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Default="009206BA">
            <w:pPr>
              <w:pStyle w:val="Sinespaciado"/>
              <w:jc w:val="center"/>
              <w:rPr>
                <w:rFonts w:ascii="Arial" w:hAnsi="Arial"/>
                <w:sz w:val="20"/>
              </w:rPr>
            </w:pPr>
            <w:bookmarkStart w:id="0" w:name="_Toc303754968"/>
            <w:bookmarkStart w:id="1" w:name="_Toc303754986"/>
            <w:bookmarkStart w:id="2" w:name="_Toc303755990"/>
            <w:bookmarkStart w:id="3" w:name="_Toc303756330"/>
            <w:bookmarkStart w:id="4" w:name="_Toc303823857"/>
            <w:bookmarkStart w:id="5" w:name="_Hlk62651478"/>
            <w:bookmarkStart w:id="6" w:name="_Toc303824360"/>
            <w:bookmarkStart w:id="7" w:name="_Toc303781962"/>
            <w:bookmarkStart w:id="8" w:name="_Toc303756005"/>
            <w:bookmarkStart w:id="9" w:name="_Toc303755002"/>
            <w:bookmarkStart w:id="10" w:name="_Toc303754982"/>
          </w:p>
        </w:tc>
        <w:tc>
          <w:tcPr>
            <w:tcW w:w="3040" w:type="dxa"/>
            <w:tcBorders>
              <w:top w:val="dotted" w:sz="4" w:space="0" w:color="000000"/>
              <w:left w:val="nil"/>
              <w:bottom w:val="nil"/>
              <w:right w:val="dotted" w:sz="4" w:space="0" w:color="000000"/>
            </w:tcBorders>
          </w:tcPr>
          <w:p w14:paraId="354B987D" w14:textId="77777777" w:rsidR="009206BA" w:rsidRDefault="003E5474">
            <w:pPr>
              <w:pStyle w:val="Sinespaciado"/>
              <w:jc w:val="both"/>
              <w:rPr>
                <w:rFonts w:ascii="Bar-Code 39" w:hAnsi="Bar-Code 39"/>
                <w:sz w:val="28"/>
              </w:rPr>
            </w:pPr>
            <w:r>
              <w:rPr>
                <w:rFonts w:ascii="Arial" w:hAnsi="Arial"/>
                <w:sz w:val="18"/>
                <w:highlight w:val="white"/>
              </w:rPr>
              <w:t>R3DkODE-39</w:t>
            </w:r>
          </w:p>
        </w:tc>
      </w:tr>
      <w:tr w:rsidR="009206BA" w:rsidRPr="00D94C84"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Default="003E5474">
            <w:pPr>
              <w:pStyle w:val="Sinespaciado"/>
              <w:jc w:val="both"/>
              <w:rPr>
                <w:rFonts w:ascii="Arial" w:hAnsi="Arial"/>
                <w:sz w:val="14"/>
                <w:lang w:val="en-US"/>
              </w:rPr>
            </w:pPr>
            <w:r>
              <w:rPr>
                <w:rFonts w:ascii="Arial" w:hAnsi="Arial"/>
                <w:sz w:val="14"/>
                <w:lang w:val="en-US"/>
              </w:rPr>
              <w:t>R4D1C4D0_1</w:t>
            </w:r>
          </w:p>
          <w:p w14:paraId="7B02FFEE" w14:textId="77777777" w:rsidR="009206BA" w:rsidRDefault="003E5474">
            <w:pPr>
              <w:pStyle w:val="Sinespaciado"/>
              <w:jc w:val="both"/>
              <w:rPr>
                <w:rFonts w:ascii="Arial" w:hAnsi="Arial"/>
                <w:sz w:val="14"/>
                <w:lang w:val="en-US"/>
              </w:rPr>
            </w:pPr>
            <w:r>
              <w:rPr>
                <w:rFonts w:ascii="Arial" w:hAnsi="Arial"/>
                <w:sz w:val="14"/>
                <w:lang w:val="en-US"/>
              </w:rPr>
              <w:t xml:space="preserve">R4D1C4D0_2 </w:t>
            </w:r>
          </w:p>
          <w:p w14:paraId="2693B17D" w14:textId="77777777" w:rsidR="009206BA" w:rsidRDefault="003E5474">
            <w:pPr>
              <w:pStyle w:val="Sinespaciado"/>
              <w:jc w:val="both"/>
              <w:rPr>
                <w:rFonts w:ascii="Arial" w:hAnsi="Arial"/>
                <w:sz w:val="14"/>
                <w:lang w:val="en-US"/>
              </w:rPr>
            </w:pPr>
            <w:r>
              <w:rPr>
                <w:rFonts w:ascii="Arial" w:hAnsi="Arial"/>
                <w:sz w:val="14"/>
                <w:lang w:val="en-US"/>
              </w:rPr>
              <w:t>R4D1C4D0_3</w:t>
            </w:r>
          </w:p>
          <w:p w14:paraId="32D5C6AA" w14:textId="77777777" w:rsidR="009206BA" w:rsidRDefault="003E5474">
            <w:pPr>
              <w:pStyle w:val="Sinespaciado"/>
              <w:jc w:val="both"/>
              <w:rPr>
                <w:rFonts w:ascii="Arial" w:hAnsi="Arial"/>
                <w:sz w:val="14"/>
                <w:lang w:val="en-US"/>
              </w:rPr>
            </w:pPr>
            <w:r>
              <w:rPr>
                <w:rFonts w:ascii="Arial" w:hAnsi="Arial"/>
                <w:sz w:val="14"/>
                <w:lang w:val="en-US"/>
              </w:rPr>
              <w:t>R4D1C4D0_4</w:t>
            </w:r>
          </w:p>
          <w:p w14:paraId="781D3BD1" w14:textId="77777777" w:rsidR="009206BA" w:rsidRDefault="003E5474">
            <w:pPr>
              <w:pStyle w:val="Sinespaciado"/>
              <w:jc w:val="both"/>
              <w:rPr>
                <w:rFonts w:ascii="Arial" w:hAnsi="Arial"/>
                <w:sz w:val="14"/>
                <w:lang w:val="en-US"/>
              </w:rPr>
            </w:pPr>
            <w:r>
              <w:rPr>
                <w:rFonts w:ascii="Arial" w:hAnsi="Arial"/>
                <w:sz w:val="14"/>
                <w:lang w:val="en-US"/>
              </w:rPr>
              <w:t>R4D1C4D0_5</w:t>
            </w:r>
          </w:p>
        </w:tc>
      </w:tr>
    </w:tbl>
    <w:bookmarkEnd w:id="0"/>
    <w:bookmarkEnd w:id="1"/>
    <w:bookmarkEnd w:id="2"/>
    <w:bookmarkEnd w:id="3"/>
    <w:bookmarkEnd w:id="4"/>
    <w:bookmarkEnd w:id="5"/>
    <w:bookmarkEnd w:id="6"/>
    <w:bookmarkEnd w:id="7"/>
    <w:bookmarkEnd w:id="8"/>
    <w:bookmarkEnd w:id="9"/>
    <w:bookmarkEnd w:id="10"/>
    <w:p w14:paraId="0B0895C8" w14:textId="082FC7BE"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xml:space="preserve">Bogotá D.C., </w:t>
      </w:r>
      <w:r w:rsidR="00D618D5" w:rsidRPr="005276D6">
        <w:rPr>
          <w:rFonts w:ascii="Arial" w:hAnsi="Arial" w:cs="Arial"/>
          <w:sz w:val="22"/>
          <w:szCs w:val="22"/>
          <w:lang w:val="es-US" w:eastAsia="es-CO"/>
        </w:rPr>
        <w:t>23 de julio del 2024</w:t>
      </w:r>
    </w:p>
    <w:p w14:paraId="6366C377" w14:textId="77777777"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w:t>
      </w:r>
    </w:p>
    <w:p w14:paraId="46E3EA98" w14:textId="1B93F8E6" w:rsidR="000E7DFF" w:rsidRPr="005276D6" w:rsidRDefault="0054599D" w:rsidP="00FB0919">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276D6">
        <w:rPr>
          <w:rFonts w:ascii="Arial" w:eastAsia="Calibri" w:hAnsi="Arial" w:cs="Arial"/>
          <w:b/>
          <w:bCs/>
          <w:color w:val="000000"/>
          <w:kern w:val="2"/>
          <w:sz w:val="22"/>
          <w:szCs w:val="22"/>
          <w:shd w:val="clear" w:color="auto" w:fill="FFFFFF"/>
          <w:lang w:val="es-US" w:eastAsia="en-US"/>
          <w14:ligatures w14:val="standardContextual"/>
        </w:rPr>
        <w:t>Señor</w:t>
      </w:r>
      <w:r w:rsidR="00FF0BDA">
        <w:rPr>
          <w:rFonts w:ascii="Arial" w:eastAsia="Calibri" w:hAnsi="Arial" w:cs="Arial"/>
          <w:b/>
          <w:bCs/>
          <w:color w:val="000000"/>
          <w:kern w:val="2"/>
          <w:sz w:val="22"/>
          <w:szCs w:val="22"/>
          <w:shd w:val="clear" w:color="auto" w:fill="FFFFFF"/>
          <w:lang w:val="es-US" w:eastAsia="en-US"/>
          <w14:ligatures w14:val="standardContextual"/>
        </w:rPr>
        <w:t>(a)</w:t>
      </w:r>
    </w:p>
    <w:p w14:paraId="7C269B9F" w14:textId="4462D600" w:rsidR="005E501A" w:rsidRDefault="00862A82" w:rsidP="00862A82">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commentRangeStart w:id="11"/>
      <w:r w:rsidRPr="0054599D">
        <w:rPr>
          <w:rFonts w:ascii="Arial" w:eastAsia="Calibri" w:hAnsi="Arial" w:cs="Arial"/>
          <w:b/>
          <w:bCs/>
          <w:color w:val="000000"/>
          <w:kern w:val="2"/>
          <w:sz w:val="22"/>
          <w:szCs w:val="22"/>
          <w:shd w:val="clear" w:color="auto" w:fill="FFFFFF"/>
          <w:lang w:val="es-US" w:eastAsia="en-US"/>
          <w14:ligatures w14:val="standardContextual"/>
        </w:rPr>
        <w:t xml:space="preserve">ANÓNIMO </w:t>
      </w:r>
    </w:p>
    <w:p w14:paraId="37C96401" w14:textId="77777777" w:rsidR="00D618D5" w:rsidRPr="00D322DF" w:rsidRDefault="00D618D5" w:rsidP="00D618D5">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Localidad Fontibón</w:t>
      </w:r>
    </w:p>
    <w:p w14:paraId="12B4A923" w14:textId="3B45C1B0" w:rsidR="00D618D5" w:rsidRPr="00D618D5" w:rsidRDefault="00D618D5"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Barrio La Felicidad</w:t>
      </w:r>
      <w:commentRangeEnd w:id="11"/>
      <w:r w:rsidR="00490A29">
        <w:rPr>
          <w:rStyle w:val="Refdecomentario"/>
        </w:rPr>
        <w:commentReference w:id="11"/>
      </w:r>
    </w:p>
    <w:p w14:paraId="7B044687" w14:textId="77777777" w:rsidR="00FB0919" w:rsidRDefault="00FB0919" w:rsidP="00FB0919">
      <w:pPr>
        <w:jc w:val="both"/>
        <w:rPr>
          <w:rFonts w:ascii="Arial" w:hAnsi="Arial" w:cs="Arial"/>
          <w:b/>
          <w:bCs/>
          <w:color w:val="000000"/>
          <w:sz w:val="22"/>
          <w:szCs w:val="22"/>
          <w:lang w:eastAsia="es-CO"/>
        </w:rPr>
      </w:pPr>
      <w:r>
        <w:rPr>
          <w:rFonts w:ascii="Arial" w:hAnsi="Arial" w:cs="Arial"/>
          <w:sz w:val="22"/>
          <w:szCs w:val="22"/>
          <w:lang w:eastAsia="es-CO"/>
        </w:rPr>
        <w:t>Bogotá D.C.</w:t>
      </w:r>
    </w:p>
    <w:p w14:paraId="6E12AC64" w14:textId="77777777" w:rsidR="00FB0919" w:rsidRDefault="00FB0919" w:rsidP="00FB0919">
      <w:pPr>
        <w:jc w:val="both"/>
        <w:rPr>
          <w:rFonts w:ascii="Arial" w:eastAsia="Calibri" w:hAnsi="Arial" w:cs="Arial"/>
          <w:color w:val="000000"/>
          <w:kern w:val="2"/>
          <w:sz w:val="22"/>
          <w:szCs w:val="22"/>
          <w:shd w:val="clear" w:color="auto" w:fill="FFFFFF"/>
          <w:lang w:eastAsia="en-US"/>
          <w14:ligatures w14:val="standardContextual"/>
        </w:rPr>
      </w:pPr>
    </w:p>
    <w:p w14:paraId="5D6C6233" w14:textId="77777777" w:rsidR="00FB0919" w:rsidRDefault="00FB0919" w:rsidP="00FB0919">
      <w:pPr>
        <w:jc w:val="both"/>
        <w:rPr>
          <w:rFonts w:ascii="Arial" w:hAnsi="Arial" w:cs="Arial"/>
          <w:b/>
          <w:bCs/>
          <w:color w:val="000000"/>
          <w:sz w:val="22"/>
          <w:szCs w:val="22"/>
          <w:lang w:eastAsia="es-CO"/>
        </w:rPr>
      </w:pPr>
    </w:p>
    <w:p w14:paraId="77832BDC" w14:textId="5A30D6D3" w:rsidR="00FE5869" w:rsidRPr="00FE5869" w:rsidRDefault="00FB0919" w:rsidP="00FB0919">
      <w:pPr>
        <w:ind w:left="1410" w:hanging="1410"/>
        <w:jc w:val="both"/>
        <w:rPr>
          <w:rFonts w:ascii="Arial" w:eastAsia="Calibri" w:hAnsi="Arial" w:cs="Arial"/>
          <w:color w:val="000000"/>
          <w:szCs w:val="24"/>
          <w:lang w:eastAsia="en-US"/>
          <w14:ligatures w14:val="standardContextual"/>
        </w:rPr>
      </w:pPr>
      <w:r>
        <w:rPr>
          <w:rFonts w:ascii="Arial" w:hAnsi="Arial" w:cs="Arial"/>
          <w:b/>
          <w:bCs/>
          <w:color w:val="000000"/>
          <w:sz w:val="22"/>
          <w:szCs w:val="18"/>
          <w:lang w:eastAsia="es-CO"/>
        </w:rPr>
        <w:t>ASUNTO</w:t>
      </w:r>
      <w:r>
        <w:rPr>
          <w:rFonts w:ascii="Arial" w:hAnsi="Arial" w:cs="Arial"/>
          <w:b/>
          <w:bCs/>
          <w:color w:val="000000"/>
          <w:lang w:eastAsia="es-CO"/>
        </w:rPr>
        <w:t>:</w:t>
      </w:r>
      <w:r>
        <w:rPr>
          <w:rFonts w:ascii="Arial" w:hAnsi="Arial" w:cs="Arial"/>
          <w:color w:val="000000"/>
          <w:lang w:eastAsia="es-CO"/>
        </w:rPr>
        <w:t> </w:t>
      </w:r>
      <w:r w:rsidR="00FE5869" w:rsidRPr="00FE5869">
        <w:rPr>
          <w:rFonts w:ascii="Arial" w:hAnsi="Arial" w:cs="Arial"/>
          <w:color w:val="000000"/>
          <w:lang w:eastAsia="es-CO"/>
        </w:rPr>
        <w:tab/>
      </w:r>
      <w:r w:rsidR="00D618D5" w:rsidRPr="00D0646A">
        <w:rPr>
          <w:rFonts w:ascii="Arial" w:hAnsi="Arial" w:cs="Arial"/>
          <w:color w:val="000000"/>
          <w:sz w:val="22"/>
          <w:szCs w:val="18"/>
          <w:lang w:eastAsia="es-CO"/>
        </w:rPr>
        <w:t>RESPUESTA AL RADICADO 2024190010077311 Id: 1364900 DEL 9 DE JULIO DEL 2024.</w:t>
      </w:r>
      <w:r w:rsidR="00D618D5">
        <w:rPr>
          <w:rFonts w:ascii="Arial" w:hAnsi="Arial" w:cs="Arial"/>
          <w:color w:val="000000"/>
          <w:lang w:eastAsia="es-CO"/>
        </w:rPr>
        <w:t xml:space="preserve"> </w:t>
      </w:r>
      <w:r w:rsidR="00D618D5">
        <w:rPr>
          <w:rFonts w:ascii="Arial" w:eastAsia="Arial" w:hAnsi="Arial" w:cs="Arial"/>
          <w:color w:val="000000"/>
          <w:sz w:val="22"/>
          <w:szCs w:val="22"/>
          <w:lang w:val="es-ES" w:eastAsia="es-CO"/>
        </w:rPr>
        <w:t>QUEJA POR CONTAMINACIÓN AUDITIVA PRODUCTO DE LA OPERACIÓN AÉREA SOBRE EL BARRIO LA FELICIDAD EN LA CIUDAD DE BOGOTÁ D.C.</w:t>
      </w:r>
    </w:p>
    <w:p w14:paraId="6C93FA04" w14:textId="77777777" w:rsidR="00851C81" w:rsidRPr="00FE5869" w:rsidRDefault="00851C81" w:rsidP="00FE5869">
      <w:pPr>
        <w:jc w:val="both"/>
        <w:textAlignment w:val="baseline"/>
        <w:rPr>
          <w:rFonts w:ascii="Arial" w:eastAsia="Calibri" w:hAnsi="Arial" w:cs="Arial"/>
          <w:color w:val="000000"/>
          <w:kern w:val="2"/>
          <w:sz w:val="22"/>
          <w:szCs w:val="22"/>
          <w:shd w:val="clear" w:color="auto" w:fill="FFFFFF"/>
          <w:lang w:eastAsia="en-US"/>
          <w14:ligatures w14:val="standardContextual"/>
        </w:rPr>
      </w:pPr>
    </w:p>
    <w:p w14:paraId="0FB233FA" w14:textId="61DAFC7A" w:rsidR="00FE5869" w:rsidRDefault="00FE5869" w:rsidP="00FE5869">
      <w:pPr>
        <w:jc w:val="both"/>
        <w:rPr>
          <w:rFonts w:ascii="Arial" w:hAnsi="Arial" w:cs="Arial"/>
          <w:color w:val="000000"/>
          <w:sz w:val="22"/>
          <w:szCs w:val="22"/>
          <w:lang w:val="es-ES" w:eastAsia="es-CO"/>
        </w:rPr>
      </w:pPr>
      <w:r w:rsidRPr="00FE5869">
        <w:rPr>
          <w:rFonts w:ascii="Arial" w:hAnsi="Arial" w:cs="Arial"/>
          <w:color w:val="000000"/>
          <w:sz w:val="22"/>
          <w:szCs w:val="22"/>
          <w:lang w:val="es-ES" w:eastAsia="es-CO"/>
        </w:rPr>
        <w:t>Cordial saludo</w:t>
      </w:r>
      <w:r w:rsidR="00FF0BDA">
        <w:rPr>
          <w:rFonts w:ascii="Arial" w:hAnsi="Arial" w:cs="Arial"/>
          <w:color w:val="000000"/>
          <w:sz w:val="22"/>
          <w:szCs w:val="22"/>
          <w:lang w:eastAsia="es-CO"/>
        </w:rPr>
        <w:t>,</w:t>
      </w:r>
    </w:p>
    <w:p w14:paraId="0F335A51" w14:textId="77777777" w:rsidR="00851C81" w:rsidRDefault="00851C81" w:rsidP="00FE5869">
      <w:pPr>
        <w:jc w:val="both"/>
        <w:rPr>
          <w:rFonts w:ascii="Arial" w:hAnsi="Arial" w:cs="Arial"/>
          <w:color w:val="000000"/>
          <w:sz w:val="22"/>
          <w:szCs w:val="22"/>
          <w:lang w:val="es-ES" w:eastAsia="es-CO"/>
        </w:rPr>
      </w:pPr>
    </w:p>
    <w:p w14:paraId="088BAD24" w14:textId="46A08147" w:rsidR="004A4270" w:rsidRPr="004A4270" w:rsidRDefault="004A4270" w:rsidP="004A4270">
      <w:pPr>
        <w:jc w:val="both"/>
        <w:rPr>
          <w:rFonts w:ascii="Arial" w:eastAsia="Arial" w:hAnsi="Arial" w:cs="Arial"/>
          <w:color w:val="000000"/>
          <w:sz w:val="22"/>
          <w:szCs w:val="22"/>
          <w:lang w:val="es-ES" w:eastAsia="en-US"/>
        </w:rPr>
      </w:pPr>
      <w:bookmarkStart w:id="12" w:name="_Hlk134604538"/>
      <w:r w:rsidRPr="004A4270">
        <w:rPr>
          <w:rFonts w:ascii="Arial" w:eastAsia="Arial" w:hAnsi="Arial" w:cs="Arial"/>
          <w:color w:val="000000"/>
          <w:sz w:val="22"/>
          <w:szCs w:val="22"/>
          <w:lang w:val="es-ES" w:eastAsia="en-US"/>
        </w:rPr>
        <w:t xml:space="preserve">En atención al derecho de petición allegado por </w:t>
      </w:r>
      <w:r>
        <w:rPr>
          <w:rFonts w:ascii="Arial" w:eastAsia="Arial" w:hAnsi="Arial" w:cs="Arial"/>
          <w:color w:val="000000"/>
          <w:sz w:val="22"/>
          <w:szCs w:val="22"/>
          <w:lang w:val="es-ES" w:eastAsia="en-US"/>
        </w:rPr>
        <w:t>el peticionario</w:t>
      </w:r>
      <w:r w:rsidRPr="004A4270">
        <w:rPr>
          <w:rFonts w:ascii="Arial" w:eastAsia="Arial" w:hAnsi="Arial" w:cs="Arial"/>
          <w:color w:val="000000"/>
          <w:sz w:val="22"/>
          <w:szCs w:val="22"/>
          <w:lang w:val="es-ES" w:eastAsia="en-US"/>
        </w:rPr>
        <w:t xml:space="preserve"> y de conformidad con lo establecido en la Ley 1437 de 2011</w:t>
      </w:r>
      <w:r w:rsidRPr="004A4270">
        <w:rPr>
          <w:rFonts w:ascii="Arial" w:eastAsia="Arial" w:hAnsi="Arial" w:cs="Arial"/>
          <w:color w:val="000000"/>
          <w:sz w:val="22"/>
          <w:szCs w:val="22"/>
          <w:vertAlign w:val="superscript"/>
          <w:lang w:val="es-ES" w:eastAsia="en-US"/>
        </w:rPr>
        <w:endnoteReference w:id="1"/>
      </w:r>
      <w:r w:rsidRPr="004A4270">
        <w:rPr>
          <w:rFonts w:ascii="Arial" w:eastAsia="Arial" w:hAnsi="Arial" w:cs="Arial"/>
          <w:color w:val="000000"/>
          <w:sz w:val="22"/>
          <w:szCs w:val="22"/>
          <w:lang w:val="es-ES" w:eastAsia="en-US"/>
        </w:rPr>
        <w:t xml:space="preserve"> modificada por la Ley 1755 de 2015</w:t>
      </w:r>
      <w:r w:rsidRPr="004A4270">
        <w:rPr>
          <w:rFonts w:ascii="Arial" w:eastAsia="Arial" w:hAnsi="Arial" w:cs="Arial"/>
          <w:color w:val="000000"/>
          <w:sz w:val="22"/>
          <w:szCs w:val="22"/>
          <w:vertAlign w:val="superscript"/>
          <w:lang w:val="es-ES" w:eastAsia="en-US"/>
        </w:rPr>
        <w:endnoteReference w:id="2"/>
      </w:r>
      <w:r w:rsidRPr="004A4270">
        <w:rPr>
          <w:rFonts w:ascii="Arial" w:eastAsia="Arial" w:hAnsi="Arial" w:cs="Arial"/>
          <w:color w:val="000000"/>
          <w:sz w:val="22"/>
          <w:szCs w:val="22"/>
          <w:lang w:val="es-ES" w:eastAsia="en-US"/>
        </w:rPr>
        <w:t xml:space="preserve"> y la Ley 2207 de 2022</w:t>
      </w:r>
      <w:r w:rsidRPr="004A4270">
        <w:rPr>
          <w:rFonts w:ascii="Arial" w:eastAsia="Arial" w:hAnsi="Arial" w:cs="Arial"/>
          <w:color w:val="000000"/>
          <w:sz w:val="22"/>
          <w:szCs w:val="22"/>
          <w:vertAlign w:val="superscript"/>
          <w:lang w:val="es-ES" w:eastAsia="en-US"/>
        </w:rPr>
        <w:endnoteReference w:id="3"/>
      </w:r>
      <w:r w:rsidRPr="004A4270">
        <w:rPr>
          <w:rFonts w:ascii="Arial" w:eastAsia="Arial" w:hAnsi="Arial" w:cs="Arial"/>
          <w:color w:val="000000"/>
          <w:sz w:val="22"/>
          <w:szCs w:val="22"/>
          <w:lang w:val="es-ES" w:eastAsia="en-US"/>
        </w:rPr>
        <w:t xml:space="preserve">, nos permitimos dar respuesta en los siguientes términos: </w:t>
      </w:r>
    </w:p>
    <w:bookmarkEnd w:id="12"/>
    <w:p w14:paraId="5694594F" w14:textId="77777777" w:rsidR="00F668D4" w:rsidRDefault="00F668D4" w:rsidP="00FE5869">
      <w:pPr>
        <w:jc w:val="both"/>
        <w:rPr>
          <w:rFonts w:ascii="Arial" w:hAnsi="Arial" w:cs="Arial"/>
          <w:color w:val="000000"/>
          <w:sz w:val="22"/>
          <w:szCs w:val="22"/>
          <w:lang w:val="es-ES" w:eastAsia="es-CO"/>
        </w:rPr>
      </w:pPr>
    </w:p>
    <w:p w14:paraId="03A1F9BB" w14:textId="13E9EB33" w:rsidR="00F668D4" w:rsidRPr="00F668D4" w:rsidRDefault="00F668D4" w:rsidP="00FE5869">
      <w:pPr>
        <w:jc w:val="both"/>
        <w:rPr>
          <w:rFonts w:ascii="Arial" w:hAnsi="Arial" w:cs="Arial"/>
          <w:b/>
          <w:bCs/>
          <w:color w:val="000000"/>
          <w:sz w:val="22"/>
          <w:szCs w:val="22"/>
          <w:lang w:eastAsia="es-CO"/>
        </w:rPr>
      </w:pPr>
      <w:r w:rsidRPr="00F668D4">
        <w:rPr>
          <w:rFonts w:ascii="Arial" w:hAnsi="Arial" w:cs="Arial"/>
          <w:b/>
          <w:bCs/>
          <w:color w:val="000000"/>
          <w:sz w:val="22"/>
          <w:szCs w:val="22"/>
          <w:lang w:val="es-ES" w:eastAsia="es-CO"/>
        </w:rPr>
        <w:t>PETICIÓN:</w:t>
      </w:r>
    </w:p>
    <w:p w14:paraId="4280C53A" w14:textId="77777777" w:rsidR="00FE5869" w:rsidRPr="00FE5869" w:rsidRDefault="00FE5869" w:rsidP="00FE5869">
      <w:pPr>
        <w:textAlignment w:val="baseline"/>
        <w:rPr>
          <w:rFonts w:ascii="Segoe UI" w:hAnsi="Segoe UI" w:cs="Segoe UI"/>
          <w:sz w:val="22"/>
          <w:szCs w:val="22"/>
          <w:lang w:eastAsia="es-CO"/>
        </w:rPr>
      </w:pPr>
    </w:p>
    <w:p w14:paraId="12452996" w14:textId="77777777" w:rsidR="00744D0B" w:rsidRDefault="00744D0B" w:rsidP="00744D0B">
      <w:pPr>
        <w:ind w:firstLine="720"/>
        <w:rPr>
          <w:rFonts w:ascii="Arial" w:hAnsi="Arial" w:cs="Arial"/>
          <w:i/>
          <w:iCs/>
          <w:color w:val="000000" w:themeColor="text1"/>
          <w:sz w:val="20"/>
          <w:lang w:val="es-ES"/>
        </w:rPr>
      </w:pPr>
      <w:r w:rsidRPr="004D0862">
        <w:rPr>
          <w:rFonts w:ascii="Arial" w:hAnsi="Arial" w:cs="Arial"/>
          <w:i/>
          <w:iCs/>
          <w:color w:val="000000" w:themeColor="text1"/>
          <w:sz w:val="20"/>
          <w:lang w:val="es-ES"/>
        </w:rPr>
        <w:t>(“…)</w:t>
      </w:r>
    </w:p>
    <w:p w14:paraId="68F8F5CB" w14:textId="77777777" w:rsidR="00744D0B" w:rsidRPr="00744D0B" w:rsidRDefault="00744D0B" w:rsidP="00744D0B">
      <w:pPr>
        <w:ind w:firstLine="720"/>
        <w:rPr>
          <w:rFonts w:ascii="Arial" w:hAnsi="Arial" w:cs="Arial"/>
          <w:i/>
          <w:iCs/>
          <w:color w:val="000000" w:themeColor="text1"/>
          <w:sz w:val="12"/>
          <w:szCs w:val="12"/>
          <w:lang w:val="es-ES"/>
        </w:rPr>
      </w:pPr>
    </w:p>
    <w:p w14:paraId="02590F9A" w14:textId="1FC8C17E" w:rsidR="00744D0B" w:rsidRDefault="00107812" w:rsidP="00744D0B">
      <w:pPr>
        <w:ind w:left="720"/>
        <w:jc w:val="both"/>
        <w:rPr>
          <w:rFonts w:asciiTheme="minorHAnsi" w:hAnsiTheme="minorHAnsi" w:cstheme="minorHAnsi"/>
          <w:i/>
          <w:iCs/>
          <w:sz w:val="20"/>
          <w:lang w:val="es-ES"/>
        </w:rPr>
      </w:pPr>
      <w:bookmarkStart w:id="13" w:name="_Hlk172196355"/>
      <w:r w:rsidRPr="00107812">
        <w:rPr>
          <w:rFonts w:asciiTheme="minorHAnsi" w:hAnsiTheme="minorHAnsi" w:cstheme="minorHAnsi"/>
          <w:i/>
          <w:iCs/>
          <w:sz w:val="20"/>
          <w:lang w:val="es-ES"/>
        </w:rPr>
        <w:t xml:space="preserve">Me dirijo a ustedes en mi calidad de residente del barrio la felicidad, ubicado en Bogota, para presentar una queja formal sobre el ruido excesivo generado por los aviones que sobrevuelan nuestra zona en horarios nocturnos y de madrugada. Desde hace algún tiempo, hemos notado un aumento significativo en la frecuencia y la intensidad del ruido causado por los aviones. </w:t>
      </w:r>
      <w:bookmarkEnd w:id="13"/>
      <w:r w:rsidRPr="00107812">
        <w:rPr>
          <w:rFonts w:asciiTheme="minorHAnsi" w:hAnsiTheme="minorHAnsi" w:cstheme="minorHAnsi"/>
          <w:i/>
          <w:iCs/>
          <w:sz w:val="20"/>
          <w:lang w:val="es-ES"/>
        </w:rPr>
        <w:t xml:space="preserve">Esta situación se ha vuelto especialmente problemática en los pisos altos del edificio, donde el nivel de ruido sobrepasa claramente los límites legales establecidos para zonas residenciales durante la noche. Los aviones pasan aproximadamente cada 5 minutos, causando perturbaciones constantes que afectan seriamente la calidad de nuestro descanso y nuestra salud. El nivel de ruido ha sido medido en varias ocasiones y supera los 65-70 decibelios, lo cual excede los estándares permitidos. Este ruido recursivo e intenso no solo afecta nuestro bienestar, sino que también constituye una violación a los derechos de los residentes a disfrutar de un ambiente tranquilo y saludable. Por lo tanto, solicito respetuosamente que la ANLA tome las medidas pertinentes para investigar esta situación y garantizar que las operaciones aéreas </w:t>
      </w:r>
      <w:r w:rsidRPr="00107812">
        <w:rPr>
          <w:rFonts w:asciiTheme="minorHAnsi" w:hAnsiTheme="minorHAnsi" w:cstheme="minorHAnsi"/>
          <w:i/>
          <w:iCs/>
          <w:sz w:val="20"/>
          <w:lang w:val="es-ES"/>
        </w:rPr>
        <w:lastRenderedPageBreak/>
        <w:t>cumplan con las normativas de ruido establecidas. Sugiero la implementación de controles más estrictos sobre los horarios y las rutas de vuelo de los aviones, así como la consideración de posibles alternativas para reducir el impacto acústico en las áreas residenciales. Agradezco de antemano su atención y pronta respuesta a esta queja, y</w:t>
      </w:r>
      <w:r>
        <w:rPr>
          <w:rFonts w:asciiTheme="minorHAnsi" w:hAnsiTheme="minorHAnsi" w:cstheme="minorHAnsi"/>
          <w:i/>
          <w:iCs/>
          <w:sz w:val="20"/>
          <w:lang w:val="es-ES"/>
        </w:rPr>
        <w:t xml:space="preserve"> </w:t>
      </w:r>
      <w:r w:rsidRPr="00107812">
        <w:rPr>
          <w:rFonts w:asciiTheme="minorHAnsi" w:hAnsiTheme="minorHAnsi" w:cstheme="minorHAnsi"/>
          <w:i/>
          <w:iCs/>
          <w:sz w:val="20"/>
          <w:lang w:val="es-ES"/>
        </w:rPr>
        <w:t>quedo a su disposición para proporcionar cualquier información adicional que sea necesaria.</w:t>
      </w:r>
    </w:p>
    <w:p w14:paraId="7935F1FE" w14:textId="77777777" w:rsidR="00744D0B" w:rsidRPr="00744D0B" w:rsidRDefault="00744D0B" w:rsidP="00744D0B">
      <w:pPr>
        <w:ind w:left="720"/>
        <w:jc w:val="both"/>
        <w:rPr>
          <w:rFonts w:asciiTheme="minorHAnsi" w:hAnsiTheme="minorHAnsi" w:cstheme="minorHAnsi"/>
          <w:i/>
          <w:iCs/>
          <w:sz w:val="12"/>
          <w:szCs w:val="12"/>
          <w:lang w:val="es-ES"/>
        </w:rPr>
      </w:pPr>
    </w:p>
    <w:p w14:paraId="3A96C9C5" w14:textId="77777777" w:rsidR="00744D0B" w:rsidRPr="00463613"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463613">
        <w:rPr>
          <w:rFonts w:asciiTheme="minorHAnsi" w:hAnsiTheme="minorHAnsi" w:cstheme="minorHAnsi"/>
          <w:i/>
          <w:iCs/>
          <w:color w:val="000000" w:themeColor="text1"/>
          <w:sz w:val="20"/>
          <w:lang w:val="es-ES"/>
        </w:rPr>
        <w:t>(</w:t>
      </w:r>
      <w:r w:rsidRPr="004D0862">
        <w:rPr>
          <w:rFonts w:ascii="Arial" w:hAnsi="Arial" w:cs="Arial"/>
          <w:i/>
          <w:iCs/>
          <w:color w:val="000000" w:themeColor="text1"/>
          <w:sz w:val="20"/>
          <w:lang w:val="es-ES"/>
        </w:rPr>
        <w:t>… “)</w:t>
      </w:r>
      <w:r w:rsidRPr="00463613">
        <w:rPr>
          <w:i/>
          <w:iCs/>
          <w:sz w:val="20"/>
          <w:lang w:val="es-ES"/>
        </w:rPr>
        <w:t> </w:t>
      </w:r>
    </w:p>
    <w:p w14:paraId="1997CED6" w14:textId="77777777" w:rsidR="00D27900" w:rsidRDefault="00D27900">
      <w:pPr>
        <w:jc w:val="both"/>
        <w:rPr>
          <w:rFonts w:ascii="Arial" w:hAnsi="Arial"/>
          <w:sz w:val="18"/>
        </w:rPr>
      </w:pPr>
    </w:p>
    <w:p w14:paraId="0F972F88" w14:textId="77777777" w:rsidR="00D27900" w:rsidRDefault="00D27900">
      <w:pPr>
        <w:jc w:val="both"/>
        <w:rPr>
          <w:rFonts w:ascii="Arial" w:hAnsi="Arial"/>
          <w:sz w:val="18"/>
        </w:rPr>
      </w:pPr>
    </w:p>
    <w:p w14:paraId="33537936" w14:textId="77777777" w:rsidR="00D52408" w:rsidRPr="00B877BA" w:rsidRDefault="00D52408" w:rsidP="00D52408">
      <w:pPr>
        <w:jc w:val="both"/>
        <w:textAlignment w:val="baseline"/>
        <w:rPr>
          <w:rFonts w:ascii="Arial" w:hAnsi="Arial" w:cs="Arial"/>
          <w:sz w:val="22"/>
          <w:szCs w:val="22"/>
          <w:lang w:eastAsia="es-CO"/>
        </w:rPr>
      </w:pPr>
      <w:r w:rsidRPr="00B877BA">
        <w:rPr>
          <w:rFonts w:ascii="Arial" w:hAnsi="Arial" w:cs="Arial"/>
          <w:b/>
          <w:bCs/>
          <w:sz w:val="22"/>
          <w:szCs w:val="22"/>
          <w:lang w:eastAsia="es-CO"/>
        </w:rPr>
        <w:t>RESPUESTA</w:t>
      </w:r>
      <w:r w:rsidRPr="00B877BA">
        <w:rPr>
          <w:rFonts w:ascii="Arial" w:hAnsi="Arial" w:cs="Arial"/>
          <w:sz w:val="22"/>
          <w:szCs w:val="22"/>
          <w:lang w:eastAsia="es-CO"/>
        </w:rPr>
        <w:t> </w:t>
      </w:r>
    </w:p>
    <w:p w14:paraId="245DCBA2" w14:textId="77777777" w:rsidR="00D52408" w:rsidRPr="00B877BA" w:rsidRDefault="00D52408" w:rsidP="00D52408">
      <w:pPr>
        <w:jc w:val="both"/>
        <w:textAlignment w:val="baseline"/>
        <w:rPr>
          <w:rFonts w:ascii="Arial" w:hAnsi="Arial" w:cs="Arial"/>
          <w:sz w:val="22"/>
          <w:szCs w:val="22"/>
          <w:lang w:eastAsia="es-CO"/>
        </w:rPr>
      </w:pPr>
    </w:p>
    <w:p w14:paraId="4F0732F1" w14:textId="3D59D67A" w:rsidR="00D27900" w:rsidRDefault="00D52408" w:rsidP="00D52408">
      <w:pPr>
        <w:jc w:val="both"/>
        <w:rPr>
          <w:rFonts w:ascii="Arial" w:eastAsia="Arial" w:hAnsi="Arial" w:cs="Arial"/>
          <w:bCs/>
          <w:color w:val="000000"/>
          <w:sz w:val="22"/>
          <w:szCs w:val="22"/>
          <w:lang w:val="es-ES"/>
        </w:rPr>
      </w:pPr>
      <w:r w:rsidRPr="00B877BA">
        <w:rPr>
          <w:rFonts w:ascii="Arial" w:eastAsia="Arial" w:hAnsi="Arial" w:cs="Arial"/>
          <w:bCs/>
          <w:color w:val="000000"/>
          <w:sz w:val="22"/>
          <w:szCs w:val="22"/>
          <w:lang w:val="es-ES"/>
        </w:rPr>
        <w:t>Para la Unidad Administrativa Especial de Aeronáutica Civil, son importante las opiniones, quejas y observaciones mencionados por la comunidad respecto a la modificación de la 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se gesta y administra el transporte aéreo para el desarrollo del país, a continuación, respetuosamente se ofrece respuesta a las situaciones planteadas:</w:t>
      </w:r>
    </w:p>
    <w:p w14:paraId="1526A5DE" w14:textId="77777777" w:rsidR="00663D0B" w:rsidRDefault="00663D0B" w:rsidP="00D52408">
      <w:pPr>
        <w:jc w:val="both"/>
        <w:rPr>
          <w:rFonts w:ascii="Arial" w:eastAsia="Arial" w:hAnsi="Arial" w:cs="Arial"/>
          <w:bCs/>
          <w:color w:val="000000"/>
          <w:sz w:val="22"/>
          <w:szCs w:val="22"/>
          <w:lang w:val="es-ES"/>
        </w:rPr>
      </w:pPr>
    </w:p>
    <w:p w14:paraId="0261A5BB" w14:textId="77777777" w:rsidR="00F9088D" w:rsidRPr="00F9088D" w:rsidRDefault="00F9088D" w:rsidP="00F9088D">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sidRPr="00107812">
        <w:rPr>
          <w:rFonts w:asciiTheme="minorHAnsi" w:hAnsiTheme="minorHAnsi" w:cstheme="minorHAnsi"/>
          <w:i/>
          <w:iCs/>
        </w:rPr>
        <w:t xml:space="preserve">Me dirijo a ustedes en mi calidad de residente del barrio la felicidad, ubicado en Bogota, para presentar una queja formal sobre el ruido excesivo generado por los aviones que sobrevuelan nuestra zona en horarios nocturnos y de madrugada. Desde hace algún tiempo, hemos notado un aumento significativo en la frecuencia y la intensidad del ruido causado por los aviones. </w:t>
      </w:r>
      <w:r>
        <w:rPr>
          <w:rFonts w:asciiTheme="minorHAnsi" w:hAnsiTheme="minorHAnsi" w:cstheme="minorHAnsi"/>
          <w:i/>
          <w:iCs/>
        </w:rPr>
        <w:t xml:space="preserve">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4E33D45F" w14:textId="77777777" w:rsidR="00F9088D" w:rsidRDefault="00F9088D" w:rsidP="00F9088D">
      <w:pPr>
        <w:jc w:val="both"/>
        <w:rPr>
          <w:rFonts w:ascii="Arial" w:eastAsia="Arial" w:hAnsi="Arial" w:cs="Arial"/>
          <w:bCs/>
          <w:color w:val="000000"/>
          <w:sz w:val="22"/>
          <w:szCs w:val="22"/>
        </w:rPr>
      </w:pPr>
    </w:p>
    <w:p w14:paraId="66558BCF" w14:textId="77777777" w:rsidR="007E768C" w:rsidRPr="007E768C" w:rsidRDefault="007E768C" w:rsidP="007E768C">
      <w:pPr>
        <w:jc w:val="both"/>
        <w:rPr>
          <w:rFonts w:ascii="Arial" w:eastAsia="Calibri" w:hAnsi="Arial" w:cs="Arial"/>
          <w:sz w:val="22"/>
          <w:szCs w:val="22"/>
          <w:lang w:eastAsia="en-US"/>
        </w:rPr>
      </w:pPr>
      <w:r w:rsidRPr="007E768C">
        <w:rPr>
          <w:rFonts w:ascii="Arial" w:eastAsia="Calibri" w:hAnsi="Arial" w:cs="Arial"/>
          <w:sz w:val="22"/>
          <w:szCs w:val="22"/>
          <w:lang w:eastAsia="en-US"/>
        </w:rPr>
        <w:t>En respuesta a la situación planteada por el peticionario respecto al ruido generado por la operación aérea, primero es necesario brindar un contexto general de la trazabilidad del licenciamiento ambiental, en el cual establece claramente el horario de operación autorizado y actualmente vigente.</w:t>
      </w:r>
    </w:p>
    <w:p w14:paraId="7AE16B13" w14:textId="77777777" w:rsidR="007E768C" w:rsidRPr="007E768C" w:rsidRDefault="007E768C" w:rsidP="007E768C">
      <w:pPr>
        <w:jc w:val="both"/>
        <w:rPr>
          <w:rFonts w:ascii="Arial" w:eastAsia="Calibri" w:hAnsi="Arial" w:cs="Arial"/>
          <w:sz w:val="22"/>
          <w:szCs w:val="22"/>
          <w:lang w:eastAsia="en-US"/>
        </w:rPr>
      </w:pPr>
    </w:p>
    <w:p w14:paraId="34D5AC44" w14:textId="77777777" w:rsidR="007E768C" w:rsidRPr="007E768C" w:rsidRDefault="007E768C" w:rsidP="007E768C">
      <w:pPr>
        <w:jc w:val="both"/>
        <w:rPr>
          <w:rFonts w:ascii="Arial" w:eastAsia="Calibri" w:hAnsi="Arial" w:cs="Arial"/>
          <w:sz w:val="22"/>
          <w:szCs w:val="22"/>
          <w:lang w:val="es-ES" w:eastAsia="en-US"/>
        </w:rPr>
      </w:pPr>
      <w:r w:rsidRPr="007E768C">
        <w:rPr>
          <w:rFonts w:ascii="Arial" w:eastAsia="Calibri" w:hAnsi="Arial" w:cs="Arial"/>
          <w:sz w:val="22"/>
          <w:szCs w:val="22"/>
          <w:lang w:eastAsia="en-US"/>
        </w:rPr>
        <w:t>El Aeropuerto Internacional El Dorado mediante la Resolución 1330 del 7 de noviembre de 1995</w:t>
      </w:r>
      <w:r w:rsidRPr="007E768C">
        <w:rPr>
          <w:rFonts w:ascii="Arial" w:eastAsia="Calibri" w:hAnsi="Arial" w:cs="Arial"/>
          <w:sz w:val="22"/>
          <w:szCs w:val="22"/>
          <w:vertAlign w:val="superscript"/>
          <w:lang w:eastAsia="en-US"/>
        </w:rPr>
        <w:endnoteReference w:id="4"/>
      </w:r>
      <w:r w:rsidRPr="007E768C">
        <w:rPr>
          <w:rFonts w:ascii="Arial" w:eastAsia="Calibri" w:hAnsi="Arial" w:cs="Arial"/>
          <w:sz w:val="22"/>
          <w:szCs w:val="22"/>
          <w:lang w:eastAsia="en-US"/>
        </w:rPr>
        <w:t xml:space="preserve"> rige su operación de acuerdo a las</w:t>
      </w:r>
      <w:r w:rsidRPr="007E768C">
        <w:rPr>
          <w:rFonts w:ascii="Arial" w:eastAsia="Arial" w:hAnsi="Arial" w:cs="Arial"/>
          <w:bCs/>
          <w:color w:val="000000"/>
          <w:sz w:val="22"/>
          <w:szCs w:val="22"/>
          <w:lang w:val="es-ES" w:eastAsia="en-US"/>
        </w:rPr>
        <w:t xml:space="preserve"> restricciones ambientales y operacionales otorgadas por la licencia ambiental al proyecto denominado </w:t>
      </w:r>
      <w:r w:rsidRPr="007E768C">
        <w:rPr>
          <w:rFonts w:ascii="Arial" w:eastAsia="Arial" w:hAnsi="Arial" w:cs="Arial"/>
          <w:bCs/>
          <w:i/>
          <w:iCs/>
          <w:color w:val="000000"/>
          <w:sz w:val="22"/>
          <w:szCs w:val="22"/>
          <w:lang w:val="es-ES" w:eastAsia="en-US"/>
        </w:rPr>
        <w:t>“Ejecución de las obras de Construcción y Operación de la segunda pista y/o ampliación del Aeropuerto Internacional Eldorado”,</w:t>
      </w:r>
      <w:r w:rsidRPr="007E768C">
        <w:rPr>
          <w:rFonts w:ascii="Arial" w:eastAsia="Arial" w:hAnsi="Arial" w:cs="Arial"/>
          <w:bCs/>
          <w:color w:val="000000"/>
          <w:sz w:val="22"/>
          <w:szCs w:val="22"/>
          <w:lang w:val="es-ES" w:eastAsia="en-US"/>
        </w:rPr>
        <w:t xml:space="preserve"> </w:t>
      </w:r>
      <w:r w:rsidRPr="007E768C">
        <w:rPr>
          <w:rFonts w:ascii="Arial" w:eastAsia="Calibri" w:hAnsi="Arial" w:cs="Arial"/>
          <w:sz w:val="22"/>
          <w:szCs w:val="22"/>
          <w:lang w:val="es-ES" w:eastAsia="en-US"/>
        </w:rPr>
        <w:t xml:space="preserve">las cuales, establecen el horario, tipo y dirección de la operación (despegue o aterrizaje) del aeródromo. </w:t>
      </w:r>
    </w:p>
    <w:p w14:paraId="043E89FE" w14:textId="77777777" w:rsidR="007E768C" w:rsidRPr="007E768C" w:rsidRDefault="007E768C" w:rsidP="007E768C">
      <w:pPr>
        <w:jc w:val="both"/>
        <w:rPr>
          <w:rFonts w:ascii="Arial" w:eastAsia="Calibri" w:hAnsi="Arial" w:cs="Arial"/>
          <w:sz w:val="22"/>
          <w:szCs w:val="22"/>
          <w:lang w:val="es-ES" w:eastAsia="en-US"/>
        </w:rPr>
      </w:pPr>
    </w:p>
    <w:p w14:paraId="6E408E37" w14:textId="77777777" w:rsidR="007E768C" w:rsidRPr="007E768C" w:rsidRDefault="007E768C" w:rsidP="007E768C">
      <w:pPr>
        <w:jc w:val="both"/>
        <w:rPr>
          <w:rFonts w:ascii="Arial" w:eastAsia="Calibri" w:hAnsi="Arial" w:cs="Arial"/>
          <w:sz w:val="22"/>
          <w:szCs w:val="22"/>
          <w:lang w:val="es-ES" w:eastAsia="en-US"/>
        </w:rPr>
      </w:pPr>
      <w:r w:rsidRPr="007E768C">
        <w:rPr>
          <w:rFonts w:ascii="Arial" w:eastAsia="Calibri" w:hAnsi="Arial" w:cs="Arial"/>
          <w:sz w:val="22"/>
          <w:szCs w:val="22"/>
          <w:lang w:val="es-ES" w:eastAsia="en-US"/>
        </w:rPr>
        <w:t xml:space="preserve">Esta licencia ambiental ha sido modifica en varias ocasiones conforme han ido cambiando las dinámicas realidades y necesidades, con el fin de generar una operación ambientalmente sostenible para el aeropuerto más importante del país. En este orden, la Aerocivil históricamente ha buscado incesantemente la difícil tarea de articular la operación y seguridad área, las condiciones ambientales y el respeto por los derechos de las personas en tierra, así como el desarrollo económico del país, etc. </w:t>
      </w:r>
    </w:p>
    <w:p w14:paraId="3D9CD5FB" w14:textId="77777777" w:rsidR="007E768C" w:rsidRPr="007E768C" w:rsidRDefault="007E768C" w:rsidP="007E768C">
      <w:pPr>
        <w:jc w:val="both"/>
        <w:rPr>
          <w:rFonts w:ascii="Arial" w:eastAsia="Calibri" w:hAnsi="Arial" w:cs="Arial"/>
          <w:sz w:val="22"/>
          <w:szCs w:val="22"/>
          <w:lang w:val="es-ES" w:eastAsia="en-US"/>
        </w:rPr>
      </w:pPr>
    </w:p>
    <w:p w14:paraId="44C9DDB8" w14:textId="77777777" w:rsidR="007E768C" w:rsidRPr="007E768C" w:rsidRDefault="007E768C" w:rsidP="007E768C">
      <w:pPr>
        <w:jc w:val="both"/>
        <w:rPr>
          <w:rFonts w:ascii="Arial" w:eastAsia="Calibri" w:hAnsi="Arial" w:cs="Arial"/>
          <w:color w:val="000000"/>
          <w:sz w:val="22"/>
          <w:szCs w:val="22"/>
          <w:lang w:val="es-ES" w:eastAsia="en-US"/>
        </w:rPr>
      </w:pPr>
      <w:r w:rsidRPr="007E768C">
        <w:rPr>
          <w:rFonts w:ascii="Arial" w:eastAsia="Calibri" w:hAnsi="Arial" w:cs="Arial"/>
          <w:color w:val="000000"/>
          <w:sz w:val="22"/>
          <w:szCs w:val="22"/>
          <w:lang w:val="es-ES" w:eastAsia="en-US"/>
        </w:rPr>
        <w:t>A este respecto, en la sentencia 479 de 2020</w:t>
      </w:r>
      <w:r w:rsidRPr="007E768C">
        <w:rPr>
          <w:rFonts w:ascii="Arial" w:eastAsia="Calibri" w:hAnsi="Arial" w:cs="Arial"/>
          <w:color w:val="000000"/>
          <w:sz w:val="22"/>
          <w:szCs w:val="22"/>
          <w:vertAlign w:val="superscript"/>
          <w:lang w:val="es-ES" w:eastAsia="en-US"/>
        </w:rPr>
        <w:endnoteReference w:id="5"/>
      </w:r>
      <w:r w:rsidRPr="007E768C">
        <w:rPr>
          <w:rFonts w:ascii="Arial" w:eastAsia="Calibri" w:hAnsi="Arial" w:cs="Arial"/>
          <w:color w:val="000000"/>
          <w:sz w:val="22"/>
          <w:szCs w:val="22"/>
          <w:lang w:val="es-ES" w:eastAsia="en-US"/>
        </w:rPr>
        <w:t xml:space="preserve">, la honorable Corte Constitucional, señala al respecto: </w:t>
      </w:r>
    </w:p>
    <w:p w14:paraId="0F4BA607" w14:textId="77777777" w:rsidR="007E768C" w:rsidRPr="007E768C" w:rsidRDefault="007E768C" w:rsidP="007E768C">
      <w:pPr>
        <w:jc w:val="both"/>
        <w:rPr>
          <w:rFonts w:ascii="Arial" w:eastAsia="Calibri" w:hAnsi="Arial" w:cs="Arial"/>
          <w:color w:val="000000"/>
          <w:sz w:val="22"/>
          <w:szCs w:val="22"/>
          <w:lang w:val="es-ES" w:eastAsia="en-US"/>
        </w:rPr>
      </w:pPr>
    </w:p>
    <w:p w14:paraId="642D0746" w14:textId="77777777" w:rsidR="007E768C" w:rsidRPr="007E768C" w:rsidRDefault="007E768C" w:rsidP="007E768C">
      <w:pPr>
        <w:spacing w:after="160" w:line="259" w:lineRule="auto"/>
        <w:ind w:left="720"/>
        <w:jc w:val="both"/>
        <w:rPr>
          <w:rFonts w:ascii="Arial" w:eastAsia="Calibri" w:hAnsi="Arial" w:cs="Arial"/>
          <w:i/>
          <w:iCs/>
          <w:color w:val="2D2D2D"/>
          <w:kern w:val="2"/>
          <w:sz w:val="22"/>
          <w:szCs w:val="22"/>
          <w:lang w:val="es-ES" w:eastAsia="en-US"/>
        </w:rPr>
      </w:pPr>
      <w:r w:rsidRPr="007E768C">
        <w:rPr>
          <w:rFonts w:ascii="Arial" w:eastAsia="Calibri" w:hAnsi="Arial" w:cs="Arial"/>
          <w:i/>
          <w:iCs/>
          <w:color w:val="2D2D2D"/>
          <w:sz w:val="22"/>
          <w:szCs w:val="22"/>
          <w:lang w:val="es-ES" w:eastAsia="en-US"/>
        </w:rPr>
        <w:t>“…</w:t>
      </w:r>
      <w:r w:rsidRPr="007E768C">
        <w:rPr>
          <w:rFonts w:ascii="Arial" w:eastAsia="Calibri" w:hAnsi="Arial" w:cs="Arial"/>
          <w:i/>
          <w:iCs/>
          <w:color w:val="2D2D2D"/>
          <w:sz w:val="20"/>
          <w:lang w:val="es-ES" w:eastAsia="en-US"/>
        </w:rPr>
        <w:t>Por ello, este Tribunal ha reconocido que el modelo de desarrollo sostenible toca cuatro aristas: “(i) la sostenibilidad ecológica, que exige que el desarrollo sea compatible con el mantenimiento de la diversidad biológica y los recursos biológicos, (</w:t>
      </w:r>
      <w:proofErr w:type="spellStart"/>
      <w:r w:rsidRPr="007E768C">
        <w:rPr>
          <w:rFonts w:ascii="Arial" w:eastAsia="Calibri" w:hAnsi="Arial" w:cs="Arial"/>
          <w:i/>
          <w:iCs/>
          <w:color w:val="2D2D2D"/>
          <w:sz w:val="20"/>
          <w:lang w:val="es-ES" w:eastAsia="en-US"/>
        </w:rPr>
        <w:t>ii</w:t>
      </w:r>
      <w:proofErr w:type="spellEnd"/>
      <w:r w:rsidRPr="007E768C">
        <w:rPr>
          <w:rFonts w:ascii="Arial" w:eastAsia="Calibri" w:hAnsi="Arial" w:cs="Arial"/>
          <w:i/>
          <w:iCs/>
          <w:color w:val="2D2D2D"/>
          <w:sz w:val="20"/>
          <w:lang w:val="es-ES" w:eastAsia="en-US"/>
        </w:rPr>
        <w:t>) la sostenibilidad social, que pretende que el desarrollo eleve el control que la gente tiene sobre sus vidas y se mantenga la identidad de la comunidad, (</w:t>
      </w:r>
      <w:proofErr w:type="spellStart"/>
      <w:r w:rsidRPr="007E768C">
        <w:rPr>
          <w:rFonts w:ascii="Arial" w:eastAsia="Calibri" w:hAnsi="Arial" w:cs="Arial"/>
          <w:i/>
          <w:iCs/>
          <w:color w:val="2D2D2D"/>
          <w:sz w:val="20"/>
          <w:lang w:val="es-ES" w:eastAsia="en-US"/>
        </w:rPr>
        <w:t>iii</w:t>
      </w:r>
      <w:proofErr w:type="spellEnd"/>
      <w:r w:rsidRPr="007E768C">
        <w:rPr>
          <w:rFonts w:ascii="Arial" w:eastAsia="Calibri" w:hAnsi="Arial" w:cs="Arial"/>
          <w:i/>
          <w:iCs/>
          <w:color w:val="2D2D2D"/>
          <w:sz w:val="20"/>
          <w:lang w:val="es-ES" w:eastAsia="en-US"/>
        </w:rPr>
        <w:t>) la sostenibilidad cultural, que exige que el desarrollo sea compatible con la cultura y los valores de los pueblos afectados, y (</w:t>
      </w:r>
      <w:proofErr w:type="spellStart"/>
      <w:r w:rsidRPr="007E768C">
        <w:rPr>
          <w:rFonts w:ascii="Arial" w:eastAsia="Calibri" w:hAnsi="Arial" w:cs="Arial"/>
          <w:i/>
          <w:iCs/>
          <w:color w:val="2D2D2D"/>
          <w:sz w:val="20"/>
          <w:lang w:val="es-ES" w:eastAsia="en-US"/>
        </w:rPr>
        <w:t>iv</w:t>
      </w:r>
      <w:proofErr w:type="spellEnd"/>
      <w:r w:rsidRPr="007E768C">
        <w:rPr>
          <w:rFonts w:ascii="Arial" w:eastAsia="Calibri" w:hAnsi="Arial" w:cs="Arial"/>
          <w:i/>
          <w:iCs/>
          <w:color w:val="2D2D2D"/>
          <w:sz w:val="20"/>
          <w:lang w:val="es-ES" w:eastAsia="en-US"/>
        </w:rPr>
        <w:t>) la sostenibilidad económica, que pretende que el desarrollo sea económicamente eficiente y sea equitativo dentro y entre generaciones</w:t>
      </w:r>
      <w:r w:rsidRPr="007E768C">
        <w:rPr>
          <w:rFonts w:ascii="Arial" w:eastAsia="Calibri" w:hAnsi="Arial" w:cs="Arial"/>
          <w:i/>
          <w:iCs/>
          <w:color w:val="2D2D2D"/>
          <w:sz w:val="22"/>
          <w:szCs w:val="22"/>
          <w:lang w:val="es-ES" w:eastAsia="en-US"/>
        </w:rPr>
        <w:t>…”</w:t>
      </w:r>
    </w:p>
    <w:p w14:paraId="2E7CF321" w14:textId="77777777" w:rsidR="007E768C" w:rsidRPr="007E768C" w:rsidRDefault="007E768C" w:rsidP="007E768C">
      <w:pPr>
        <w:jc w:val="both"/>
        <w:rPr>
          <w:rFonts w:ascii="Arial" w:eastAsia="Calibri" w:hAnsi="Arial" w:cs="Arial"/>
          <w:sz w:val="22"/>
          <w:szCs w:val="22"/>
          <w:lang w:val="es-ES" w:eastAsia="en-US"/>
        </w:rPr>
      </w:pPr>
      <w:r w:rsidRPr="007E768C">
        <w:rPr>
          <w:rFonts w:ascii="Arial" w:eastAsia="Calibri" w:hAnsi="Arial" w:cs="Arial"/>
          <w:sz w:val="22"/>
          <w:szCs w:val="22"/>
          <w:lang w:val="es-ES" w:eastAsia="en-US"/>
        </w:rPr>
        <w:t>En dicho propósito, la Constitución Política de 1991 especialmente en  los artículos 2,  8,  79, 80 y 333, entre otros,  la Ley 99 de 1993, artículos 59 y ss., el Decreto 1076 de 2015</w:t>
      </w:r>
      <w:r w:rsidRPr="007E768C">
        <w:rPr>
          <w:rFonts w:ascii="Arial" w:eastAsia="Calibri" w:hAnsi="Arial" w:cs="Arial"/>
          <w:sz w:val="22"/>
          <w:szCs w:val="22"/>
          <w:vertAlign w:val="superscript"/>
          <w:lang w:val="es-ES" w:eastAsia="en-US"/>
        </w:rPr>
        <w:endnoteReference w:id="6"/>
      </w:r>
      <w:r w:rsidRPr="007E768C">
        <w:rPr>
          <w:rFonts w:ascii="Arial" w:eastAsia="Calibri" w:hAnsi="Arial" w:cs="Arial"/>
          <w:sz w:val="22"/>
          <w:szCs w:val="22"/>
          <w:lang w:val="es-ES" w:eastAsia="en-US"/>
        </w:rPr>
        <w:t xml:space="preserve"> del Sector Ambiente y las normas propias del sector aeronáutico (referidas más adelante), entre otras, es que  ha hecho uso de las herramientas  de planificación,   de comando  y control ambiental para el ejercicio de las  operaciones áreas dentro del marco de la licencia ambiental que es la herramienta jurídica y técnica por excelencia en la que se establecen  los requisitos,  condiciones y restricciones, etc., para  el ejercicio de la actividad. Con lo cual se quiere decir, que la actual</w:t>
      </w:r>
      <w:r w:rsidRPr="007E768C">
        <w:rPr>
          <w:rFonts w:ascii="Arial" w:eastAsia="Arial" w:hAnsi="Arial" w:cs="Arial"/>
          <w:bCs/>
          <w:color w:val="000000"/>
          <w:sz w:val="22"/>
          <w:szCs w:val="22"/>
          <w:lang w:val="es-ES" w:eastAsia="en-US"/>
        </w:rPr>
        <w:t xml:space="preserve"> </w:t>
      </w:r>
      <w:r w:rsidRPr="007E768C">
        <w:rPr>
          <w:rFonts w:ascii="Arial" w:eastAsia="Calibri" w:hAnsi="Arial" w:cs="Arial"/>
          <w:sz w:val="22"/>
          <w:szCs w:val="22"/>
          <w:lang w:val="es-ES" w:eastAsia="en-US"/>
        </w:rPr>
        <w:t>configuración operacional del aeródromo se encuentra conforme a la última modificación de licencia ambiental proferida por la Autoridad Nacional de Licencias Ambientales – ANLA a través de las Resoluciones 1728 del 4 de octubre de 2021</w:t>
      </w:r>
      <w:r w:rsidRPr="007E768C">
        <w:rPr>
          <w:rFonts w:ascii="Arial" w:eastAsia="Calibri" w:hAnsi="Arial" w:cs="Arial"/>
          <w:sz w:val="22"/>
          <w:szCs w:val="22"/>
          <w:vertAlign w:val="superscript"/>
          <w:lang w:val="es-ES" w:eastAsia="en-US"/>
        </w:rPr>
        <w:endnoteReference w:id="7"/>
      </w:r>
      <w:r w:rsidRPr="007E768C">
        <w:rPr>
          <w:rFonts w:ascii="Arial" w:eastAsia="Calibri" w:hAnsi="Arial" w:cs="Arial"/>
          <w:sz w:val="22"/>
          <w:szCs w:val="22"/>
          <w:lang w:val="es-ES" w:eastAsia="en-US"/>
        </w:rPr>
        <w:t>, modificada por la 301 del 1 de febrero 2022</w:t>
      </w:r>
      <w:r w:rsidRPr="007E768C">
        <w:rPr>
          <w:rFonts w:ascii="Arial" w:eastAsia="Calibri" w:hAnsi="Arial" w:cs="Arial"/>
          <w:sz w:val="22"/>
          <w:szCs w:val="22"/>
          <w:vertAlign w:val="superscript"/>
          <w:lang w:val="es-ES" w:eastAsia="en-US"/>
        </w:rPr>
        <w:endnoteReference w:id="8"/>
      </w:r>
      <w:r w:rsidRPr="007E768C">
        <w:rPr>
          <w:rFonts w:ascii="Arial" w:eastAsia="Calibri" w:hAnsi="Arial" w:cs="Arial"/>
          <w:sz w:val="22"/>
          <w:szCs w:val="22"/>
          <w:lang w:val="es-ES" w:eastAsia="en-US"/>
        </w:rPr>
        <w:t>, las cuales a su vez modificaron parcialmente el horario operacional establecido en la 1034 del 2015</w:t>
      </w:r>
      <w:r w:rsidRPr="007E768C">
        <w:rPr>
          <w:rFonts w:ascii="Arial" w:eastAsia="Calibri" w:hAnsi="Arial" w:cs="Arial"/>
          <w:sz w:val="22"/>
          <w:szCs w:val="22"/>
          <w:vertAlign w:val="superscript"/>
          <w:lang w:val="es-ES" w:eastAsia="en-US"/>
        </w:rPr>
        <w:endnoteReference w:id="9"/>
      </w:r>
      <w:r w:rsidRPr="007E768C">
        <w:rPr>
          <w:rFonts w:ascii="Arial" w:eastAsia="Calibri" w:hAnsi="Arial" w:cs="Arial"/>
          <w:sz w:val="22"/>
          <w:szCs w:val="22"/>
          <w:lang w:val="es-ES" w:eastAsia="en-US"/>
        </w:rPr>
        <w:t xml:space="preserve"> modificada por la 1567 de 2015</w:t>
      </w:r>
      <w:r w:rsidRPr="007E768C">
        <w:rPr>
          <w:rFonts w:ascii="Arial" w:eastAsia="Calibri" w:hAnsi="Arial" w:cs="Arial"/>
          <w:sz w:val="22"/>
          <w:szCs w:val="22"/>
          <w:vertAlign w:val="superscript"/>
          <w:lang w:val="es-ES" w:eastAsia="en-US"/>
        </w:rPr>
        <w:endnoteReference w:id="10"/>
      </w:r>
      <w:r w:rsidRPr="007E768C">
        <w:rPr>
          <w:rFonts w:ascii="Arial" w:eastAsia="Calibri" w:hAnsi="Arial" w:cs="Arial"/>
          <w:sz w:val="22"/>
          <w:szCs w:val="22"/>
          <w:lang w:val="es-ES" w:eastAsia="en-US"/>
        </w:rPr>
        <w:t>. Cabe aclarar que el</w:t>
      </w:r>
      <w:r w:rsidRPr="007E768C">
        <w:rPr>
          <w:rFonts w:ascii="Arial" w:eastAsia="Calibri" w:hAnsi="Arial" w:cs="Arial"/>
          <w:iCs/>
          <w:sz w:val="22"/>
          <w:szCs w:val="22"/>
          <w:lang w:val="es-ES" w:eastAsia="en-US"/>
        </w:rPr>
        <w:t xml:space="preserve"> Aeropuerto Internacional El Dorado ha operado las 24 horas del día desde el año 2015 de acuerdo con lo señalado en la Resolución 1034 del 2015.</w:t>
      </w:r>
    </w:p>
    <w:p w14:paraId="0A8805A5" w14:textId="77777777" w:rsidR="007E768C" w:rsidRPr="007E768C" w:rsidRDefault="007E768C" w:rsidP="007E768C">
      <w:pPr>
        <w:autoSpaceDE w:val="0"/>
        <w:autoSpaceDN w:val="0"/>
        <w:adjustRightInd w:val="0"/>
        <w:jc w:val="both"/>
        <w:rPr>
          <w:rFonts w:ascii="Arial" w:eastAsia="Calibri" w:hAnsi="Arial" w:cs="Arial"/>
          <w:sz w:val="22"/>
          <w:szCs w:val="22"/>
          <w:lang w:val="es-ES" w:eastAsia="en-US"/>
        </w:rPr>
      </w:pPr>
    </w:p>
    <w:p w14:paraId="1F4D3773" w14:textId="77777777" w:rsidR="007E768C" w:rsidRPr="007E768C" w:rsidRDefault="007E768C" w:rsidP="007E768C">
      <w:pPr>
        <w:autoSpaceDE w:val="0"/>
        <w:autoSpaceDN w:val="0"/>
        <w:adjustRightInd w:val="0"/>
        <w:jc w:val="both"/>
        <w:rPr>
          <w:rFonts w:ascii="Arial" w:eastAsia="Calibri" w:hAnsi="Arial" w:cs="Arial"/>
          <w:sz w:val="22"/>
          <w:szCs w:val="22"/>
          <w:lang w:val="es-ES" w:eastAsia="en-US"/>
        </w:rPr>
      </w:pPr>
      <w:r w:rsidRPr="007E768C">
        <w:rPr>
          <w:rFonts w:ascii="Arial" w:eastAsia="Calibri" w:hAnsi="Arial" w:cs="Arial"/>
          <w:sz w:val="22"/>
          <w:szCs w:val="22"/>
          <w:lang w:val="es-ES" w:eastAsia="en-US"/>
        </w:rPr>
        <w:t>Mediante la Resolución No. 00801 de fecha 22 de abril de 2022</w:t>
      </w:r>
      <w:r w:rsidRPr="007E768C">
        <w:rPr>
          <w:rFonts w:ascii="Arial" w:eastAsia="Calibri" w:hAnsi="Arial" w:cs="Arial"/>
          <w:sz w:val="22"/>
          <w:szCs w:val="22"/>
          <w:vertAlign w:val="superscript"/>
          <w:lang w:val="es-ES" w:eastAsia="en-US"/>
        </w:rPr>
        <w:endnoteReference w:id="11"/>
      </w:r>
      <w:r w:rsidRPr="007E768C">
        <w:rPr>
          <w:rFonts w:ascii="Arial" w:eastAsia="Calibri" w:hAnsi="Arial" w:cs="Arial"/>
          <w:sz w:val="22"/>
          <w:szCs w:val="22"/>
          <w:lang w:val="es-ES" w:eastAsia="en-US"/>
        </w:rPr>
        <w:t xml:space="preserve">, la autoridad ambiental autorizó a la Aerocivil el inicio del horario de operación del aeropuerto, según lo establecido en los actos administrativos anteriormente señalados. </w:t>
      </w:r>
    </w:p>
    <w:p w14:paraId="70550C91" w14:textId="77777777" w:rsidR="007E768C" w:rsidRPr="007E768C" w:rsidRDefault="007E768C" w:rsidP="007E768C">
      <w:pPr>
        <w:autoSpaceDE w:val="0"/>
        <w:autoSpaceDN w:val="0"/>
        <w:adjustRightInd w:val="0"/>
        <w:jc w:val="both"/>
        <w:rPr>
          <w:rFonts w:ascii="Arial" w:eastAsia="Calibri" w:hAnsi="Arial" w:cs="Arial"/>
          <w:sz w:val="22"/>
          <w:szCs w:val="22"/>
          <w:lang w:val="es-ES" w:eastAsia="en-US"/>
        </w:rPr>
      </w:pPr>
      <w:r w:rsidRPr="007E768C">
        <w:rPr>
          <w:rFonts w:ascii="Arial" w:eastAsia="Calibri" w:hAnsi="Arial" w:cs="Arial"/>
          <w:sz w:val="22"/>
          <w:szCs w:val="22"/>
          <w:lang w:val="es-ES" w:eastAsia="en-US"/>
        </w:rPr>
        <w:t xml:space="preserve"> </w:t>
      </w:r>
    </w:p>
    <w:p w14:paraId="09D0160F" w14:textId="77777777" w:rsidR="007E768C" w:rsidRPr="007E768C" w:rsidRDefault="007E768C" w:rsidP="007E768C">
      <w:pPr>
        <w:autoSpaceDE w:val="0"/>
        <w:autoSpaceDN w:val="0"/>
        <w:adjustRightInd w:val="0"/>
        <w:jc w:val="both"/>
        <w:rPr>
          <w:rFonts w:ascii="Arial" w:eastAsia="Calibri" w:hAnsi="Arial" w:cs="Arial"/>
          <w:sz w:val="22"/>
          <w:szCs w:val="22"/>
          <w:lang w:val="es-ES" w:eastAsia="en-US"/>
        </w:rPr>
      </w:pPr>
      <w:r w:rsidRPr="007E768C">
        <w:rPr>
          <w:rFonts w:ascii="Arial" w:eastAsia="Calibri" w:hAnsi="Arial" w:cs="Arial"/>
          <w:sz w:val="22"/>
          <w:szCs w:val="22"/>
          <w:lang w:val="es-ES" w:eastAsia="en-US"/>
        </w:rPr>
        <w:t>Bajo lo expuesto, los horarios y restricciones operacionales de las pistas del Aeropuerto Internacional son las siguientes:</w:t>
      </w:r>
    </w:p>
    <w:p w14:paraId="0EEAE8D6" w14:textId="77777777" w:rsidR="007E768C" w:rsidRPr="007E768C" w:rsidRDefault="007E768C" w:rsidP="007E768C">
      <w:pPr>
        <w:autoSpaceDE w:val="0"/>
        <w:autoSpaceDN w:val="0"/>
        <w:adjustRightInd w:val="0"/>
        <w:jc w:val="both"/>
        <w:rPr>
          <w:rFonts w:ascii="Arial" w:eastAsia="Calibri" w:hAnsi="Arial" w:cs="Arial"/>
          <w:sz w:val="22"/>
          <w:szCs w:val="22"/>
          <w:lang w:val="es-ES" w:eastAsia="en-US"/>
        </w:rPr>
      </w:pPr>
    </w:p>
    <w:p w14:paraId="64F313BC" w14:textId="77777777" w:rsidR="007E768C" w:rsidRPr="007E768C" w:rsidRDefault="007E768C" w:rsidP="007E768C">
      <w:pPr>
        <w:autoSpaceDE w:val="0"/>
        <w:autoSpaceDN w:val="0"/>
        <w:adjustRightInd w:val="0"/>
        <w:jc w:val="both"/>
        <w:rPr>
          <w:rFonts w:ascii="Arial" w:eastAsia="Calibri" w:hAnsi="Arial" w:cs="Arial"/>
          <w:b/>
          <w:bCs/>
          <w:color w:val="000000"/>
          <w:sz w:val="22"/>
          <w:szCs w:val="22"/>
          <w:u w:val="single"/>
          <w:lang w:val="pt-BR" w:eastAsia="en-US"/>
        </w:rPr>
      </w:pPr>
      <w:r w:rsidRPr="007E768C">
        <w:rPr>
          <w:rFonts w:ascii="Arial" w:eastAsia="Calibri" w:hAnsi="Arial" w:cs="Arial"/>
          <w:b/>
          <w:bCs/>
          <w:color w:val="000000"/>
          <w:sz w:val="22"/>
          <w:szCs w:val="22"/>
          <w:u w:val="single"/>
          <w:lang w:val="pt-BR" w:eastAsia="en-US"/>
        </w:rPr>
        <w:t>Pista Norte (</w:t>
      </w:r>
      <w:proofErr w:type="spellStart"/>
      <w:r w:rsidRPr="007E768C">
        <w:rPr>
          <w:rFonts w:ascii="Arial" w:eastAsia="Calibri" w:hAnsi="Arial" w:cs="Arial"/>
          <w:b/>
          <w:bCs/>
          <w:color w:val="000000"/>
          <w:sz w:val="22"/>
          <w:szCs w:val="22"/>
          <w:u w:val="single"/>
          <w:lang w:val="pt-BR" w:eastAsia="en-US"/>
        </w:rPr>
        <w:t>Cabeceras</w:t>
      </w:r>
      <w:proofErr w:type="spellEnd"/>
      <w:r w:rsidRPr="007E768C">
        <w:rPr>
          <w:rFonts w:ascii="Arial" w:eastAsia="Calibri" w:hAnsi="Arial" w:cs="Arial"/>
          <w:b/>
          <w:bCs/>
          <w:color w:val="000000"/>
          <w:sz w:val="22"/>
          <w:szCs w:val="22"/>
          <w:u w:val="single"/>
          <w:lang w:val="pt-BR" w:eastAsia="en-US"/>
        </w:rPr>
        <w:t xml:space="preserve"> 14L – 32R).</w:t>
      </w:r>
    </w:p>
    <w:p w14:paraId="5C4903C3" w14:textId="77777777" w:rsidR="007E768C" w:rsidRPr="007E768C" w:rsidRDefault="007E768C" w:rsidP="007E768C">
      <w:pPr>
        <w:autoSpaceDE w:val="0"/>
        <w:autoSpaceDN w:val="0"/>
        <w:adjustRightInd w:val="0"/>
        <w:jc w:val="both"/>
        <w:rPr>
          <w:rFonts w:ascii="Arial" w:eastAsia="Calibri" w:hAnsi="Arial" w:cs="Arial"/>
          <w:b/>
          <w:bCs/>
          <w:color w:val="000000"/>
          <w:sz w:val="22"/>
          <w:szCs w:val="22"/>
          <w:u w:val="single"/>
          <w:lang w:val="pt-BR" w:eastAsia="en-US"/>
        </w:rPr>
      </w:pPr>
    </w:p>
    <w:p w14:paraId="78224254" w14:textId="77777777" w:rsidR="007E768C" w:rsidRPr="007E768C" w:rsidRDefault="007E768C" w:rsidP="007E768C">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7E768C">
        <w:rPr>
          <w:rFonts w:ascii="Arial" w:eastAsia="Calibri" w:hAnsi="Arial" w:cs="Arial"/>
          <w:iCs/>
          <w:sz w:val="22"/>
          <w:szCs w:val="22"/>
          <w:u w:val="single"/>
          <w:lang w:eastAsia="es-CO"/>
        </w:rPr>
        <w:t>5:00 a.m. a 6:59 a.m. Operación en cualquier dirección. Las operaciones sobre y hacia la ciudad de Bogotá con restricciones por cuota de ruido QC</w:t>
      </w:r>
      <w:r w:rsidRPr="007E768C">
        <w:rPr>
          <w:rFonts w:ascii="Arial" w:eastAsia="Calibri" w:hAnsi="Arial" w:cs="Arial"/>
          <w:iCs/>
          <w:sz w:val="22"/>
          <w:szCs w:val="22"/>
          <w:u w:val="single"/>
          <w:vertAlign w:val="superscript"/>
          <w:lang w:eastAsia="es-CO"/>
        </w:rPr>
        <w:endnoteReference w:id="12"/>
      </w:r>
      <w:r w:rsidRPr="007E768C">
        <w:rPr>
          <w:rFonts w:ascii="Arial" w:eastAsia="Calibri" w:hAnsi="Arial" w:cs="Arial"/>
          <w:iCs/>
          <w:sz w:val="22"/>
          <w:szCs w:val="22"/>
          <w:u w:val="single"/>
          <w:lang w:eastAsia="es-CO"/>
        </w:rPr>
        <w:t xml:space="preserve"> ≥ 4 </w:t>
      </w:r>
    </w:p>
    <w:p w14:paraId="55577F55" w14:textId="77777777" w:rsidR="007E768C" w:rsidRPr="007E768C" w:rsidRDefault="007E768C" w:rsidP="007E768C">
      <w:pPr>
        <w:numPr>
          <w:ilvl w:val="3"/>
          <w:numId w:val="4"/>
        </w:num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7:00 a.m. a 4:59 a.m. Se mantienen las condiciones establecidas en la Resolución 1034 de 2015, modificada por la Resolución 1567 de 2015:</w:t>
      </w:r>
    </w:p>
    <w:p w14:paraId="18BCD299" w14:textId="77777777" w:rsidR="007E768C" w:rsidRPr="007E768C" w:rsidRDefault="007E768C" w:rsidP="007E768C">
      <w:pPr>
        <w:jc w:val="both"/>
        <w:rPr>
          <w:rFonts w:ascii="Arial" w:eastAsia="Calibri" w:hAnsi="Arial" w:cs="Arial"/>
          <w:iCs/>
          <w:sz w:val="22"/>
          <w:szCs w:val="22"/>
          <w:lang w:val="es-ES" w:eastAsia="en-US"/>
        </w:rPr>
      </w:pPr>
    </w:p>
    <w:p w14:paraId="1EE7EE95" w14:textId="77777777" w:rsidR="007E768C" w:rsidRPr="007E768C" w:rsidRDefault="007E768C" w:rsidP="007E768C">
      <w:pPr>
        <w:jc w:val="both"/>
        <w:rPr>
          <w:rFonts w:ascii="Arial" w:eastAsia="Calibri" w:hAnsi="Arial" w:cs="Arial"/>
          <w:iCs/>
          <w:sz w:val="22"/>
          <w:szCs w:val="22"/>
          <w:lang w:val="es-ES" w:eastAsia="en-US"/>
        </w:rPr>
      </w:pPr>
      <w:r w:rsidRPr="007E768C">
        <w:rPr>
          <w:rFonts w:ascii="Arial" w:eastAsia="Calibri" w:hAnsi="Arial" w:cs="Arial"/>
          <w:iCs/>
          <w:sz w:val="22"/>
          <w:szCs w:val="22"/>
          <w:lang w:val="es-ES" w:eastAsia="en-US"/>
        </w:rPr>
        <w:lastRenderedPageBreak/>
        <w:t>Condiciones establecidas en la Resolución 1034 de 2015, modificada por la Resolución 1567 de 2015.</w:t>
      </w:r>
    </w:p>
    <w:p w14:paraId="42B88A0B" w14:textId="77777777" w:rsidR="007E768C" w:rsidRPr="007E768C" w:rsidRDefault="007E768C" w:rsidP="007E768C">
      <w:pPr>
        <w:jc w:val="both"/>
        <w:rPr>
          <w:rFonts w:ascii="Arial" w:eastAsia="Calibri" w:hAnsi="Arial" w:cs="Arial"/>
          <w:iCs/>
          <w:sz w:val="22"/>
          <w:szCs w:val="22"/>
          <w:lang w:val="es-ES" w:eastAsia="en-US"/>
        </w:rPr>
      </w:pPr>
    </w:p>
    <w:p w14:paraId="3C949F83" w14:textId="77777777" w:rsidR="007E768C" w:rsidRPr="007E768C" w:rsidRDefault="007E768C" w:rsidP="007E768C">
      <w:pPr>
        <w:numPr>
          <w:ilvl w:val="3"/>
          <w:numId w:val="4"/>
        </w:num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7:00 a.m. a 10:00 p.m., sin restricción alguna para la operación de todo tipo de aeronaves.</w:t>
      </w:r>
    </w:p>
    <w:p w14:paraId="2CB8446D" w14:textId="77777777" w:rsidR="007E768C" w:rsidRPr="007E768C" w:rsidRDefault="007E768C" w:rsidP="007E768C">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7E768C">
        <w:rPr>
          <w:rFonts w:ascii="Arial" w:eastAsia="Calibri" w:hAnsi="Arial" w:cs="Arial"/>
          <w:iCs/>
          <w:sz w:val="22"/>
          <w:szCs w:val="22"/>
          <w:u w:val="single"/>
          <w:lang w:eastAsia="es-CO"/>
        </w:rPr>
        <w:t>10:01 p.m. a 11:59 p.m., las operaciones podrán realizarse sobrevolando la ciudad.</w:t>
      </w:r>
    </w:p>
    <w:p w14:paraId="3425C94A" w14:textId="77777777" w:rsidR="007E768C" w:rsidRPr="007E768C" w:rsidRDefault="007E768C" w:rsidP="007E768C">
      <w:pPr>
        <w:numPr>
          <w:ilvl w:val="3"/>
          <w:numId w:val="4"/>
        </w:num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12:00 p.m. a 4:59 a.m., no se podrá sobrevolar la ciudad de Bogotá</w:t>
      </w:r>
    </w:p>
    <w:p w14:paraId="28A7DE7F" w14:textId="77777777" w:rsidR="007E768C" w:rsidRPr="007E768C" w:rsidRDefault="007E768C" w:rsidP="007E768C">
      <w:pPr>
        <w:numPr>
          <w:ilvl w:val="0"/>
          <w:numId w:val="3"/>
        </w:numPr>
        <w:spacing w:after="160" w:line="259" w:lineRule="auto"/>
        <w:ind w:left="1287"/>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Decolajes 100% en sentido oriente – occidente sin sobrevolar la ciudad.</w:t>
      </w:r>
    </w:p>
    <w:p w14:paraId="4B0F73F8" w14:textId="77777777" w:rsidR="007E768C" w:rsidRPr="007E768C" w:rsidRDefault="007E768C" w:rsidP="007E768C">
      <w:pPr>
        <w:numPr>
          <w:ilvl w:val="0"/>
          <w:numId w:val="3"/>
        </w:numPr>
        <w:spacing w:after="160" w:line="259" w:lineRule="auto"/>
        <w:ind w:left="1287"/>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Aterrizajes 100% occidente - oriente.</w:t>
      </w:r>
    </w:p>
    <w:p w14:paraId="2AE0D606" w14:textId="77777777" w:rsidR="007E768C" w:rsidRPr="007E768C" w:rsidRDefault="007E768C" w:rsidP="007E768C">
      <w:pPr>
        <w:autoSpaceDE w:val="0"/>
        <w:autoSpaceDN w:val="0"/>
        <w:adjustRightInd w:val="0"/>
        <w:jc w:val="both"/>
        <w:rPr>
          <w:rFonts w:ascii="Arial" w:eastAsia="Calibri" w:hAnsi="Arial" w:cs="Arial"/>
          <w:color w:val="000000"/>
          <w:sz w:val="22"/>
          <w:szCs w:val="22"/>
          <w:lang w:val="es-ES" w:eastAsia="en-US"/>
        </w:rPr>
      </w:pPr>
    </w:p>
    <w:p w14:paraId="0E7F715C" w14:textId="77777777" w:rsidR="007E768C" w:rsidRPr="007E768C" w:rsidRDefault="007E768C" w:rsidP="007E768C">
      <w:pPr>
        <w:autoSpaceDE w:val="0"/>
        <w:autoSpaceDN w:val="0"/>
        <w:adjustRightInd w:val="0"/>
        <w:jc w:val="both"/>
        <w:rPr>
          <w:rFonts w:ascii="Arial" w:eastAsia="Calibri" w:hAnsi="Arial" w:cs="Arial"/>
          <w:b/>
          <w:bCs/>
          <w:color w:val="000000"/>
          <w:sz w:val="22"/>
          <w:szCs w:val="22"/>
          <w:u w:val="single"/>
          <w:lang w:val="pt-BR" w:eastAsia="en-US"/>
        </w:rPr>
      </w:pPr>
      <w:r w:rsidRPr="007E768C">
        <w:rPr>
          <w:rFonts w:ascii="Arial" w:eastAsia="Calibri" w:hAnsi="Arial" w:cs="Arial"/>
          <w:b/>
          <w:bCs/>
          <w:color w:val="000000"/>
          <w:sz w:val="22"/>
          <w:szCs w:val="22"/>
          <w:u w:val="single"/>
          <w:lang w:val="pt-BR" w:eastAsia="en-US"/>
        </w:rPr>
        <w:t xml:space="preserve">Pista </w:t>
      </w:r>
      <w:proofErr w:type="spellStart"/>
      <w:r w:rsidRPr="007E768C">
        <w:rPr>
          <w:rFonts w:ascii="Arial" w:eastAsia="Calibri" w:hAnsi="Arial" w:cs="Arial"/>
          <w:b/>
          <w:bCs/>
          <w:color w:val="000000"/>
          <w:sz w:val="22"/>
          <w:szCs w:val="22"/>
          <w:u w:val="single"/>
          <w:lang w:val="pt-BR" w:eastAsia="en-US"/>
        </w:rPr>
        <w:t>Sur</w:t>
      </w:r>
      <w:proofErr w:type="spellEnd"/>
      <w:r w:rsidRPr="007E768C">
        <w:rPr>
          <w:rFonts w:ascii="Arial" w:eastAsia="Calibri" w:hAnsi="Arial" w:cs="Arial"/>
          <w:b/>
          <w:bCs/>
          <w:color w:val="000000"/>
          <w:sz w:val="22"/>
          <w:szCs w:val="22"/>
          <w:u w:val="single"/>
          <w:lang w:val="pt-BR" w:eastAsia="en-US"/>
        </w:rPr>
        <w:t xml:space="preserve"> (</w:t>
      </w:r>
      <w:proofErr w:type="spellStart"/>
      <w:r w:rsidRPr="007E768C">
        <w:rPr>
          <w:rFonts w:ascii="Arial" w:eastAsia="Calibri" w:hAnsi="Arial" w:cs="Arial"/>
          <w:b/>
          <w:bCs/>
          <w:color w:val="000000"/>
          <w:sz w:val="22"/>
          <w:szCs w:val="22"/>
          <w:u w:val="single"/>
          <w:lang w:val="pt-BR" w:eastAsia="en-US"/>
        </w:rPr>
        <w:t>Cabeceras</w:t>
      </w:r>
      <w:proofErr w:type="spellEnd"/>
      <w:r w:rsidRPr="007E768C">
        <w:rPr>
          <w:rFonts w:ascii="Arial" w:eastAsia="Calibri" w:hAnsi="Arial" w:cs="Arial"/>
          <w:b/>
          <w:bCs/>
          <w:color w:val="000000"/>
          <w:sz w:val="22"/>
          <w:szCs w:val="22"/>
          <w:u w:val="single"/>
          <w:lang w:val="pt-BR" w:eastAsia="en-US"/>
        </w:rPr>
        <w:t xml:space="preserve"> 14R - 32L).</w:t>
      </w:r>
    </w:p>
    <w:p w14:paraId="4A2C8D58" w14:textId="77777777" w:rsidR="007E768C" w:rsidRPr="007E768C" w:rsidRDefault="007E768C" w:rsidP="007E768C">
      <w:pPr>
        <w:autoSpaceDE w:val="0"/>
        <w:autoSpaceDN w:val="0"/>
        <w:adjustRightInd w:val="0"/>
        <w:jc w:val="both"/>
        <w:rPr>
          <w:rFonts w:ascii="Arial" w:eastAsia="Calibri" w:hAnsi="Arial" w:cs="Arial"/>
          <w:b/>
          <w:bCs/>
          <w:color w:val="000000"/>
          <w:sz w:val="22"/>
          <w:szCs w:val="22"/>
          <w:u w:val="single"/>
          <w:lang w:val="pt-BR" w:eastAsia="en-US"/>
        </w:rPr>
      </w:pPr>
    </w:p>
    <w:p w14:paraId="2A374847" w14:textId="77777777" w:rsidR="007E768C" w:rsidRPr="007E768C" w:rsidRDefault="007E768C" w:rsidP="007E768C">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7E768C">
        <w:rPr>
          <w:rFonts w:ascii="Arial" w:eastAsia="Calibri" w:hAnsi="Arial" w:cs="Arial"/>
          <w:iCs/>
          <w:sz w:val="22"/>
          <w:szCs w:val="22"/>
          <w:u w:val="single"/>
          <w:lang w:eastAsia="es-CO"/>
        </w:rPr>
        <w:t xml:space="preserve">5:00 a.m. a 6:59 a.m., Operación en cualquier dirección. Las operaciones sobre y hacia la ciudad de Bogotá con restricciones por cuota de ruido QC ≥ 4 </w:t>
      </w:r>
    </w:p>
    <w:p w14:paraId="25DCA76F" w14:textId="77777777" w:rsidR="007E768C" w:rsidRPr="007E768C" w:rsidRDefault="007E768C" w:rsidP="007E768C">
      <w:pPr>
        <w:numPr>
          <w:ilvl w:val="3"/>
          <w:numId w:val="4"/>
        </w:num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7:00 a.m. a 4:59 a.m. Se mantienen las condiciones establecidas en la Resolución 1034 de 2015, modificada por la Resolución 1567 de 2015:</w:t>
      </w:r>
    </w:p>
    <w:p w14:paraId="1D10066C" w14:textId="77777777" w:rsidR="007E768C" w:rsidRPr="007E768C" w:rsidRDefault="007E768C" w:rsidP="007E768C">
      <w:pPr>
        <w:jc w:val="both"/>
        <w:rPr>
          <w:rFonts w:ascii="Arial" w:eastAsia="Calibri" w:hAnsi="Arial" w:cs="Arial"/>
          <w:iCs/>
          <w:sz w:val="22"/>
          <w:szCs w:val="22"/>
          <w:lang w:val="es-ES" w:eastAsia="en-US"/>
        </w:rPr>
      </w:pPr>
    </w:p>
    <w:p w14:paraId="0AD32073" w14:textId="77777777" w:rsidR="007E768C" w:rsidRPr="007E768C" w:rsidRDefault="007E768C" w:rsidP="007E768C">
      <w:pPr>
        <w:jc w:val="both"/>
        <w:rPr>
          <w:rFonts w:ascii="Arial" w:eastAsia="Calibri" w:hAnsi="Arial" w:cs="Arial"/>
          <w:iCs/>
          <w:sz w:val="22"/>
          <w:szCs w:val="22"/>
          <w:lang w:val="es-ES" w:eastAsia="en-US"/>
        </w:rPr>
      </w:pPr>
      <w:r w:rsidRPr="007E768C">
        <w:rPr>
          <w:rFonts w:ascii="Arial" w:eastAsia="Calibri" w:hAnsi="Arial" w:cs="Arial"/>
          <w:iCs/>
          <w:sz w:val="22"/>
          <w:szCs w:val="22"/>
          <w:lang w:val="es-ES" w:eastAsia="en-US"/>
        </w:rPr>
        <w:t>Condiciones establecidas en la Resolución 1034 de 2015, modificada por la Resolución 1567 de 2015.</w:t>
      </w:r>
    </w:p>
    <w:p w14:paraId="60908CA1" w14:textId="77777777" w:rsidR="007E768C" w:rsidRPr="007E768C" w:rsidRDefault="007E768C" w:rsidP="007E768C">
      <w:pPr>
        <w:ind w:left="414"/>
        <w:jc w:val="both"/>
        <w:rPr>
          <w:rFonts w:ascii="Arial" w:eastAsia="Calibri" w:hAnsi="Arial" w:cs="Arial"/>
          <w:iCs/>
          <w:sz w:val="22"/>
          <w:szCs w:val="22"/>
          <w:lang w:val="es-ES" w:eastAsia="en-US"/>
        </w:rPr>
      </w:pPr>
    </w:p>
    <w:p w14:paraId="246FE6D0" w14:textId="77777777" w:rsidR="007E768C" w:rsidRPr="007E768C" w:rsidRDefault="007E768C" w:rsidP="007E768C">
      <w:pPr>
        <w:autoSpaceDE w:val="0"/>
        <w:autoSpaceDN w:val="0"/>
        <w:adjustRightInd w:val="0"/>
        <w:jc w:val="both"/>
        <w:rPr>
          <w:rFonts w:ascii="Arial" w:eastAsia="Calibri" w:hAnsi="Arial" w:cs="Arial"/>
          <w:b/>
          <w:bCs/>
          <w:color w:val="000000"/>
          <w:sz w:val="22"/>
          <w:szCs w:val="22"/>
          <w:u w:val="single"/>
          <w:lang w:val="es-ES" w:eastAsia="en-US"/>
        </w:rPr>
      </w:pPr>
    </w:p>
    <w:p w14:paraId="73F689BC" w14:textId="77777777" w:rsidR="007E768C" w:rsidRPr="007E768C" w:rsidRDefault="007E768C" w:rsidP="007E768C">
      <w:pPr>
        <w:numPr>
          <w:ilvl w:val="3"/>
          <w:numId w:val="5"/>
        </w:numPr>
        <w:spacing w:after="160" w:line="259" w:lineRule="auto"/>
        <w:ind w:left="774"/>
        <w:contextualSpacing/>
        <w:jc w:val="both"/>
        <w:rPr>
          <w:rFonts w:ascii="Arial" w:eastAsia="Calibri" w:hAnsi="Arial" w:cs="Arial"/>
          <w:iCs/>
          <w:sz w:val="22"/>
          <w:szCs w:val="22"/>
          <w:u w:val="single"/>
          <w:lang w:eastAsia="es-CO"/>
        </w:rPr>
      </w:pPr>
      <w:r w:rsidRPr="007E768C">
        <w:rPr>
          <w:rFonts w:ascii="Arial" w:eastAsia="Calibri" w:hAnsi="Arial" w:cs="Arial"/>
          <w:iCs/>
          <w:sz w:val="22"/>
          <w:szCs w:val="22"/>
          <w:u w:val="single"/>
          <w:lang w:eastAsia="es-CO"/>
        </w:rPr>
        <w:t>7:00 a.m. a 10:00 p.m., sin restricción alguna para la operación de todo tipo de aeronaves.</w:t>
      </w:r>
    </w:p>
    <w:p w14:paraId="540ED8C6" w14:textId="77777777" w:rsidR="007E768C" w:rsidRPr="007E768C" w:rsidRDefault="007E768C" w:rsidP="007E768C">
      <w:pPr>
        <w:numPr>
          <w:ilvl w:val="3"/>
          <w:numId w:val="5"/>
        </w:num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10:01 p.m. a 11:59 p.m. Se permiten aterrizajes sin sobrevolar la ciudad, sentido occidente - oriente.</w:t>
      </w:r>
    </w:p>
    <w:p w14:paraId="589EF7EC" w14:textId="77777777" w:rsidR="007E768C" w:rsidRPr="007E768C" w:rsidRDefault="007E768C" w:rsidP="007E768C">
      <w:pPr>
        <w:numPr>
          <w:ilvl w:val="3"/>
          <w:numId w:val="5"/>
        </w:num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 xml:space="preserve">12:00 a.m. a 4:59 a.m. que opere bajo las siguientes condiciones: </w:t>
      </w:r>
    </w:p>
    <w:p w14:paraId="659A0A53" w14:textId="77777777" w:rsidR="007E768C" w:rsidRPr="007E768C" w:rsidRDefault="007E768C" w:rsidP="007E768C">
      <w:p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 xml:space="preserve">a) las operaciones de decolaje se realizan en 100% sentido oriente - occidente, sin sobrevolar la ciudad. </w:t>
      </w:r>
    </w:p>
    <w:p w14:paraId="618AFA13" w14:textId="77777777" w:rsidR="007E768C" w:rsidRPr="007E768C" w:rsidRDefault="007E768C" w:rsidP="007E768C">
      <w:pPr>
        <w:spacing w:after="160" w:line="259" w:lineRule="auto"/>
        <w:ind w:left="774"/>
        <w:contextualSpacing/>
        <w:jc w:val="both"/>
        <w:rPr>
          <w:rFonts w:ascii="Arial" w:eastAsia="Calibri" w:hAnsi="Arial" w:cs="Arial"/>
          <w:iCs/>
          <w:sz w:val="22"/>
          <w:szCs w:val="22"/>
          <w:lang w:eastAsia="es-CO"/>
        </w:rPr>
      </w:pPr>
      <w:r w:rsidRPr="007E768C">
        <w:rPr>
          <w:rFonts w:ascii="Arial" w:eastAsia="Calibri" w:hAnsi="Arial" w:cs="Arial"/>
          <w:iCs/>
          <w:sz w:val="22"/>
          <w:szCs w:val="22"/>
          <w:lang w:eastAsia="es-CO"/>
        </w:rPr>
        <w:t>b) Las operaciones de aterrizaje se realizan en un 100% en dirección occidente – oriente.</w:t>
      </w:r>
    </w:p>
    <w:p w14:paraId="2BA8A8A2" w14:textId="77777777" w:rsidR="007E768C" w:rsidRPr="007E768C" w:rsidRDefault="007E768C" w:rsidP="007E768C">
      <w:pPr>
        <w:spacing w:after="160" w:line="259" w:lineRule="auto"/>
        <w:ind w:left="774"/>
        <w:contextualSpacing/>
        <w:jc w:val="both"/>
        <w:rPr>
          <w:rFonts w:ascii="Arial" w:eastAsia="Calibri" w:hAnsi="Arial" w:cs="Arial"/>
          <w:iCs/>
          <w:sz w:val="22"/>
          <w:szCs w:val="22"/>
          <w:lang w:eastAsia="es-CO"/>
        </w:rPr>
      </w:pPr>
    </w:p>
    <w:p w14:paraId="005A20C1" w14:textId="77777777" w:rsidR="007E768C" w:rsidRPr="007E768C" w:rsidRDefault="007E768C" w:rsidP="007E768C">
      <w:pPr>
        <w:jc w:val="both"/>
        <w:rPr>
          <w:rFonts w:ascii="Arial" w:eastAsia="Calibri" w:hAnsi="Arial" w:cs="Arial"/>
          <w:iCs/>
          <w:sz w:val="22"/>
          <w:szCs w:val="22"/>
          <w:lang w:val="es-ES" w:eastAsia="en-US"/>
        </w:rPr>
      </w:pPr>
      <w:r w:rsidRPr="007E768C">
        <w:rPr>
          <w:rFonts w:ascii="Arial" w:eastAsia="Calibri" w:hAnsi="Arial" w:cs="Arial"/>
          <w:b/>
          <w:bCs/>
          <w:iCs/>
          <w:sz w:val="22"/>
          <w:szCs w:val="22"/>
          <w:u w:val="single"/>
          <w:lang w:val="es-ES" w:eastAsia="en-US"/>
        </w:rPr>
        <w:t xml:space="preserve">Excepciones de operación. </w:t>
      </w:r>
    </w:p>
    <w:p w14:paraId="1CA72DAF" w14:textId="77777777" w:rsidR="007E768C" w:rsidRPr="007E768C" w:rsidRDefault="007E768C" w:rsidP="007E768C">
      <w:pPr>
        <w:jc w:val="both"/>
        <w:rPr>
          <w:rFonts w:ascii="Arial" w:eastAsia="Arial" w:hAnsi="Arial" w:cs="Arial"/>
          <w:bCs/>
          <w:color w:val="000000"/>
          <w:sz w:val="22"/>
          <w:szCs w:val="22"/>
          <w:lang w:val="es-ES" w:eastAsia="en-US"/>
        </w:rPr>
      </w:pPr>
    </w:p>
    <w:p w14:paraId="54905470" w14:textId="77777777" w:rsidR="007E768C" w:rsidRPr="007E768C" w:rsidRDefault="007E768C" w:rsidP="007E768C">
      <w:pPr>
        <w:numPr>
          <w:ilvl w:val="0"/>
          <w:numId w:val="6"/>
        </w:numPr>
        <w:autoSpaceDE w:val="0"/>
        <w:autoSpaceDN w:val="0"/>
        <w:adjustRightInd w:val="0"/>
        <w:spacing w:after="160" w:line="259" w:lineRule="auto"/>
        <w:jc w:val="both"/>
        <w:rPr>
          <w:rFonts w:ascii="Arial" w:eastAsia="Calibri" w:hAnsi="Arial" w:cs="Arial"/>
          <w:color w:val="000000"/>
          <w:sz w:val="22"/>
          <w:szCs w:val="22"/>
          <w:u w:val="single"/>
          <w:lang w:val="es-ES" w:eastAsia="es-CO"/>
        </w:rPr>
      </w:pPr>
      <w:r w:rsidRPr="007E768C">
        <w:rPr>
          <w:rFonts w:ascii="Arial" w:eastAsia="Calibri" w:hAnsi="Arial" w:cs="Arial"/>
          <w:color w:val="000000"/>
          <w:sz w:val="22"/>
          <w:szCs w:val="22"/>
          <w:lang w:val="es-ES" w:eastAsia="es-CO"/>
        </w:rPr>
        <w:t xml:space="preserve">Podrán operar en la pista 14R/32L y pista 14L/32R del Aeropuerto, </w:t>
      </w:r>
      <w:r w:rsidRPr="007E768C">
        <w:rPr>
          <w:rFonts w:ascii="Arial" w:eastAsia="Calibri" w:hAnsi="Arial" w:cs="Arial"/>
          <w:color w:val="000000"/>
          <w:sz w:val="22"/>
          <w:szCs w:val="22"/>
          <w:u w:val="single"/>
          <w:lang w:val="es-ES" w:eastAsia="es-CO"/>
        </w:rPr>
        <w:t>en cualquier horario, las aeronaves de todo tipo que tengan que utilizar dicho terminal, como aeropuerto alterno por motivos meteorológicos, técnicos o de seguridad durante el periodo en que permanezcan dichas razones y que afecten la seguridad del vuelo. Así mismo, podrán operar en todo momento las aeronaves que operen en misiones de ayuda médica, desastres u otras clases de emergencia y vuelos especiales del Ministerio de Defensa. (subrayado fuera de texto original).</w:t>
      </w:r>
    </w:p>
    <w:p w14:paraId="400427F3" w14:textId="77777777" w:rsidR="007E768C" w:rsidRPr="007E768C" w:rsidRDefault="007E768C" w:rsidP="007E768C">
      <w:pPr>
        <w:autoSpaceDE w:val="0"/>
        <w:autoSpaceDN w:val="0"/>
        <w:adjustRightInd w:val="0"/>
        <w:jc w:val="both"/>
        <w:rPr>
          <w:rFonts w:ascii="Arial" w:eastAsia="Arial" w:hAnsi="Arial" w:cs="Arial"/>
          <w:bCs/>
          <w:color w:val="000000"/>
          <w:kern w:val="2"/>
          <w:szCs w:val="24"/>
          <w:lang w:val="es-ES" w:eastAsia="en-US"/>
        </w:rPr>
      </w:pPr>
    </w:p>
    <w:p w14:paraId="7A7D7841" w14:textId="77777777" w:rsidR="007E768C" w:rsidRDefault="007E768C" w:rsidP="007E768C">
      <w:pPr>
        <w:autoSpaceDE w:val="0"/>
        <w:autoSpaceDN w:val="0"/>
        <w:adjustRightInd w:val="0"/>
        <w:jc w:val="both"/>
        <w:rPr>
          <w:ins w:id="14" w:author="Apple Store Pro" w:date="2024-07-23T16:08:00Z"/>
          <w:rFonts w:ascii="Arial" w:eastAsia="Arial" w:hAnsi="Arial" w:cs="Arial"/>
          <w:bCs/>
          <w:color w:val="000000"/>
          <w:kern w:val="2"/>
          <w:sz w:val="22"/>
          <w:szCs w:val="22"/>
          <w:lang w:val="es-ES" w:eastAsia="en-US"/>
        </w:rPr>
      </w:pPr>
      <w:r w:rsidRPr="007E768C">
        <w:rPr>
          <w:rFonts w:ascii="Arial" w:eastAsia="Arial" w:hAnsi="Arial" w:cs="Arial"/>
          <w:bCs/>
          <w:color w:val="000000"/>
          <w:kern w:val="2"/>
          <w:sz w:val="22"/>
          <w:szCs w:val="22"/>
          <w:lang w:val="es-ES" w:eastAsia="en-US"/>
        </w:rPr>
        <w:t xml:space="preserve">En subrayado la operación área para algunas de las franjas horarias, dentro de las cuales están las que permiten efectivamente sobrevolar la ciudad y la generalidad es que entre las </w:t>
      </w:r>
      <w:r w:rsidRPr="007E768C">
        <w:rPr>
          <w:rFonts w:ascii="Arial" w:eastAsia="Calibri" w:hAnsi="Arial" w:cs="Arial"/>
          <w:iCs/>
          <w:sz w:val="22"/>
          <w:szCs w:val="22"/>
          <w:lang w:eastAsia="es-CO"/>
        </w:rPr>
        <w:t>12:00 p.m. a 4:59 a.m., no se tengan sobrevuelos hacía la ciudad, salvo</w:t>
      </w:r>
      <w:r w:rsidRPr="007E768C">
        <w:rPr>
          <w:rFonts w:ascii="Arial" w:eastAsia="Arial" w:hAnsi="Arial" w:cs="Arial"/>
          <w:bCs/>
          <w:color w:val="000000"/>
          <w:kern w:val="2"/>
          <w:sz w:val="22"/>
          <w:szCs w:val="22"/>
          <w:lang w:val="es-ES" w:eastAsia="en-US"/>
        </w:rPr>
        <w:t xml:space="preserve"> la existencia de las excepciones de operación que establece la autorización ambiental. Como se observa se tiene una operación aérea autorizada 24/7.</w:t>
      </w:r>
    </w:p>
    <w:p w14:paraId="61FFB2B4" w14:textId="77777777" w:rsidR="003B78CC" w:rsidRDefault="003B78CC" w:rsidP="007E768C">
      <w:pPr>
        <w:autoSpaceDE w:val="0"/>
        <w:autoSpaceDN w:val="0"/>
        <w:adjustRightInd w:val="0"/>
        <w:jc w:val="both"/>
        <w:rPr>
          <w:ins w:id="15" w:author="Apple Store Pro" w:date="2024-07-23T16:08:00Z"/>
          <w:rFonts w:ascii="Arial" w:eastAsia="Arial" w:hAnsi="Arial" w:cs="Arial"/>
          <w:bCs/>
          <w:color w:val="000000"/>
          <w:kern w:val="2"/>
          <w:sz w:val="22"/>
          <w:szCs w:val="22"/>
          <w:lang w:val="es-ES" w:eastAsia="en-US"/>
        </w:rPr>
      </w:pPr>
    </w:p>
    <w:p w14:paraId="3F68D1AD" w14:textId="313CAAE8" w:rsidR="003B78CC" w:rsidRPr="007E768C" w:rsidRDefault="003B78CC" w:rsidP="007E768C">
      <w:pPr>
        <w:autoSpaceDE w:val="0"/>
        <w:autoSpaceDN w:val="0"/>
        <w:adjustRightInd w:val="0"/>
        <w:jc w:val="both"/>
        <w:rPr>
          <w:rFonts w:ascii="Arial" w:eastAsia="Arial" w:hAnsi="Arial" w:cs="Arial"/>
          <w:bCs/>
          <w:color w:val="000000"/>
          <w:kern w:val="2"/>
          <w:sz w:val="22"/>
          <w:szCs w:val="22"/>
          <w:lang w:val="es-ES" w:eastAsia="en-US"/>
        </w:rPr>
      </w:pPr>
      <w:ins w:id="16" w:author="Apple Store Pro" w:date="2024-07-23T16:08:00Z">
        <w:r>
          <w:rPr>
            <w:rFonts w:ascii="Arial" w:eastAsia="Arial" w:hAnsi="Arial" w:cs="Arial"/>
            <w:bCs/>
            <w:color w:val="000000"/>
            <w:kern w:val="2"/>
            <w:sz w:val="22"/>
            <w:szCs w:val="22"/>
            <w:lang w:val="es-ES" w:eastAsia="en-US"/>
          </w:rPr>
          <w:t xml:space="preserve">Como se </w:t>
        </w:r>
      </w:ins>
      <w:ins w:id="17" w:author="Apple Store Pro" w:date="2024-07-23T16:20:00Z">
        <w:r w:rsidR="00490A29">
          <w:rPr>
            <w:rFonts w:ascii="Arial" w:eastAsia="Arial" w:hAnsi="Arial" w:cs="Arial"/>
            <w:bCs/>
            <w:color w:val="000000"/>
            <w:kern w:val="2"/>
            <w:sz w:val="22"/>
            <w:szCs w:val="22"/>
            <w:lang w:val="es-ES" w:eastAsia="en-US"/>
          </w:rPr>
          <w:t>observa las</w:t>
        </w:r>
      </w:ins>
      <w:ins w:id="18" w:author="Apple Store Pro" w:date="2024-07-23T16:08:00Z">
        <w:r>
          <w:rPr>
            <w:rFonts w:ascii="Arial" w:eastAsia="Arial" w:hAnsi="Arial" w:cs="Arial"/>
            <w:bCs/>
            <w:color w:val="000000"/>
            <w:kern w:val="2"/>
            <w:sz w:val="22"/>
            <w:szCs w:val="22"/>
            <w:lang w:val="es-ES" w:eastAsia="en-US"/>
          </w:rPr>
          <w:t xml:space="preserve"> restricciones</w:t>
        </w:r>
      </w:ins>
      <w:ins w:id="19" w:author="Apple Store Pro" w:date="2024-07-23T16:09:00Z">
        <w:r>
          <w:rPr>
            <w:rFonts w:ascii="Arial" w:eastAsia="Arial" w:hAnsi="Arial" w:cs="Arial"/>
            <w:bCs/>
            <w:color w:val="000000"/>
            <w:kern w:val="2"/>
            <w:sz w:val="22"/>
            <w:szCs w:val="22"/>
            <w:lang w:val="es-ES" w:eastAsia="en-US"/>
          </w:rPr>
          <w:t xml:space="preserve"> </w:t>
        </w:r>
        <w:proofErr w:type="gramStart"/>
        <w:r>
          <w:rPr>
            <w:rFonts w:ascii="Arial" w:eastAsia="Arial" w:hAnsi="Arial" w:cs="Arial"/>
            <w:bCs/>
            <w:color w:val="000000"/>
            <w:kern w:val="2"/>
            <w:sz w:val="22"/>
            <w:szCs w:val="22"/>
            <w:lang w:val="es-ES" w:eastAsia="en-US"/>
          </w:rPr>
          <w:t xml:space="preserve">ambientales </w:t>
        </w:r>
      </w:ins>
      <w:ins w:id="20" w:author="Apple Store Pro" w:date="2024-07-23T16:08:00Z">
        <w:r>
          <w:rPr>
            <w:rFonts w:ascii="Arial" w:eastAsia="Arial" w:hAnsi="Arial" w:cs="Arial"/>
            <w:bCs/>
            <w:color w:val="000000"/>
            <w:kern w:val="2"/>
            <w:sz w:val="22"/>
            <w:szCs w:val="22"/>
            <w:lang w:val="es-ES" w:eastAsia="en-US"/>
          </w:rPr>
          <w:t xml:space="preserve"> a</w:t>
        </w:r>
        <w:proofErr w:type="gramEnd"/>
        <w:r>
          <w:rPr>
            <w:rFonts w:ascii="Arial" w:eastAsia="Arial" w:hAnsi="Arial" w:cs="Arial"/>
            <w:bCs/>
            <w:color w:val="000000"/>
            <w:kern w:val="2"/>
            <w:sz w:val="22"/>
            <w:szCs w:val="22"/>
            <w:lang w:val="es-ES" w:eastAsia="en-US"/>
          </w:rPr>
          <w:t xml:space="preserve"> la operación del Aeropue</w:t>
        </w:r>
      </w:ins>
      <w:ins w:id="21" w:author="Apple Store Pro" w:date="2024-07-23T16:09:00Z">
        <w:r>
          <w:rPr>
            <w:rFonts w:ascii="Arial" w:eastAsia="Arial" w:hAnsi="Arial" w:cs="Arial"/>
            <w:bCs/>
            <w:color w:val="000000"/>
            <w:kern w:val="2"/>
            <w:sz w:val="22"/>
            <w:szCs w:val="22"/>
            <w:lang w:val="es-ES" w:eastAsia="en-US"/>
          </w:rPr>
          <w:t xml:space="preserve">rto El Dorado, constituyen un instrumento  de prevención, mitigación </w:t>
        </w:r>
      </w:ins>
      <w:ins w:id="22" w:author="Apple Store Pro" w:date="2024-07-23T16:10:00Z">
        <w:r>
          <w:rPr>
            <w:rFonts w:ascii="Arial" w:eastAsia="Arial" w:hAnsi="Arial" w:cs="Arial"/>
            <w:bCs/>
            <w:color w:val="000000"/>
            <w:kern w:val="2"/>
            <w:sz w:val="22"/>
            <w:szCs w:val="22"/>
            <w:lang w:val="es-ES" w:eastAsia="en-US"/>
          </w:rPr>
          <w:t xml:space="preserve">y control de ruido aeronáutico.  </w:t>
        </w:r>
      </w:ins>
    </w:p>
    <w:p w14:paraId="0FC3FA75" w14:textId="77777777" w:rsidR="00F9088D" w:rsidRDefault="00F9088D" w:rsidP="00F9088D">
      <w:pPr>
        <w:jc w:val="both"/>
        <w:rPr>
          <w:rFonts w:ascii="Arial" w:eastAsia="Arial" w:hAnsi="Arial" w:cs="Arial"/>
          <w:bCs/>
          <w:color w:val="000000"/>
          <w:sz w:val="22"/>
          <w:szCs w:val="22"/>
        </w:rPr>
      </w:pPr>
    </w:p>
    <w:p w14:paraId="478DBAA6" w14:textId="77777777" w:rsidR="007E768C" w:rsidRPr="007E768C" w:rsidRDefault="007E768C" w:rsidP="007E768C">
      <w:pPr>
        <w:spacing w:after="160" w:line="259" w:lineRule="auto"/>
        <w:jc w:val="both"/>
        <w:rPr>
          <w:rFonts w:ascii="Arial" w:eastAsia="Calibri" w:hAnsi="Arial" w:cs="Arial"/>
          <w:kern w:val="2"/>
          <w:sz w:val="22"/>
          <w:szCs w:val="22"/>
          <w:lang w:eastAsia="en-US"/>
        </w:rPr>
      </w:pPr>
      <w:bookmarkStart w:id="23" w:name="_Hlk151545199"/>
      <w:bookmarkStart w:id="24" w:name="_Hlk126851684"/>
      <w:bookmarkStart w:id="25" w:name="_Hlk141255166"/>
      <w:bookmarkStart w:id="26" w:name="_Hlk131071726"/>
      <w:r w:rsidRPr="007E768C">
        <w:rPr>
          <w:rFonts w:ascii="Arial" w:eastAsia="Calibri" w:hAnsi="Arial" w:cs="Arial"/>
          <w:kern w:val="2"/>
          <w:sz w:val="22"/>
          <w:szCs w:val="22"/>
          <w:lang w:eastAsia="en-US"/>
        </w:rPr>
        <w:t xml:space="preserve">En respuesta al incremento en la frecuencia de vuelos, se debe al constante crecimiento de las operaciones aéreas motivado por una alta demanda de movilidad de pasajeros y carga. Este aumento ha llevado al aeropuerto a establecer una configuración sostenible para la operación de sus pistas. A continuación, se presenta el promedio diario mensual de operaciones aéreas realizadas en el aeropuerto entre enero del 2020 y mayo del 2024. Se puede observar una disminución principalmente debido a las restricciones generadas por la emergencia sanitaria COVID-19, así como una recuperación gradual conforme se retorna a la normalidad. </w:t>
      </w:r>
      <w:bookmarkEnd w:id="23"/>
    </w:p>
    <w:p w14:paraId="233E4BC5" w14:textId="77777777" w:rsidR="007E768C" w:rsidRPr="007E768C" w:rsidRDefault="007E768C" w:rsidP="007E768C">
      <w:pPr>
        <w:keepNext/>
        <w:spacing w:after="160" w:line="259" w:lineRule="auto"/>
        <w:jc w:val="center"/>
        <w:rPr>
          <w:rFonts w:ascii="Calibri" w:eastAsia="Calibri" w:hAnsi="Calibri" w:cs="Arial"/>
          <w:kern w:val="2"/>
          <w:sz w:val="22"/>
          <w:szCs w:val="22"/>
          <w:lang w:eastAsia="en-US"/>
        </w:rPr>
      </w:pPr>
      <w:r w:rsidRPr="007E768C">
        <w:rPr>
          <w:rFonts w:ascii="Calibri" w:eastAsia="Calibri" w:hAnsi="Calibri" w:cs="Arial"/>
          <w:noProof/>
          <w:kern w:val="2"/>
          <w:sz w:val="22"/>
          <w:szCs w:val="22"/>
          <w:lang w:eastAsia="en-US"/>
        </w:rPr>
        <w:drawing>
          <wp:inline distT="0" distB="0" distL="0" distR="0" wp14:anchorId="1FE30F50" wp14:editId="64CF270F">
            <wp:extent cx="5718124" cy="1952654"/>
            <wp:effectExtent l="0" t="0" r="0" b="0"/>
            <wp:docPr id="282275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5536" cy="1965430"/>
                    </a:xfrm>
                    <a:prstGeom prst="rect">
                      <a:avLst/>
                    </a:prstGeom>
                    <a:noFill/>
                  </pic:spPr>
                </pic:pic>
              </a:graphicData>
            </a:graphic>
          </wp:inline>
        </w:drawing>
      </w:r>
    </w:p>
    <w:p w14:paraId="27ED99C3" w14:textId="0FA4D0EA" w:rsidR="007E768C" w:rsidRPr="007E768C" w:rsidRDefault="007E768C" w:rsidP="007E768C">
      <w:pPr>
        <w:spacing w:after="200"/>
        <w:jc w:val="center"/>
        <w:rPr>
          <w:rFonts w:ascii="Calibri" w:eastAsia="Arial" w:hAnsi="Calibri" w:cs="Calibri"/>
          <w:bCs/>
          <w:i/>
          <w:iCs/>
          <w:color w:val="000000"/>
          <w:sz w:val="20"/>
          <w:lang w:val="es-ES" w:eastAsia="es-CO"/>
        </w:rPr>
      </w:pPr>
      <w:bookmarkStart w:id="27" w:name="_Ref126851504"/>
      <w:bookmarkStart w:id="28" w:name="_Hlk136872228"/>
      <w:r w:rsidRPr="007E768C">
        <w:rPr>
          <w:rFonts w:ascii="Calibri" w:eastAsia="Calibri" w:hAnsi="Calibri" w:cs="Calibri"/>
          <w:i/>
          <w:iCs/>
          <w:color w:val="000000"/>
          <w:sz w:val="20"/>
          <w:lang w:eastAsia="es-CO"/>
        </w:rPr>
        <w:t xml:space="preserve">Ilustración </w:t>
      </w:r>
      <w:r w:rsidRPr="007E768C">
        <w:rPr>
          <w:rFonts w:ascii="Calibri" w:eastAsia="Calibri" w:hAnsi="Calibri" w:cs="Calibri"/>
          <w:i/>
          <w:iCs/>
          <w:color w:val="000000"/>
          <w:sz w:val="20"/>
          <w:lang w:eastAsia="es-CO"/>
        </w:rPr>
        <w:fldChar w:fldCharType="begin"/>
      </w:r>
      <w:r w:rsidRPr="007E768C">
        <w:rPr>
          <w:rFonts w:ascii="Calibri" w:eastAsia="Calibri" w:hAnsi="Calibri" w:cs="Calibri"/>
          <w:i/>
          <w:iCs/>
          <w:color w:val="000000"/>
          <w:sz w:val="20"/>
          <w:lang w:eastAsia="es-CO"/>
        </w:rPr>
        <w:instrText xml:space="preserve"> SEQ Ilustración \* ARABIC </w:instrText>
      </w:r>
      <w:r w:rsidRPr="007E768C">
        <w:rPr>
          <w:rFonts w:ascii="Calibri" w:eastAsia="Calibri" w:hAnsi="Calibri" w:cs="Calibri"/>
          <w:i/>
          <w:iCs/>
          <w:color w:val="000000"/>
          <w:sz w:val="20"/>
          <w:lang w:eastAsia="es-CO"/>
        </w:rPr>
        <w:fldChar w:fldCharType="separate"/>
      </w:r>
      <w:r w:rsidRPr="007E768C">
        <w:rPr>
          <w:rFonts w:ascii="Calibri" w:eastAsia="Calibri" w:hAnsi="Calibri" w:cs="Calibri"/>
          <w:i/>
          <w:iCs/>
          <w:noProof/>
          <w:color w:val="000000"/>
          <w:sz w:val="20"/>
          <w:lang w:eastAsia="es-CO"/>
        </w:rPr>
        <w:t>6</w:t>
      </w:r>
      <w:r w:rsidRPr="007E768C">
        <w:rPr>
          <w:rFonts w:ascii="Calibri" w:eastAsia="Calibri" w:hAnsi="Calibri" w:cs="Calibri"/>
          <w:i/>
          <w:iCs/>
          <w:color w:val="000000"/>
          <w:sz w:val="20"/>
          <w:lang w:eastAsia="es-CO"/>
        </w:rPr>
        <w:fldChar w:fldCharType="end"/>
      </w:r>
      <w:bookmarkEnd w:id="27"/>
      <w:r w:rsidRPr="007E768C">
        <w:rPr>
          <w:rFonts w:ascii="Calibri" w:eastAsia="Calibri" w:hAnsi="Calibri" w:cs="Calibri"/>
          <w:i/>
          <w:iCs/>
          <w:color w:val="000000"/>
          <w:sz w:val="20"/>
          <w:lang w:eastAsia="es-CO"/>
        </w:rPr>
        <w:t>. Operaciones aéreas promedio daría-mensual Aeropuerto Internacional El Dorado.</w:t>
      </w:r>
      <w:r w:rsidRPr="007E768C">
        <w:rPr>
          <w:rFonts w:ascii="Calibri" w:eastAsia="Arial" w:hAnsi="Calibri" w:cs="Calibri"/>
          <w:bCs/>
          <w:i/>
          <w:iCs/>
          <w:color w:val="000000"/>
          <w:sz w:val="20"/>
          <w:lang w:val="es-ES" w:eastAsia="es-CO"/>
        </w:rPr>
        <w:t xml:space="preserve">    </w:t>
      </w:r>
      <w:r>
        <w:rPr>
          <w:rFonts w:ascii="Calibri" w:eastAsia="Arial" w:hAnsi="Calibri" w:cs="Calibri"/>
          <w:bCs/>
          <w:i/>
          <w:iCs/>
          <w:color w:val="000000"/>
          <w:sz w:val="20"/>
          <w:lang w:val="es-ES" w:eastAsia="es-CO"/>
        </w:rPr>
        <w:t xml:space="preserve">    </w:t>
      </w:r>
      <w:r w:rsidRPr="007E768C">
        <w:rPr>
          <w:rFonts w:ascii="Calibri" w:eastAsia="Arial" w:hAnsi="Calibri" w:cs="Calibri"/>
          <w:bCs/>
          <w:i/>
          <w:iCs/>
          <w:color w:val="000000"/>
          <w:sz w:val="20"/>
          <w:lang w:val="es-ES" w:eastAsia="es-CO"/>
        </w:rPr>
        <w:t xml:space="preserve">        </w:t>
      </w:r>
      <w:r w:rsidRPr="007E768C">
        <w:rPr>
          <w:rFonts w:ascii="Calibri" w:eastAsia="Calibri" w:hAnsi="Calibri" w:cs="Calibri"/>
          <w:color w:val="000000"/>
          <w:kern w:val="2"/>
          <w:sz w:val="20"/>
          <w:szCs w:val="22"/>
          <w:lang w:eastAsia="en-US"/>
        </w:rPr>
        <w:t xml:space="preserve"> </w:t>
      </w:r>
      <w:r w:rsidRPr="007E768C">
        <w:rPr>
          <w:rFonts w:ascii="Calibri" w:eastAsia="Calibri" w:hAnsi="Calibri" w:cs="Calibri"/>
          <w:i/>
          <w:iCs/>
          <w:color w:val="000000"/>
          <w:kern w:val="2"/>
          <w:sz w:val="20"/>
          <w:szCs w:val="22"/>
          <w:lang w:eastAsia="en-US"/>
        </w:rPr>
        <w:t xml:space="preserve">Fuente: </w:t>
      </w:r>
      <w:bookmarkEnd w:id="24"/>
      <w:bookmarkEnd w:id="28"/>
      <w:r w:rsidRPr="007E768C">
        <w:rPr>
          <w:rFonts w:ascii="Calibri" w:eastAsia="Calibri" w:hAnsi="Calibri" w:cs="Calibri"/>
          <w:i/>
          <w:iCs/>
          <w:color w:val="000000"/>
          <w:kern w:val="2"/>
          <w:sz w:val="20"/>
          <w:szCs w:val="22"/>
          <w:lang w:eastAsia="en-US"/>
        </w:rPr>
        <w:t>CMAA</w:t>
      </w:r>
      <w:bookmarkEnd w:id="25"/>
    </w:p>
    <w:bookmarkEnd w:id="26"/>
    <w:p w14:paraId="61309578" w14:textId="670601FC" w:rsidR="007E768C" w:rsidRPr="007E768C" w:rsidRDefault="007E768C" w:rsidP="007E768C">
      <w:pPr>
        <w:jc w:val="both"/>
        <w:rPr>
          <w:rFonts w:ascii="Arial" w:eastAsia="Arial" w:hAnsi="Arial" w:cs="Arial"/>
          <w:bCs/>
          <w:color w:val="000000"/>
          <w:sz w:val="22"/>
          <w:szCs w:val="22"/>
          <w:lang w:eastAsia="en-US"/>
        </w:rPr>
      </w:pPr>
      <w:r w:rsidRPr="007E768C">
        <w:rPr>
          <w:rFonts w:ascii="Arial" w:eastAsia="Arial" w:hAnsi="Arial" w:cs="Arial"/>
          <w:bCs/>
          <w:color w:val="000000"/>
          <w:sz w:val="22"/>
          <w:szCs w:val="22"/>
          <w:lang w:eastAsia="en-US"/>
        </w:rPr>
        <w:t xml:space="preserve">La variación de la cantidad de operaciones aéreas del Aeropuerto Internacional El Dorado se encuentra sujeta principalmente a la dinámica del sector aéreo en el territorio colombiano, así como el internacional, la apertura o cierres de rutas nacionales e internacionales y los efectos de temporada que generan una mayor o menor demanda de operaciones aéreas. En el grafico anterior, también se pueden observar las variaciones en la cantidad de operaciones aéreas, </w:t>
      </w:r>
      <w:commentRangeStart w:id="29"/>
      <w:r w:rsidRPr="007E768C">
        <w:rPr>
          <w:rFonts w:ascii="Arial" w:eastAsia="Arial" w:hAnsi="Arial" w:cs="Arial"/>
          <w:bCs/>
          <w:color w:val="000000"/>
          <w:sz w:val="22"/>
          <w:szCs w:val="22"/>
          <w:lang w:eastAsia="en-US"/>
        </w:rPr>
        <w:t>siento enero y febrero 2020</w:t>
      </w:r>
      <w:commentRangeEnd w:id="29"/>
      <w:r w:rsidR="00D94C84">
        <w:rPr>
          <w:rStyle w:val="Refdecomentario"/>
        </w:rPr>
        <w:commentReference w:id="29"/>
      </w:r>
      <w:r w:rsidRPr="007E768C">
        <w:rPr>
          <w:rFonts w:ascii="Arial" w:eastAsia="Arial" w:hAnsi="Arial" w:cs="Arial"/>
          <w:bCs/>
          <w:color w:val="000000"/>
          <w:sz w:val="22"/>
          <w:szCs w:val="22"/>
          <w:lang w:eastAsia="en-US"/>
        </w:rPr>
        <w:t xml:space="preserve">, los meses con mayor cantidad de operaciones aéreas del aeropuerto. También se observa el efecto generado por la declaración de emergencia </w:t>
      </w:r>
      <w:r w:rsidRPr="007E768C">
        <w:rPr>
          <w:rFonts w:ascii="Arial" w:eastAsia="Arial" w:hAnsi="Arial" w:cs="Arial"/>
          <w:bCs/>
          <w:color w:val="000000"/>
          <w:sz w:val="22"/>
          <w:szCs w:val="22"/>
          <w:lang w:eastAsia="en-US"/>
        </w:rPr>
        <w:lastRenderedPageBreak/>
        <w:t>sanitaria causado por la pandemia del COVID-19 y como el sector aéreo se ha venido reactivando</w:t>
      </w:r>
      <w:ins w:id="30" w:author="Apple Store Pro" w:date="2024-07-23T16:00:00Z">
        <w:r w:rsidR="00D94C84">
          <w:rPr>
            <w:rFonts w:ascii="Arial" w:eastAsia="Arial" w:hAnsi="Arial" w:cs="Arial"/>
            <w:bCs/>
            <w:color w:val="000000"/>
            <w:sz w:val="22"/>
            <w:szCs w:val="22"/>
            <w:lang w:eastAsia="en-US"/>
          </w:rPr>
          <w:t xml:space="preserve">, </w:t>
        </w:r>
      </w:ins>
      <w:del w:id="31" w:author="Apple Store Pro" w:date="2024-07-23T15:59:00Z">
        <w:r w:rsidRPr="007E768C" w:rsidDel="00D94C84">
          <w:rPr>
            <w:rFonts w:ascii="Arial" w:eastAsia="Arial" w:hAnsi="Arial" w:cs="Arial"/>
            <w:bCs/>
            <w:color w:val="000000"/>
            <w:sz w:val="22"/>
            <w:szCs w:val="22"/>
            <w:lang w:eastAsia="en-US"/>
          </w:rPr>
          <w:delText xml:space="preserve">. </w:delText>
        </w:r>
      </w:del>
      <w:ins w:id="32" w:author="Apple Store Pro" w:date="2024-07-23T15:59:00Z">
        <w:r w:rsidR="00D94C84">
          <w:rPr>
            <w:rFonts w:ascii="Arial" w:eastAsia="Arial" w:hAnsi="Arial" w:cs="Arial"/>
            <w:bCs/>
            <w:color w:val="000000"/>
            <w:sz w:val="22"/>
            <w:szCs w:val="22"/>
            <w:lang w:eastAsia="en-US"/>
          </w:rPr>
          <w:t>en ese mismo orden han  incrementado las operaciones aéreas.</w:t>
        </w:r>
      </w:ins>
    </w:p>
    <w:p w14:paraId="68AB1F41" w14:textId="77777777" w:rsidR="007E768C" w:rsidRPr="00F9088D" w:rsidRDefault="007E768C" w:rsidP="00F9088D">
      <w:pPr>
        <w:jc w:val="both"/>
        <w:rPr>
          <w:rFonts w:ascii="Arial" w:eastAsia="Arial" w:hAnsi="Arial" w:cs="Arial"/>
          <w:bCs/>
          <w:color w:val="000000"/>
          <w:sz w:val="22"/>
          <w:szCs w:val="22"/>
        </w:rPr>
      </w:pPr>
    </w:p>
    <w:p w14:paraId="771F9FAF" w14:textId="77777777" w:rsidR="00F9088D" w:rsidRPr="004C47AC" w:rsidRDefault="00F9088D" w:rsidP="00F9088D">
      <w:pPr>
        <w:pStyle w:val="Prrafodelista"/>
        <w:ind w:left="1080"/>
        <w:jc w:val="both"/>
        <w:rPr>
          <w:rFonts w:ascii="Arial" w:eastAsia="Arial" w:hAnsi="Arial" w:cs="Arial"/>
          <w:bCs/>
          <w:color w:val="000000"/>
          <w:sz w:val="22"/>
          <w:szCs w:val="22"/>
        </w:rPr>
      </w:pPr>
    </w:p>
    <w:p w14:paraId="133DE655" w14:textId="77777777" w:rsidR="00F9088D" w:rsidRPr="00F9088D" w:rsidRDefault="00F9088D" w:rsidP="00F9088D">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sidRPr="00107812">
        <w:rPr>
          <w:rFonts w:asciiTheme="minorHAnsi" w:hAnsiTheme="minorHAnsi" w:cstheme="minorHAnsi"/>
          <w:i/>
          <w:iCs/>
        </w:rPr>
        <w:t>Esta situación se ha vuelto especialmente problemática en los pisos altos del edificio, donde el nivel de ruido sobrepasa claramente los límites legales establecidos para zonas residenciales durante la noche. Los aviones pasan aproximadamente cada 5 minutos, causando perturbaciones constantes que afectan seriamente la calidad de nuestro descanso y nuestra salud. El nivel de ruido ha sido medido en varias ocasiones y supera los 65-70 decibelios, lo cual excede los estándares permitidos.</w:t>
      </w:r>
      <w:r>
        <w:rPr>
          <w:rFonts w:asciiTheme="minorHAnsi" w:hAnsiTheme="minorHAnsi" w:cstheme="minorHAnsi"/>
          <w:i/>
          <w:iCs/>
        </w:rPr>
        <w:t xml:space="preserve">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0A976E62" w14:textId="77777777" w:rsidR="00F9088D" w:rsidRDefault="00F9088D" w:rsidP="00F9088D">
      <w:pPr>
        <w:jc w:val="both"/>
        <w:rPr>
          <w:rFonts w:ascii="Arial" w:eastAsia="Arial" w:hAnsi="Arial" w:cs="Arial"/>
          <w:bCs/>
          <w:color w:val="000000"/>
          <w:sz w:val="22"/>
          <w:szCs w:val="22"/>
        </w:rPr>
      </w:pPr>
    </w:p>
    <w:p w14:paraId="5F4FC6ED" w14:textId="669EF5EA" w:rsidR="007E768C" w:rsidRDefault="007E768C" w:rsidP="00F9088D">
      <w:pPr>
        <w:jc w:val="both"/>
        <w:rPr>
          <w:rFonts w:ascii="Arial" w:eastAsia="Arial" w:hAnsi="Arial" w:cs="Arial"/>
          <w:bCs/>
          <w:color w:val="000000"/>
          <w:sz w:val="22"/>
          <w:szCs w:val="22"/>
        </w:rPr>
      </w:pPr>
      <w:r w:rsidRPr="007E768C">
        <w:rPr>
          <w:rFonts w:ascii="Arial" w:eastAsia="Calibri" w:hAnsi="Arial" w:cs="Arial"/>
          <w:sz w:val="22"/>
          <w:szCs w:val="22"/>
          <w:lang w:val="es-ES" w:eastAsia="en-US"/>
        </w:rPr>
        <w:t>Referente a los niveles de ruido, en la Resolución 0627 del 2006</w:t>
      </w:r>
      <w:bookmarkStart w:id="33" w:name="_Hlk134006977"/>
      <w:r w:rsidRPr="007E768C">
        <w:rPr>
          <w:rFonts w:ascii="Arial" w:eastAsia="Calibri" w:hAnsi="Arial" w:cs="Arial"/>
          <w:sz w:val="22"/>
          <w:szCs w:val="22"/>
          <w:vertAlign w:val="superscript"/>
          <w:lang w:val="es-ES" w:eastAsia="en-US"/>
        </w:rPr>
        <w:endnoteReference w:id="13"/>
      </w:r>
      <w:bookmarkEnd w:id="33"/>
      <w:r w:rsidRPr="007E768C">
        <w:rPr>
          <w:rFonts w:ascii="Arial" w:eastAsia="Calibri" w:hAnsi="Arial" w:cs="Arial"/>
          <w:sz w:val="22"/>
          <w:szCs w:val="22"/>
          <w:lang w:val="es-ES" w:eastAsia="en-US"/>
        </w:rPr>
        <w:t xml:space="preserve"> se establece los niveles máximos de ruido ambiental</w:t>
      </w:r>
      <w:r w:rsidRPr="007E768C">
        <w:rPr>
          <w:rFonts w:ascii="Arial" w:eastAsia="Calibri" w:hAnsi="Arial" w:cs="Arial"/>
          <w:sz w:val="22"/>
          <w:szCs w:val="22"/>
          <w:vertAlign w:val="superscript"/>
          <w:lang w:val="es-ES" w:eastAsia="en-US"/>
        </w:rPr>
        <w:endnoteReference w:id="14"/>
      </w:r>
      <w:r w:rsidRPr="007E768C">
        <w:rPr>
          <w:rFonts w:ascii="Arial" w:eastAsia="Calibri" w:hAnsi="Arial" w:cs="Arial"/>
          <w:sz w:val="22"/>
          <w:szCs w:val="22"/>
          <w:lang w:val="es-ES" w:eastAsia="en-US"/>
        </w:rPr>
        <w:t xml:space="preserve"> y emisión de ruido</w:t>
      </w:r>
      <w:r w:rsidRPr="007E768C">
        <w:rPr>
          <w:rFonts w:ascii="Arial" w:eastAsia="Calibri" w:hAnsi="Arial" w:cs="Arial"/>
          <w:sz w:val="22"/>
          <w:szCs w:val="22"/>
          <w:vertAlign w:val="superscript"/>
          <w:lang w:val="es-ES" w:eastAsia="en-US"/>
        </w:rPr>
        <w:endnoteReference w:id="15"/>
      </w:r>
      <w:r w:rsidRPr="007E768C">
        <w:rPr>
          <w:rFonts w:ascii="Arial" w:eastAsia="Calibri" w:hAnsi="Arial" w:cs="Arial"/>
          <w:sz w:val="22"/>
          <w:szCs w:val="22"/>
          <w:lang w:val="es-ES" w:eastAsia="en-US"/>
        </w:rPr>
        <w:t xml:space="preserve"> permitidos para el indicador de presión sonora continuo equivalente </w:t>
      </w:r>
      <w:proofErr w:type="spellStart"/>
      <w:proofErr w:type="gramStart"/>
      <w:r w:rsidRPr="007E768C">
        <w:rPr>
          <w:rFonts w:ascii="Arial" w:eastAsia="Calibri" w:hAnsi="Arial" w:cs="Arial"/>
          <w:sz w:val="22"/>
          <w:szCs w:val="22"/>
          <w:lang w:val="es-ES" w:eastAsia="en-US"/>
        </w:rPr>
        <w:t>LAeq,t</w:t>
      </w:r>
      <w:proofErr w:type="spellEnd"/>
      <w:proofErr w:type="gramEnd"/>
      <w:r w:rsidRPr="007E768C">
        <w:rPr>
          <w:rFonts w:ascii="Arial" w:eastAsia="Calibri" w:hAnsi="Arial" w:cs="Arial"/>
          <w:sz w:val="22"/>
          <w:szCs w:val="22"/>
          <w:vertAlign w:val="superscript"/>
          <w:lang w:val="es-ES" w:eastAsia="en-US"/>
        </w:rPr>
        <w:endnoteReference w:id="16"/>
      </w:r>
      <w:r w:rsidRPr="007E768C">
        <w:rPr>
          <w:rFonts w:ascii="Arial" w:eastAsia="Calibri" w:hAnsi="Arial" w:cs="Arial"/>
          <w:sz w:val="22"/>
          <w:szCs w:val="22"/>
          <w:lang w:val="es-ES" w:eastAsia="en-US"/>
        </w:rPr>
        <w:t xml:space="preserve"> por jornada (</w:t>
      </w:r>
      <w:proofErr w:type="spellStart"/>
      <w:r w:rsidRPr="007E768C">
        <w:rPr>
          <w:rFonts w:ascii="Arial" w:eastAsia="Calibri" w:hAnsi="Arial" w:cs="Arial"/>
          <w:sz w:val="22"/>
          <w:szCs w:val="22"/>
          <w:lang w:val="es-ES" w:eastAsia="en-US"/>
        </w:rPr>
        <w:t>LAeq,diurno</w:t>
      </w:r>
      <w:proofErr w:type="spellEnd"/>
      <w:r w:rsidRPr="007E768C">
        <w:rPr>
          <w:rFonts w:ascii="Arial" w:eastAsia="Calibri" w:hAnsi="Arial" w:cs="Arial"/>
          <w:sz w:val="22"/>
          <w:szCs w:val="22"/>
          <w:lang w:val="es-ES" w:eastAsia="en-US"/>
        </w:rPr>
        <w:t xml:space="preserve"> y </w:t>
      </w:r>
      <w:proofErr w:type="spellStart"/>
      <w:r w:rsidRPr="007E768C">
        <w:rPr>
          <w:rFonts w:ascii="Arial" w:eastAsia="Calibri" w:hAnsi="Arial" w:cs="Arial"/>
          <w:sz w:val="22"/>
          <w:szCs w:val="22"/>
          <w:lang w:val="es-ES" w:eastAsia="en-US"/>
        </w:rPr>
        <w:t>LAeq,nocturno</w:t>
      </w:r>
      <w:proofErr w:type="spellEnd"/>
      <w:r w:rsidRPr="007E768C">
        <w:rPr>
          <w:rFonts w:ascii="Arial" w:eastAsia="Calibri" w:hAnsi="Arial" w:cs="Arial"/>
          <w:sz w:val="22"/>
          <w:szCs w:val="22"/>
          <w:lang w:val="es-ES" w:eastAsia="en-US"/>
        </w:rPr>
        <w:t xml:space="preserve">), el cual se define </w:t>
      </w:r>
      <w:r w:rsidRPr="007E768C">
        <w:rPr>
          <w:rFonts w:ascii="Arial" w:eastAsia="Calibri" w:hAnsi="Arial" w:cs="Arial"/>
          <w:color w:val="000000"/>
          <w:sz w:val="22"/>
          <w:szCs w:val="22"/>
          <w:shd w:val="clear" w:color="auto" w:fill="FFFFFF"/>
          <w:lang w:eastAsia="en-US"/>
        </w:rPr>
        <w:t xml:space="preserve">como el nivel de presión sonora constante emitido por una o múltiples fuentes durante una jornada completa de medición, ya sea jornada diurna o jornada nocturna. En otras palabras el indicador </w:t>
      </w:r>
      <w:proofErr w:type="spellStart"/>
      <w:r w:rsidRPr="007E768C">
        <w:rPr>
          <w:rFonts w:ascii="Arial" w:eastAsia="Calibri" w:hAnsi="Arial" w:cs="Arial"/>
          <w:sz w:val="22"/>
          <w:szCs w:val="22"/>
          <w:lang w:val="es-ES" w:eastAsia="en-US"/>
        </w:rPr>
        <w:t>LAeq,t</w:t>
      </w:r>
      <w:proofErr w:type="spellEnd"/>
      <w:r w:rsidRPr="007E768C">
        <w:rPr>
          <w:rFonts w:ascii="Arial" w:eastAsia="Calibri" w:hAnsi="Arial" w:cs="Arial"/>
          <w:sz w:val="22"/>
          <w:szCs w:val="22"/>
          <w:lang w:val="es-ES" w:eastAsia="en-US"/>
        </w:rPr>
        <w:t xml:space="preserve"> definido en la Resolución 0627 del 2006 es un nivel logarítmico promediado y equivalente para un tiempo determinado. El Centro De Monitoreo Aéreo Ambiental - CMAA</w:t>
      </w:r>
      <w:r w:rsidRPr="007E768C">
        <w:rPr>
          <w:rFonts w:ascii="Arial" w:eastAsia="Calibri" w:hAnsi="Arial" w:cs="Arial"/>
          <w:sz w:val="22"/>
          <w:szCs w:val="22"/>
          <w:vertAlign w:val="superscript"/>
          <w:lang w:val="es-ES" w:eastAsia="en-US"/>
        </w:rPr>
        <w:endnoteReference w:id="17"/>
      </w:r>
      <w:r w:rsidRPr="007E768C">
        <w:rPr>
          <w:rFonts w:ascii="Arial" w:eastAsia="Calibri" w:hAnsi="Arial" w:cs="Arial"/>
          <w:sz w:val="22"/>
          <w:szCs w:val="22"/>
          <w:lang w:val="es-ES" w:eastAsia="en-US"/>
        </w:rPr>
        <w:t xml:space="preserve"> realiza mensualmente el seguimiento de dichos niveles equivalentes de </w:t>
      </w:r>
      <w:r w:rsidRPr="007E768C">
        <w:rPr>
          <w:rFonts w:ascii="Arial" w:eastAsia="Calibri" w:hAnsi="Arial" w:cs="Arial"/>
          <w:sz w:val="22"/>
          <w:szCs w:val="22"/>
          <w:u w:val="single"/>
          <w:lang w:val="es-ES" w:eastAsia="en-US"/>
        </w:rPr>
        <w:t>emisión de ruido</w:t>
      </w:r>
      <w:r w:rsidRPr="007E768C">
        <w:rPr>
          <w:rFonts w:ascii="Arial" w:eastAsia="Calibri" w:hAnsi="Arial" w:cs="Arial"/>
          <w:sz w:val="22"/>
          <w:szCs w:val="22"/>
          <w:lang w:val="es-ES" w:eastAsia="en-US"/>
        </w:rPr>
        <w:t xml:space="preserve">, con esto se identifica y se analiza el comportamiento acústico de la fuente de emisión de interés (la aeronave), para así, discretizar las distintas fuentes de ruido que también aportan al nivel equivalente de </w:t>
      </w:r>
      <w:r w:rsidRPr="007E768C">
        <w:rPr>
          <w:rFonts w:ascii="Arial" w:eastAsia="Calibri" w:hAnsi="Arial" w:cs="Arial"/>
          <w:sz w:val="22"/>
          <w:szCs w:val="22"/>
          <w:u w:val="single"/>
          <w:lang w:val="es-ES" w:eastAsia="en-US"/>
        </w:rPr>
        <w:t>ruido ambiental</w:t>
      </w:r>
      <w:r w:rsidRPr="007E768C">
        <w:rPr>
          <w:rFonts w:ascii="Arial" w:eastAsia="Calibri" w:hAnsi="Arial" w:cs="Arial"/>
          <w:sz w:val="22"/>
          <w:szCs w:val="22"/>
          <w:lang w:val="es-ES" w:eastAsia="en-US"/>
        </w:rPr>
        <w:t xml:space="preserve"> y que también inciden en la zona de estudio (lugar donde se realiza la medición de ruido), fuentes como tráfico rodado, ruido por construcción, fabricas, entre otros. Con este análisis se determina si la operación aérea no está excediendo los límites establecidos de </w:t>
      </w:r>
      <w:r w:rsidRPr="007E768C">
        <w:rPr>
          <w:rFonts w:ascii="Arial" w:eastAsia="Calibri" w:hAnsi="Arial" w:cs="Arial"/>
          <w:sz w:val="22"/>
          <w:szCs w:val="22"/>
          <w:u w:val="single"/>
          <w:lang w:val="es-ES" w:eastAsia="en-US"/>
        </w:rPr>
        <w:t>emisión de ruido</w:t>
      </w:r>
      <w:r w:rsidRPr="007E768C">
        <w:rPr>
          <w:rFonts w:ascii="Arial" w:eastAsia="Calibri" w:hAnsi="Arial" w:cs="Arial"/>
          <w:sz w:val="22"/>
          <w:szCs w:val="22"/>
          <w:lang w:val="es-ES" w:eastAsia="en-US"/>
        </w:rPr>
        <w:t xml:space="preserve"> estipulados en la Resolución 0627 del 2006, y adicional se determina que tanto aporta el ruido de las aeronaves al nivel equivalente de </w:t>
      </w:r>
      <w:r w:rsidRPr="007E768C">
        <w:rPr>
          <w:rFonts w:ascii="Arial" w:eastAsia="Calibri" w:hAnsi="Arial" w:cs="Arial"/>
          <w:sz w:val="22"/>
          <w:szCs w:val="22"/>
          <w:u w:val="single"/>
          <w:lang w:val="es-ES" w:eastAsia="en-US"/>
        </w:rPr>
        <w:t xml:space="preserve">ruido ambiental </w:t>
      </w:r>
      <w:r w:rsidRPr="007E768C">
        <w:rPr>
          <w:rFonts w:ascii="Arial" w:eastAsia="Calibri" w:hAnsi="Arial" w:cs="Arial"/>
          <w:sz w:val="22"/>
          <w:szCs w:val="22"/>
          <w:lang w:val="es-ES" w:eastAsia="en-US"/>
        </w:rPr>
        <w:t xml:space="preserve">el cual contempla todas las fuentes de ruido que inciden en una zona en particular. </w:t>
      </w:r>
      <w:r w:rsidRPr="007E768C">
        <w:rPr>
          <w:rFonts w:ascii="Arial" w:eastAsia="Calibri" w:hAnsi="Arial" w:cs="Arial"/>
          <w:sz w:val="22"/>
          <w:szCs w:val="22"/>
          <w:lang w:val="es-US" w:eastAsia="en-US"/>
        </w:rPr>
        <w:t xml:space="preserve">El CMAA realiza mensualmente el análisis correspondiente a dichos niveles de ruido los cuales se encuentran en los informes de ruido los cuales hacen parte </w:t>
      </w:r>
      <w:r w:rsidRPr="007E768C">
        <w:rPr>
          <w:rFonts w:ascii="Arial" w:eastAsia="Calibri" w:hAnsi="Arial" w:cs="Arial"/>
          <w:sz w:val="22"/>
          <w:szCs w:val="22"/>
          <w:lang w:eastAsia="en-US"/>
        </w:rPr>
        <w:t>integral del expediente LAM 0209 de la Autoridad Nacional de Licencias Ambientales,</w:t>
      </w:r>
      <w:r w:rsidRPr="007E768C">
        <w:rPr>
          <w:rFonts w:ascii="Arial" w:eastAsia="Arial" w:hAnsi="Arial" w:cs="Arial"/>
          <w:sz w:val="22"/>
          <w:szCs w:val="22"/>
          <w:lang w:eastAsia="en-US"/>
        </w:rPr>
        <w:t xml:space="preserve"> el cual, es objeto de consulta pública</w:t>
      </w:r>
      <w:r w:rsidR="00740783">
        <w:rPr>
          <w:rFonts w:ascii="Arial" w:eastAsia="Calibri" w:hAnsi="Arial" w:cs="Arial"/>
          <w:sz w:val="22"/>
          <w:szCs w:val="22"/>
          <w:lang w:val="es-US" w:eastAsia="en-US"/>
        </w:rPr>
        <w:t xml:space="preserve">, si el peticionario lo requiere, puede solicitar dicha </w:t>
      </w:r>
      <w:r w:rsidR="008B4557">
        <w:rPr>
          <w:rFonts w:ascii="Arial" w:eastAsia="Calibri" w:hAnsi="Arial" w:cs="Arial"/>
          <w:sz w:val="22"/>
          <w:szCs w:val="22"/>
          <w:lang w:val="es-US" w:eastAsia="en-US"/>
        </w:rPr>
        <w:t>información con el fin de verificar el posible incumplimiento para zonas residenciales.</w:t>
      </w:r>
      <w:r w:rsidRPr="007E768C">
        <w:rPr>
          <w:rFonts w:ascii="Arial" w:eastAsia="Calibri" w:hAnsi="Arial" w:cs="Arial"/>
          <w:sz w:val="22"/>
          <w:szCs w:val="22"/>
          <w:lang w:val="es-US" w:eastAsia="en-US"/>
        </w:rPr>
        <w:t xml:space="preserve"> </w:t>
      </w:r>
      <w:r w:rsidRPr="007E768C">
        <w:rPr>
          <w:rFonts w:ascii="Arial" w:eastAsia="Calibri" w:hAnsi="Arial" w:cs="Arial"/>
          <w:sz w:val="22"/>
          <w:szCs w:val="22"/>
          <w:lang w:val="es-ES" w:eastAsia="en-US"/>
        </w:rPr>
        <w:t>Por otro lado, para realizar el seguimiento y control de los niveles instantáneos de ruido generados por la operación aérea, esta entidad se acoge mediante la Resolución 01599 del 2020</w:t>
      </w:r>
      <w:r w:rsidRPr="007E768C">
        <w:rPr>
          <w:rFonts w:ascii="Arial" w:eastAsia="Calibri" w:hAnsi="Arial" w:cs="Arial"/>
          <w:sz w:val="22"/>
          <w:szCs w:val="22"/>
          <w:vertAlign w:val="superscript"/>
          <w:lang w:val="es-ES" w:eastAsia="en-US"/>
        </w:rPr>
        <w:endnoteReference w:id="18"/>
      </w:r>
      <w:r w:rsidRPr="007E768C">
        <w:rPr>
          <w:rFonts w:ascii="Arial" w:eastAsia="Calibri" w:hAnsi="Arial" w:cs="Arial"/>
          <w:sz w:val="22"/>
          <w:szCs w:val="22"/>
          <w:lang w:val="es-ES" w:eastAsia="en-US"/>
        </w:rPr>
        <w:t xml:space="preserve"> de la Aeronáutica Civil, al </w:t>
      </w:r>
      <w:r w:rsidRPr="007E768C">
        <w:rPr>
          <w:rFonts w:ascii="Arial" w:eastAsia="Calibri" w:hAnsi="Arial" w:cs="Arial"/>
          <w:i/>
          <w:iCs/>
          <w:sz w:val="22"/>
          <w:szCs w:val="22"/>
          <w:u w:val="single"/>
          <w:lang w:val="es-ES" w:eastAsia="en-US"/>
        </w:rPr>
        <w:t>Protocolo de Medición y Evaluación de Cumplimiento a los niveles de ruido en la Operación Aérea para el Aeropuerto Internacional El Dorado</w:t>
      </w:r>
      <w:r w:rsidRPr="007E768C">
        <w:rPr>
          <w:rFonts w:ascii="Arial" w:eastAsia="Calibri" w:hAnsi="Arial" w:cs="Arial"/>
          <w:sz w:val="22"/>
          <w:szCs w:val="22"/>
          <w:lang w:val="es-ES" w:eastAsia="en-US"/>
        </w:rPr>
        <w:t xml:space="preserve">, el cual establece el procedimiento y el límite máximo permitido de nivel de presión sonora que puede generar una aeronave al sobrevolar sobre ciertas estaciones seleccionadas para el monitoreo y seguimiento de dichos niveles de ruido. El límite establecido corresponde a los 94 </w:t>
      </w:r>
      <w:proofErr w:type="spellStart"/>
      <w:r w:rsidRPr="007E768C">
        <w:rPr>
          <w:rFonts w:ascii="Arial" w:eastAsia="Calibri" w:hAnsi="Arial" w:cs="Arial"/>
          <w:sz w:val="22"/>
          <w:szCs w:val="22"/>
          <w:lang w:val="es-ES" w:eastAsia="en-US"/>
        </w:rPr>
        <w:t>dBA</w:t>
      </w:r>
      <w:proofErr w:type="spellEnd"/>
      <w:r w:rsidRPr="007E768C">
        <w:rPr>
          <w:rFonts w:ascii="Arial" w:eastAsia="Calibri" w:hAnsi="Arial" w:cs="Arial"/>
          <w:sz w:val="22"/>
          <w:szCs w:val="22"/>
          <w:vertAlign w:val="superscript"/>
          <w:lang w:val="es-ES" w:eastAsia="en-US"/>
        </w:rPr>
        <w:endnoteReference w:id="19"/>
      </w:r>
      <w:r w:rsidRPr="007E768C">
        <w:rPr>
          <w:rFonts w:ascii="Arial" w:eastAsia="Calibri" w:hAnsi="Arial" w:cs="Arial"/>
          <w:sz w:val="22"/>
          <w:szCs w:val="22"/>
          <w:lang w:val="es-ES" w:eastAsia="en-US"/>
        </w:rPr>
        <w:t xml:space="preserve"> </w:t>
      </w:r>
      <w:proofErr w:type="spellStart"/>
      <w:r w:rsidRPr="007E768C">
        <w:rPr>
          <w:rFonts w:ascii="Arial" w:eastAsia="Arial" w:hAnsi="Arial" w:cs="Arial"/>
          <w:bCs/>
          <w:color w:val="000000"/>
          <w:sz w:val="22"/>
          <w:szCs w:val="22"/>
          <w:lang w:val="es-ES" w:eastAsia="en-US"/>
        </w:rPr>
        <w:t>Lmax</w:t>
      </w:r>
      <w:proofErr w:type="spellEnd"/>
      <w:r w:rsidRPr="007E768C">
        <w:rPr>
          <w:rFonts w:ascii="Arial" w:eastAsia="Calibri" w:hAnsi="Arial" w:cs="Arial"/>
          <w:sz w:val="22"/>
          <w:szCs w:val="22"/>
          <w:vertAlign w:val="superscript"/>
          <w:lang w:val="es-ES" w:eastAsia="en-US"/>
        </w:rPr>
        <w:endnoteReference w:id="20"/>
      </w:r>
      <w:r w:rsidRPr="007E768C">
        <w:rPr>
          <w:rFonts w:ascii="Arial" w:eastAsia="Arial" w:hAnsi="Arial" w:cs="Arial"/>
          <w:bCs/>
          <w:color w:val="000000"/>
          <w:sz w:val="22"/>
          <w:szCs w:val="22"/>
          <w:lang w:val="es-ES" w:eastAsia="en-US"/>
        </w:rPr>
        <w:t xml:space="preserve"> </w:t>
      </w:r>
      <w:r w:rsidRPr="007E768C">
        <w:rPr>
          <w:rFonts w:ascii="Arial" w:eastAsia="Calibri" w:hAnsi="Arial" w:cs="Arial"/>
          <w:sz w:val="22"/>
          <w:szCs w:val="22"/>
          <w:lang w:val="es-ES" w:eastAsia="en-US"/>
        </w:rPr>
        <w:t xml:space="preserve"> ± Inc. Expandida</w:t>
      </w:r>
      <w:r w:rsidRPr="007E768C">
        <w:rPr>
          <w:rFonts w:ascii="Arial" w:eastAsia="Calibri" w:hAnsi="Arial" w:cs="Arial"/>
          <w:sz w:val="22"/>
          <w:szCs w:val="22"/>
          <w:vertAlign w:val="superscript"/>
          <w:lang w:val="es-ES" w:eastAsia="en-US"/>
        </w:rPr>
        <w:endnoteReference w:id="21"/>
      </w:r>
      <w:r w:rsidRPr="007E768C">
        <w:rPr>
          <w:rFonts w:ascii="Arial" w:eastAsia="Calibri" w:hAnsi="Arial" w:cs="Arial"/>
          <w:sz w:val="22"/>
          <w:szCs w:val="22"/>
          <w:lang w:val="es-ES" w:eastAsia="en-US"/>
        </w:rPr>
        <w:t>, con lo cual se determina cuando una aeronave sobrepasa dicho estándar.</w:t>
      </w:r>
    </w:p>
    <w:p w14:paraId="51DE0B8C" w14:textId="77777777" w:rsidR="008B4557" w:rsidRDefault="008B4557" w:rsidP="00F9088D">
      <w:pPr>
        <w:jc w:val="both"/>
        <w:rPr>
          <w:rFonts w:ascii="Arial" w:eastAsia="Arial" w:hAnsi="Arial" w:cs="Arial"/>
          <w:bCs/>
          <w:color w:val="000000"/>
          <w:sz w:val="22"/>
          <w:szCs w:val="22"/>
        </w:rPr>
      </w:pPr>
    </w:p>
    <w:p w14:paraId="3DA4C331" w14:textId="77777777" w:rsidR="008B4557" w:rsidRDefault="008B4557" w:rsidP="008B4557">
      <w:pPr>
        <w:jc w:val="both"/>
        <w:rPr>
          <w:rFonts w:ascii="Arial" w:hAnsi="Arial" w:cs="Arial"/>
          <w:sz w:val="22"/>
          <w:szCs w:val="22"/>
          <w:lang w:val="es-ES"/>
        </w:rPr>
      </w:pPr>
      <w:r w:rsidRPr="00BC4FC1">
        <w:rPr>
          <w:rFonts w:ascii="Arial" w:hAnsi="Arial" w:cs="Arial"/>
          <w:sz w:val="22"/>
          <w:szCs w:val="22"/>
          <w:lang w:val="es-ES"/>
        </w:rPr>
        <w:lastRenderedPageBreak/>
        <w:t>Referente a los episodios y consideraciones médicas que se han expuesto en la petición, es importante señalar que si bien la red de monitoreo es un insumo de control y tecnología que monitorea los niveles de exposición de áreas en los contornos del aeropuerto, el alcance de este sistema se encuentra en función de características propiamente de la fuente sonora de las aeronaves. La entidad es consciente del impacto potencial de sus fuentes de contaminación sonora y por eso desarrolla acciones de monitoreo y regulación sobre la sostenibilidad de la operación, que incluye el proceso sancionatorio. Sin embargo, como ya se manifestó, la evaluación médica de personas concretas y la determinación de la etiología de patologías específicas excede las competencias de la entidad.</w:t>
      </w:r>
    </w:p>
    <w:p w14:paraId="48BA01CD" w14:textId="77777777" w:rsidR="00F9088D" w:rsidRPr="002A5062" w:rsidRDefault="00F9088D" w:rsidP="00F9088D">
      <w:pPr>
        <w:jc w:val="both"/>
        <w:rPr>
          <w:rFonts w:ascii="Arial" w:eastAsia="Arial" w:hAnsi="Arial" w:cs="Arial"/>
          <w:bCs/>
          <w:color w:val="000000"/>
          <w:sz w:val="22"/>
          <w:szCs w:val="22"/>
        </w:rPr>
      </w:pPr>
    </w:p>
    <w:p w14:paraId="22E3F4C9" w14:textId="77777777" w:rsidR="00F9088D" w:rsidRPr="00F9088D" w:rsidRDefault="00F9088D" w:rsidP="00F9088D">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sidRPr="00107812">
        <w:rPr>
          <w:rFonts w:asciiTheme="minorHAnsi" w:hAnsiTheme="minorHAnsi" w:cstheme="minorHAnsi"/>
          <w:i/>
          <w:iCs/>
        </w:rPr>
        <w:t>solicito respetuosamente que la ANLA tome las medidas pertinentes para investigar esta situación y garantizar que las operaciones aéreas cumplan con las normativas de ruido establecidas.</w:t>
      </w:r>
      <w:r>
        <w:rPr>
          <w:rFonts w:asciiTheme="minorHAnsi" w:hAnsiTheme="minorHAnsi" w:cstheme="minorHAnsi"/>
          <w:i/>
          <w:iCs/>
        </w:rPr>
        <w:t xml:space="preserve">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71A9E9AB" w14:textId="77777777" w:rsidR="00F9088D" w:rsidRDefault="00F9088D" w:rsidP="00F9088D">
      <w:pPr>
        <w:jc w:val="both"/>
        <w:rPr>
          <w:rFonts w:ascii="Arial" w:eastAsia="Arial" w:hAnsi="Arial" w:cs="Arial"/>
          <w:bCs/>
          <w:color w:val="000000"/>
          <w:sz w:val="22"/>
          <w:szCs w:val="22"/>
        </w:rPr>
      </w:pPr>
    </w:p>
    <w:p w14:paraId="38F04E0E" w14:textId="5686181D" w:rsidR="00F9088D" w:rsidRPr="00F9088D" w:rsidRDefault="00881512" w:rsidP="00F9088D">
      <w:pPr>
        <w:jc w:val="both"/>
        <w:rPr>
          <w:rFonts w:ascii="Arial" w:eastAsia="Arial" w:hAnsi="Arial" w:cs="Arial"/>
          <w:bCs/>
          <w:color w:val="000000"/>
          <w:sz w:val="22"/>
          <w:szCs w:val="22"/>
        </w:rPr>
      </w:pPr>
      <w:r w:rsidRPr="00881512">
        <w:rPr>
          <w:rFonts w:ascii="Arial" w:eastAsia="Calibri" w:hAnsi="Arial" w:cs="Arial"/>
          <w:sz w:val="22"/>
          <w:szCs w:val="22"/>
          <w:lang w:eastAsia="en-US"/>
        </w:rPr>
        <w:t xml:space="preserve">Teniendo en cuenta que </w:t>
      </w:r>
      <w:r w:rsidR="007E4FF5">
        <w:rPr>
          <w:rFonts w:ascii="Arial" w:eastAsia="Calibri" w:hAnsi="Arial" w:cs="Arial"/>
          <w:sz w:val="22"/>
          <w:szCs w:val="22"/>
          <w:lang w:eastAsia="en-US"/>
        </w:rPr>
        <w:t>la solicitud se encuentra dirigida puntualmente a la Autoridad Nacional de Licencias Ambientales - ANLA</w:t>
      </w:r>
      <w:r w:rsidRPr="00881512">
        <w:rPr>
          <w:rFonts w:ascii="Arial" w:eastAsia="Calibri" w:hAnsi="Arial" w:cs="Arial"/>
          <w:sz w:val="22"/>
          <w:szCs w:val="22"/>
          <w:lang w:eastAsia="en-US"/>
        </w:rPr>
        <w:t xml:space="preserve">, se corre traslado de la pregunta conforme lo ordena la Ley 1755 de 2015 y </w:t>
      </w:r>
      <w:ins w:id="34" w:author="Apple Store Pro" w:date="2024-07-23T16:01:00Z">
        <w:r w:rsidR="00D94C84">
          <w:rPr>
            <w:rFonts w:ascii="Arial" w:eastAsia="Calibri" w:hAnsi="Arial" w:cs="Arial"/>
            <w:sz w:val="22"/>
            <w:szCs w:val="22"/>
            <w:lang w:eastAsia="en-US"/>
          </w:rPr>
          <w:t xml:space="preserve">el Decreto 3573 de 2011 y el Decreto 1076 de 2015 </w:t>
        </w:r>
      </w:ins>
      <w:del w:id="35" w:author="Apple Store Pro" w:date="2024-07-23T16:01:00Z">
        <w:r w:rsidRPr="00881512" w:rsidDel="00D94C84">
          <w:rPr>
            <w:rFonts w:ascii="Arial" w:eastAsia="Calibri" w:hAnsi="Arial" w:cs="Arial"/>
            <w:sz w:val="22"/>
            <w:szCs w:val="22"/>
            <w:lang w:eastAsia="en-US"/>
          </w:rPr>
          <w:delText xml:space="preserve">los artículos 66 y 31 de la Ley 99 de 1993 </w:delText>
        </w:r>
      </w:del>
      <w:r w:rsidRPr="00881512">
        <w:rPr>
          <w:rFonts w:ascii="Arial" w:eastAsia="Calibri" w:hAnsi="Arial" w:cs="Arial"/>
          <w:sz w:val="22"/>
          <w:szCs w:val="22"/>
          <w:lang w:eastAsia="en-US"/>
        </w:rPr>
        <w:t>y demás normas aplicables, para lo de su competencia, de lo cual esta entidad solicitará a dicha autoridad ambiental copia de la respectiva respuesta.</w:t>
      </w:r>
    </w:p>
    <w:p w14:paraId="1E32784C" w14:textId="77777777" w:rsidR="00F9088D" w:rsidRPr="00E1298B" w:rsidRDefault="00F9088D" w:rsidP="00F9088D">
      <w:pPr>
        <w:pStyle w:val="Prrafodelista"/>
        <w:rPr>
          <w:rFonts w:ascii="Arial" w:eastAsia="Arial" w:hAnsi="Arial" w:cs="Arial"/>
          <w:bCs/>
          <w:color w:val="000000"/>
          <w:sz w:val="22"/>
          <w:szCs w:val="22"/>
        </w:rPr>
      </w:pPr>
    </w:p>
    <w:p w14:paraId="113DB4B5" w14:textId="77777777" w:rsidR="00F9088D" w:rsidRPr="002A5062" w:rsidRDefault="00F9088D" w:rsidP="00F9088D">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sidRPr="00107812">
        <w:rPr>
          <w:rFonts w:asciiTheme="minorHAnsi" w:hAnsiTheme="minorHAnsi" w:cstheme="minorHAnsi"/>
          <w:i/>
          <w:iCs/>
        </w:rPr>
        <w:t xml:space="preserve">Sugiero la implementación de controles más estrictos sobre los horarios y las rutas de vuelo de los aviones, así como la consideración de posibles alternativas para reducir el impacto acústico en las áreas residenciales.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68C6D62E" w14:textId="77777777" w:rsidR="00663D0B" w:rsidRDefault="00663D0B" w:rsidP="00D52408">
      <w:pPr>
        <w:jc w:val="both"/>
        <w:rPr>
          <w:rFonts w:ascii="Arial" w:eastAsia="Arial" w:hAnsi="Arial" w:cs="Arial"/>
          <w:bCs/>
          <w:color w:val="000000"/>
          <w:sz w:val="22"/>
          <w:szCs w:val="22"/>
          <w:lang w:val="es-ES"/>
        </w:rPr>
      </w:pPr>
    </w:p>
    <w:p w14:paraId="6F97324F" w14:textId="6CF597BB" w:rsidR="007E4FF5" w:rsidRDefault="007E4FF5" w:rsidP="00D52408">
      <w:pPr>
        <w:jc w:val="both"/>
        <w:rPr>
          <w:rFonts w:ascii="Arial" w:eastAsia="Calibri" w:hAnsi="Arial" w:cs="Arial"/>
          <w:sz w:val="22"/>
          <w:szCs w:val="22"/>
          <w:lang w:val="es-ES" w:eastAsia="en-US"/>
        </w:rPr>
      </w:pPr>
      <w:bookmarkStart w:id="36" w:name="_Hlk134185441"/>
      <w:r>
        <w:rPr>
          <w:rFonts w:ascii="Arial" w:eastAsia="Calibri" w:hAnsi="Arial" w:cs="Arial"/>
          <w:sz w:val="22"/>
          <w:szCs w:val="22"/>
          <w:lang w:val="es-ES" w:eastAsia="en-US"/>
        </w:rPr>
        <w:t>E</w:t>
      </w:r>
      <w:r w:rsidRPr="007E4FF5">
        <w:rPr>
          <w:rFonts w:ascii="Arial" w:eastAsia="Calibri" w:hAnsi="Arial" w:cs="Arial"/>
          <w:sz w:val="22"/>
          <w:szCs w:val="22"/>
          <w:lang w:val="es-ES" w:eastAsia="en-US"/>
        </w:rPr>
        <w:t xml:space="preserve">n lo que respecta a las rutas o corredores aéreos, La Unidad Administrativa Especial de Aeronáutica Civil – Aerocivil tiene como objetivo garantizar el desarrollo de la aviación civil y de la administración del espacio aéreo en condiciones de seguridad tanto en aire como en tierra y eficiencia, en concordancia con las políticas, planes y programas gubernamentales en materia económico-social y de relaciones internacionales para el crecimiento del transporte aéreo de Colombia. El desarrollo y modificación de las rutas áreas dispuesta en el espacio aéreo colombiano se encuentra a cargo de la </w:t>
      </w:r>
      <w:r w:rsidRPr="007E4FF5">
        <w:rPr>
          <w:rFonts w:ascii="Arial" w:eastAsia="Calibri" w:hAnsi="Arial" w:cs="Arial"/>
          <w:color w:val="000000"/>
          <w:sz w:val="22"/>
          <w:szCs w:val="22"/>
          <w:shd w:val="clear" w:color="auto" w:fill="FFFFFF"/>
          <w:lang w:val="es-ES" w:eastAsia="en-US"/>
        </w:rPr>
        <w:t>Dirección de Operaciones de Navegación Aérea</w:t>
      </w:r>
      <w:r w:rsidRPr="007E4FF5">
        <w:rPr>
          <w:rFonts w:ascii="Arial" w:eastAsia="Calibri" w:hAnsi="Arial" w:cs="Arial"/>
          <w:sz w:val="22"/>
          <w:szCs w:val="22"/>
          <w:lang w:val="es-ES" w:eastAsia="en-US"/>
        </w:rPr>
        <w:t>.</w:t>
      </w:r>
      <w:bookmarkEnd w:id="36"/>
    </w:p>
    <w:p w14:paraId="13490EC7" w14:textId="77777777" w:rsidR="007E4FF5" w:rsidRDefault="007E4FF5" w:rsidP="00D52408">
      <w:pPr>
        <w:jc w:val="both"/>
        <w:rPr>
          <w:rFonts w:ascii="Arial" w:eastAsia="Calibri" w:hAnsi="Arial" w:cs="Arial"/>
          <w:sz w:val="22"/>
          <w:szCs w:val="22"/>
          <w:lang w:val="es-ES" w:eastAsia="en-US"/>
        </w:rPr>
      </w:pPr>
    </w:p>
    <w:p w14:paraId="326204EA" w14:textId="77777777" w:rsidR="007E4FF5" w:rsidRPr="007E4FF5" w:rsidRDefault="007E4FF5" w:rsidP="007E4FF5">
      <w:pPr>
        <w:autoSpaceDE w:val="0"/>
        <w:autoSpaceDN w:val="0"/>
        <w:adjustRightInd w:val="0"/>
        <w:jc w:val="both"/>
        <w:rPr>
          <w:rFonts w:ascii="Arial" w:eastAsia="Calibri" w:hAnsi="Arial" w:cs="Arial"/>
          <w:sz w:val="22"/>
          <w:szCs w:val="22"/>
          <w:lang w:val="es-ES" w:eastAsia="en-US"/>
        </w:rPr>
      </w:pPr>
      <w:r w:rsidRPr="007E4FF5">
        <w:rPr>
          <w:rFonts w:ascii="Arial" w:eastAsia="Arial" w:hAnsi="Arial" w:cs="Arial"/>
          <w:bCs/>
          <w:color w:val="000000"/>
          <w:sz w:val="22"/>
          <w:szCs w:val="22"/>
          <w:lang w:val="es-ES"/>
        </w:rPr>
        <w:t xml:space="preserve">A través de las rutas aéreas de salida del aeródromo vuelan las aeronaves que despegaron por la pista norte (14L/32R) y la pista sur (14R/32L) hacia la ciudad de Bogotá D.C, las cuales realizan un viraje en dirección norte o sur según su destino, dichos corredores aéreos </w:t>
      </w:r>
      <w:r w:rsidRPr="007E4FF5">
        <w:rPr>
          <w:rFonts w:ascii="Arial" w:hAnsi="Arial" w:cs="Arial"/>
          <w:sz w:val="22"/>
          <w:szCs w:val="22"/>
          <w:lang w:val="es-ES"/>
        </w:rPr>
        <w:t xml:space="preserve">están sujetos al cumplimiento de lo establecido en las cartas de navegación aérea para el espacio aéreo del Aeropuerto, tal como lo establece y administra la Dirección de </w:t>
      </w:r>
      <w:r w:rsidRPr="007E4FF5">
        <w:rPr>
          <w:rFonts w:ascii="Arial" w:hAnsi="Arial" w:cs="Arial"/>
          <w:color w:val="000000"/>
          <w:sz w:val="22"/>
          <w:szCs w:val="22"/>
          <w:shd w:val="clear" w:color="auto" w:fill="FFFFFF"/>
        </w:rPr>
        <w:t>Operaciones de Navegación Aérea</w:t>
      </w:r>
      <w:r w:rsidRPr="007E4FF5">
        <w:rPr>
          <w:rFonts w:ascii="Arial" w:hAnsi="Arial" w:cs="Arial"/>
          <w:sz w:val="22"/>
          <w:szCs w:val="22"/>
          <w:lang w:val="es-ES"/>
        </w:rPr>
        <w:t>. Las rutas de salida y aproximación de aeronaves para el aeropuerto son diseñadas de acuerdo con los estándares internacionales de la Organización de Aviación Civil Internacional – OACI</w:t>
      </w:r>
      <w:r w:rsidRPr="007E4FF5">
        <w:rPr>
          <w:rFonts w:ascii="Arial" w:hAnsi="Arial" w:cs="Arial"/>
          <w:sz w:val="22"/>
          <w:szCs w:val="22"/>
          <w:vertAlign w:val="superscript"/>
          <w:lang w:val="es-ES"/>
        </w:rPr>
        <w:endnoteReference w:id="22"/>
      </w:r>
      <w:r w:rsidRPr="007E4FF5">
        <w:rPr>
          <w:rFonts w:ascii="Arial" w:hAnsi="Arial" w:cs="Arial"/>
          <w:sz w:val="22"/>
          <w:szCs w:val="22"/>
          <w:lang w:val="es-ES"/>
        </w:rPr>
        <w:t xml:space="preserve"> y las normativas nacionales expuestas en los Reglamentos Aeronáuticos de Colombia - RAC.  Estas rutas son diseñadas bajo los Documentos 9829</w:t>
      </w:r>
      <w:r w:rsidRPr="007E4FF5">
        <w:rPr>
          <w:rFonts w:ascii="Arial" w:hAnsi="Arial" w:cs="Arial"/>
          <w:sz w:val="22"/>
          <w:szCs w:val="22"/>
          <w:vertAlign w:val="superscript"/>
          <w:lang w:val="es-ES"/>
        </w:rPr>
        <w:endnoteReference w:id="23"/>
      </w:r>
      <w:r w:rsidRPr="007E4FF5">
        <w:rPr>
          <w:rFonts w:ascii="Arial" w:hAnsi="Arial" w:cs="Arial"/>
          <w:sz w:val="22"/>
          <w:szCs w:val="22"/>
          <w:lang w:val="es-ES"/>
        </w:rPr>
        <w:t>, 8168</w:t>
      </w:r>
      <w:r w:rsidRPr="007E4FF5">
        <w:rPr>
          <w:rFonts w:ascii="Arial" w:hAnsi="Arial" w:cs="Arial"/>
          <w:sz w:val="22"/>
          <w:szCs w:val="22"/>
          <w:vertAlign w:val="superscript"/>
          <w:lang w:val="es-ES"/>
        </w:rPr>
        <w:endnoteReference w:id="24"/>
      </w:r>
      <w:r w:rsidRPr="007E4FF5">
        <w:rPr>
          <w:rFonts w:ascii="Arial" w:hAnsi="Arial" w:cs="Arial"/>
          <w:sz w:val="22"/>
          <w:szCs w:val="22"/>
          <w:lang w:val="es-ES"/>
        </w:rPr>
        <w:t>, 9931</w:t>
      </w:r>
      <w:r w:rsidRPr="007E4FF5">
        <w:rPr>
          <w:rFonts w:ascii="Arial" w:hAnsi="Arial" w:cs="Arial"/>
          <w:sz w:val="22"/>
          <w:szCs w:val="22"/>
          <w:vertAlign w:val="superscript"/>
          <w:lang w:val="es-ES"/>
        </w:rPr>
        <w:endnoteReference w:id="25"/>
      </w:r>
      <w:r w:rsidRPr="007E4FF5">
        <w:rPr>
          <w:rFonts w:ascii="Arial" w:hAnsi="Arial" w:cs="Arial"/>
          <w:sz w:val="22"/>
          <w:szCs w:val="22"/>
          <w:lang w:val="es-ES"/>
        </w:rPr>
        <w:t>, 9993</w:t>
      </w:r>
      <w:r w:rsidRPr="007E4FF5">
        <w:rPr>
          <w:rFonts w:ascii="Arial" w:hAnsi="Arial" w:cs="Arial"/>
          <w:sz w:val="22"/>
          <w:szCs w:val="22"/>
          <w:vertAlign w:val="superscript"/>
          <w:lang w:val="es-ES"/>
        </w:rPr>
        <w:endnoteReference w:id="26"/>
      </w:r>
      <w:r w:rsidRPr="007E4FF5">
        <w:rPr>
          <w:rFonts w:ascii="Arial" w:hAnsi="Arial" w:cs="Arial"/>
          <w:sz w:val="22"/>
          <w:szCs w:val="22"/>
          <w:lang w:val="es-ES"/>
        </w:rPr>
        <w:t>,9992</w:t>
      </w:r>
      <w:r w:rsidRPr="007E4FF5">
        <w:rPr>
          <w:rFonts w:ascii="Arial" w:hAnsi="Arial" w:cs="Arial"/>
          <w:sz w:val="22"/>
          <w:szCs w:val="22"/>
          <w:vertAlign w:val="superscript"/>
          <w:lang w:val="es-ES"/>
        </w:rPr>
        <w:endnoteReference w:id="27"/>
      </w:r>
      <w:r w:rsidRPr="007E4FF5">
        <w:rPr>
          <w:rFonts w:ascii="Arial" w:hAnsi="Arial" w:cs="Arial"/>
          <w:sz w:val="22"/>
          <w:szCs w:val="22"/>
          <w:lang w:val="es-ES"/>
        </w:rPr>
        <w:t>, 9888</w:t>
      </w:r>
      <w:r w:rsidRPr="007E4FF5">
        <w:rPr>
          <w:rFonts w:ascii="Arial" w:hAnsi="Arial" w:cs="Arial"/>
          <w:sz w:val="22"/>
          <w:szCs w:val="22"/>
          <w:vertAlign w:val="superscript"/>
          <w:lang w:val="es-ES"/>
        </w:rPr>
        <w:endnoteReference w:id="28"/>
      </w:r>
      <w:r w:rsidRPr="007E4FF5">
        <w:rPr>
          <w:rFonts w:ascii="Arial" w:hAnsi="Arial" w:cs="Arial"/>
          <w:sz w:val="22"/>
          <w:szCs w:val="22"/>
          <w:lang w:val="es-ES"/>
        </w:rPr>
        <w:t>, 10031</w:t>
      </w:r>
      <w:r w:rsidRPr="007E4FF5">
        <w:rPr>
          <w:rFonts w:ascii="Arial" w:hAnsi="Arial" w:cs="Arial"/>
          <w:sz w:val="22"/>
          <w:szCs w:val="22"/>
          <w:vertAlign w:val="superscript"/>
          <w:lang w:val="es-ES"/>
        </w:rPr>
        <w:endnoteReference w:id="29"/>
      </w:r>
      <w:r w:rsidRPr="007E4FF5">
        <w:rPr>
          <w:rFonts w:ascii="Arial" w:hAnsi="Arial" w:cs="Arial"/>
          <w:sz w:val="22"/>
          <w:szCs w:val="22"/>
          <w:lang w:val="es-ES"/>
        </w:rPr>
        <w:t xml:space="preserve"> de la OACI y los RAC</w:t>
      </w:r>
      <w:r w:rsidRPr="007E4FF5">
        <w:rPr>
          <w:rFonts w:ascii="Arial" w:hAnsi="Arial" w:cs="Arial"/>
          <w:sz w:val="22"/>
          <w:szCs w:val="22"/>
          <w:vertAlign w:val="superscript"/>
          <w:lang w:val="es-ES"/>
        </w:rPr>
        <w:endnoteReference w:id="30"/>
      </w:r>
      <w:r w:rsidRPr="007E4FF5">
        <w:rPr>
          <w:rFonts w:ascii="Arial" w:hAnsi="Arial" w:cs="Arial"/>
          <w:sz w:val="22"/>
          <w:szCs w:val="22"/>
          <w:lang w:val="es-ES"/>
        </w:rPr>
        <w:t xml:space="preserve"> 4</w:t>
      </w:r>
      <w:r w:rsidRPr="007E4FF5">
        <w:rPr>
          <w:rFonts w:ascii="Arial" w:hAnsi="Arial" w:cs="Arial"/>
          <w:sz w:val="22"/>
          <w:szCs w:val="22"/>
          <w:vertAlign w:val="superscript"/>
          <w:lang w:val="es-ES"/>
        </w:rPr>
        <w:endnoteReference w:id="31"/>
      </w:r>
      <w:r w:rsidRPr="007E4FF5">
        <w:rPr>
          <w:rFonts w:ascii="Arial" w:hAnsi="Arial" w:cs="Arial"/>
          <w:sz w:val="22"/>
          <w:szCs w:val="22"/>
          <w:lang w:val="es-ES"/>
        </w:rPr>
        <w:t>, 14</w:t>
      </w:r>
      <w:r w:rsidRPr="007E4FF5">
        <w:rPr>
          <w:rFonts w:ascii="Arial" w:hAnsi="Arial" w:cs="Arial"/>
          <w:sz w:val="22"/>
          <w:szCs w:val="22"/>
          <w:vertAlign w:val="superscript"/>
          <w:lang w:val="es-ES"/>
        </w:rPr>
        <w:endnoteReference w:id="32"/>
      </w:r>
      <w:r w:rsidRPr="007E4FF5">
        <w:rPr>
          <w:rFonts w:ascii="Arial" w:hAnsi="Arial" w:cs="Arial"/>
          <w:sz w:val="22"/>
          <w:szCs w:val="22"/>
          <w:lang w:val="es-ES"/>
        </w:rPr>
        <w:t>, 204</w:t>
      </w:r>
      <w:r w:rsidRPr="007E4FF5">
        <w:rPr>
          <w:rFonts w:ascii="Arial" w:hAnsi="Arial" w:cs="Arial"/>
          <w:sz w:val="22"/>
          <w:szCs w:val="22"/>
          <w:vertAlign w:val="superscript"/>
          <w:lang w:val="es-ES"/>
        </w:rPr>
        <w:endnoteReference w:id="33"/>
      </w:r>
      <w:r w:rsidRPr="007E4FF5">
        <w:rPr>
          <w:rFonts w:ascii="Arial" w:hAnsi="Arial" w:cs="Arial"/>
          <w:sz w:val="22"/>
          <w:szCs w:val="22"/>
          <w:lang w:val="es-ES"/>
        </w:rPr>
        <w:t xml:space="preserve"> y 211</w:t>
      </w:r>
      <w:r w:rsidRPr="007E4FF5">
        <w:rPr>
          <w:rFonts w:ascii="Arial" w:hAnsi="Arial" w:cs="Arial"/>
          <w:sz w:val="22"/>
          <w:szCs w:val="22"/>
          <w:vertAlign w:val="superscript"/>
          <w:lang w:val="es-ES"/>
        </w:rPr>
        <w:endnoteReference w:id="34"/>
      </w:r>
      <w:r w:rsidRPr="007E4FF5">
        <w:rPr>
          <w:rFonts w:ascii="Arial" w:hAnsi="Arial" w:cs="Arial"/>
          <w:sz w:val="22"/>
          <w:szCs w:val="22"/>
          <w:lang w:val="es-ES"/>
        </w:rPr>
        <w:t xml:space="preserve">. </w:t>
      </w:r>
      <w:r w:rsidRPr="007E4FF5">
        <w:rPr>
          <w:rFonts w:ascii="Arial" w:hAnsi="Arial" w:cs="Arial"/>
          <w:sz w:val="22"/>
          <w:szCs w:val="22"/>
          <w:lang w:val="es-ES"/>
        </w:rPr>
        <w:lastRenderedPageBreak/>
        <w:t>Estas cartas de navegación se encuentran en el La AIP</w:t>
      </w:r>
      <w:r w:rsidRPr="007E4FF5">
        <w:rPr>
          <w:rFonts w:ascii="Arial" w:hAnsi="Arial" w:cs="Arial"/>
          <w:sz w:val="22"/>
          <w:szCs w:val="22"/>
          <w:vertAlign w:val="superscript"/>
          <w:lang w:val="es-ES"/>
        </w:rPr>
        <w:endnoteReference w:id="35"/>
      </w:r>
      <w:r w:rsidRPr="007E4FF5">
        <w:rPr>
          <w:rFonts w:ascii="Arial" w:hAnsi="Arial" w:cs="Arial"/>
          <w:sz w:val="22"/>
          <w:szCs w:val="22"/>
          <w:lang w:val="es-ES"/>
        </w:rPr>
        <w:t xml:space="preserve"> Colombia AD</w:t>
      </w:r>
      <w:r w:rsidRPr="007E4FF5">
        <w:rPr>
          <w:rFonts w:ascii="Arial" w:hAnsi="Arial" w:cs="Arial"/>
          <w:sz w:val="22"/>
          <w:szCs w:val="22"/>
          <w:vertAlign w:val="superscript"/>
          <w:lang w:val="es-ES"/>
        </w:rPr>
        <w:endnoteReference w:id="36"/>
      </w:r>
      <w:r w:rsidRPr="007E4FF5">
        <w:rPr>
          <w:rFonts w:ascii="Arial" w:hAnsi="Arial" w:cs="Arial"/>
          <w:sz w:val="22"/>
          <w:szCs w:val="22"/>
          <w:lang w:val="es-ES"/>
        </w:rPr>
        <w:t xml:space="preserve"> 2 SKBO, el cual es el manual básico de Información Aeronáutica del aeródromo y contiene información de carácter permanente y cambios temporales de larga duración, esencial para la navegación aérea y las operaciones aeroportuarias</w:t>
      </w:r>
      <w:r w:rsidRPr="007E4FF5">
        <w:rPr>
          <w:rFonts w:ascii="Arial" w:eastAsia="Calibri" w:hAnsi="Arial" w:cs="Arial"/>
          <w:sz w:val="22"/>
          <w:szCs w:val="22"/>
          <w:lang w:val="es-ES" w:eastAsia="en-US"/>
        </w:rPr>
        <w:t>.</w:t>
      </w:r>
    </w:p>
    <w:p w14:paraId="4ED048F4" w14:textId="77777777" w:rsidR="007E4FF5" w:rsidRDefault="007E4FF5" w:rsidP="00D52408">
      <w:pPr>
        <w:jc w:val="both"/>
        <w:rPr>
          <w:rFonts w:ascii="Arial" w:eastAsia="Arial" w:hAnsi="Arial" w:cs="Arial"/>
          <w:bCs/>
          <w:color w:val="000000"/>
          <w:sz w:val="22"/>
          <w:szCs w:val="22"/>
          <w:lang w:val="es-ES"/>
        </w:rPr>
      </w:pPr>
    </w:p>
    <w:p w14:paraId="66D4C90D" w14:textId="53FD5F5C" w:rsidR="007E4FF5" w:rsidRPr="007E4FF5" w:rsidRDefault="00667EEC" w:rsidP="007E4FF5">
      <w:pPr>
        <w:jc w:val="both"/>
        <w:rPr>
          <w:rFonts w:ascii="Arial" w:eastAsia="Calibri" w:hAnsi="Arial" w:cs="Arial"/>
          <w:sz w:val="22"/>
          <w:szCs w:val="22"/>
          <w:lang w:val="es-ES" w:eastAsia="en-US"/>
        </w:rPr>
      </w:pPr>
      <w:bookmarkStart w:id="37" w:name="_Hlk136422772"/>
      <w:r>
        <w:rPr>
          <w:rFonts w:ascii="Arial" w:eastAsia="Calibri" w:hAnsi="Arial" w:cs="Arial"/>
          <w:sz w:val="22"/>
          <w:szCs w:val="22"/>
          <w:lang w:val="es-ES" w:eastAsia="en-US"/>
        </w:rPr>
        <w:t>Es</w:t>
      </w:r>
      <w:r w:rsidR="007E4FF5" w:rsidRPr="007E4FF5">
        <w:rPr>
          <w:rFonts w:ascii="Arial" w:eastAsia="Calibri" w:hAnsi="Arial" w:cs="Arial"/>
          <w:sz w:val="22"/>
          <w:szCs w:val="22"/>
          <w:lang w:val="es-ES" w:eastAsia="en-US"/>
        </w:rPr>
        <w:t xml:space="preserve"> necesario aclarar que las operaciones aéreas que sobrevuelan hacían la ciudad, por las circunstancias o contexto real, atraviesan sectores residenciales (zonas pobladas) debido a la configuración operativa establecida para optimizar la seguridad área en aire, tierra y la eficiencia de los vuelos. Una de las principales razones es la consideración de las condiciones meteorológicas. El Aeropuerto Internacional El Dorado necesita adaptarse a las diferentes variables climáticas que pueden afectar significativamente la seguridad de las operaciones aéreas, como la dirección y velocidad del viento, la visibilidad y las condiciones de la pista. Lo anterior por su misma naturaleza es un tema complejo de articular en el que la Aerocivil coloca toda su capacidad institucional, técnica, etc.</w:t>
      </w:r>
    </w:p>
    <w:p w14:paraId="0C31DC5B" w14:textId="77777777" w:rsidR="007E4FF5" w:rsidRPr="007E4FF5" w:rsidRDefault="007E4FF5" w:rsidP="007E4FF5">
      <w:pPr>
        <w:jc w:val="both"/>
        <w:rPr>
          <w:rFonts w:ascii="Arial" w:eastAsia="Calibri" w:hAnsi="Arial" w:cs="Arial"/>
          <w:sz w:val="22"/>
          <w:szCs w:val="22"/>
          <w:lang w:val="es-ES" w:eastAsia="en-US"/>
        </w:rPr>
      </w:pPr>
    </w:p>
    <w:p w14:paraId="6FDF405C" w14:textId="77777777" w:rsidR="007E4FF5" w:rsidRPr="007E4FF5" w:rsidRDefault="007E4FF5" w:rsidP="007E4FF5">
      <w:pPr>
        <w:jc w:val="both"/>
        <w:rPr>
          <w:rFonts w:ascii="Arial" w:eastAsia="Calibri" w:hAnsi="Arial" w:cs="Arial"/>
          <w:sz w:val="22"/>
          <w:szCs w:val="22"/>
          <w:lang w:val="es-ES" w:eastAsia="en-US"/>
        </w:rPr>
      </w:pPr>
      <w:r w:rsidRPr="007E4FF5">
        <w:rPr>
          <w:rFonts w:ascii="Arial" w:eastAsia="Calibri" w:hAnsi="Arial" w:cs="Arial"/>
          <w:sz w:val="22"/>
          <w:szCs w:val="22"/>
          <w:lang w:val="es-ES" w:eastAsia="en-US"/>
        </w:rPr>
        <w:t xml:space="preserve">Para mitigar los riesgos asociados con las condiciones climáticas cambiantes, se ha establecido una configuración operativa que permite utilizar diferentes direcciones de aproximación y salida. Esto brinda flexibilidad para ajustar las rutas de vuelo según las condiciones meteorológicas predominantes en un momento dado. </w:t>
      </w:r>
    </w:p>
    <w:p w14:paraId="62B4F731" w14:textId="77777777" w:rsidR="007E4FF5" w:rsidRPr="007E4FF5" w:rsidRDefault="007E4FF5" w:rsidP="007E4FF5">
      <w:pPr>
        <w:jc w:val="both"/>
        <w:rPr>
          <w:rFonts w:ascii="Arial" w:eastAsia="Calibri" w:hAnsi="Arial" w:cs="Arial"/>
          <w:sz w:val="22"/>
          <w:szCs w:val="22"/>
          <w:lang w:val="es-ES" w:eastAsia="en-US"/>
        </w:rPr>
      </w:pPr>
    </w:p>
    <w:p w14:paraId="537BF0AF" w14:textId="77777777" w:rsidR="007E4FF5" w:rsidRPr="007E4FF5" w:rsidRDefault="007E4FF5" w:rsidP="007E4FF5">
      <w:pPr>
        <w:jc w:val="both"/>
        <w:rPr>
          <w:rFonts w:ascii="Arial" w:eastAsia="Calibri" w:hAnsi="Arial" w:cs="Arial"/>
          <w:sz w:val="22"/>
          <w:szCs w:val="22"/>
          <w:lang w:eastAsia="en-US"/>
        </w:rPr>
      </w:pPr>
      <w:r w:rsidRPr="007E4FF5">
        <w:rPr>
          <w:rFonts w:ascii="Arial" w:eastAsia="Calibri" w:hAnsi="Arial" w:cs="Arial"/>
          <w:sz w:val="22"/>
          <w:szCs w:val="22"/>
          <w:lang w:eastAsia="en-US"/>
        </w:rPr>
        <w:t>La planificación de rutas aéreas implica equilibrar varios aspectos, como la eficiencia y la seguridad, teniendo en cuenta el impacto en las áreas residenciales. Si bien se busca minimizar este impacto, no siempre es posible evitar el sobrevuelo de sectores residenciales debido a la necesidad de adaptarse a las condiciones climáticas y garantizar la seguridad operativa. La entidad realiza esfuerzos continuos para optimizar las rutas con el fin de minimizar las molestias para las comunidades residenciales. Sin embargo, es importante tener en cuenta que la planificación de las operaciones aéreas implica considerar múltiples variables y encontrar un equilibrio entre diferentes necesidades y restricciones.</w:t>
      </w:r>
      <w:bookmarkEnd w:id="37"/>
    </w:p>
    <w:p w14:paraId="20C2A8DC" w14:textId="77777777" w:rsidR="007E4FF5" w:rsidRDefault="007E4FF5" w:rsidP="00D52408">
      <w:pPr>
        <w:jc w:val="both"/>
        <w:rPr>
          <w:rFonts w:ascii="Arial" w:eastAsia="Arial" w:hAnsi="Arial" w:cs="Arial"/>
          <w:bCs/>
          <w:color w:val="000000"/>
          <w:sz w:val="22"/>
          <w:szCs w:val="22"/>
        </w:rPr>
      </w:pPr>
    </w:p>
    <w:p w14:paraId="03BBDF03" w14:textId="5A717217" w:rsidR="007E4FF5" w:rsidRPr="007E4FF5" w:rsidRDefault="007E4FF5" w:rsidP="007E4FF5">
      <w:pPr>
        <w:jc w:val="both"/>
        <w:rPr>
          <w:rFonts w:ascii="Arial" w:eastAsia="Calibri" w:hAnsi="Arial" w:cs="Arial"/>
          <w:sz w:val="22"/>
          <w:szCs w:val="22"/>
          <w:lang w:eastAsia="en-US"/>
        </w:rPr>
      </w:pPr>
      <w:r>
        <w:rPr>
          <w:rFonts w:ascii="Arial" w:eastAsia="Arial" w:hAnsi="Arial" w:cs="Arial"/>
          <w:bCs/>
          <w:color w:val="000000"/>
          <w:sz w:val="22"/>
          <w:szCs w:val="22"/>
        </w:rPr>
        <w:t xml:space="preserve">Adicionalmente, </w:t>
      </w:r>
      <w:r>
        <w:rPr>
          <w:rFonts w:ascii="Arial" w:eastAsia="Calibri" w:hAnsi="Arial" w:cs="Arial"/>
          <w:sz w:val="22"/>
          <w:szCs w:val="22"/>
          <w:lang w:eastAsia="en-US"/>
        </w:rPr>
        <w:t>e</w:t>
      </w:r>
      <w:r w:rsidRPr="007E4FF5">
        <w:rPr>
          <w:rFonts w:ascii="Arial" w:eastAsia="Calibri" w:hAnsi="Arial" w:cs="Arial"/>
          <w:sz w:val="22"/>
          <w:szCs w:val="22"/>
          <w:lang w:eastAsia="en-US"/>
        </w:rPr>
        <w:t>l Ministerio de Ambiente y Desarrollo Sostenible – MADS</w:t>
      </w:r>
      <w:r w:rsidRPr="007E4FF5">
        <w:rPr>
          <w:rFonts w:ascii="Arial" w:eastAsia="Calibri" w:hAnsi="Arial" w:cs="Arial"/>
          <w:sz w:val="22"/>
          <w:szCs w:val="22"/>
          <w:vertAlign w:val="superscript"/>
          <w:lang w:eastAsia="en-US"/>
        </w:rPr>
        <w:endnoteReference w:id="37"/>
      </w:r>
      <w:r w:rsidRPr="007E4FF5">
        <w:rPr>
          <w:rFonts w:ascii="Arial" w:eastAsia="Calibri" w:hAnsi="Arial" w:cs="Arial"/>
          <w:sz w:val="22"/>
          <w:szCs w:val="22"/>
          <w:lang w:eastAsia="en-US"/>
        </w:rPr>
        <w:t>, así como la Autoridad Nacional de Licencias Ambientales – ANLA, establece mediante la licencia ambiental una serie de determinaciones y obligaciones a La Unidad Administrativa Especial de Aeronáutica Civil – UAEAC</w:t>
      </w:r>
      <w:r w:rsidRPr="007E4FF5">
        <w:rPr>
          <w:rFonts w:ascii="Arial" w:eastAsia="Calibri" w:hAnsi="Arial" w:cs="Arial"/>
          <w:sz w:val="22"/>
          <w:szCs w:val="22"/>
          <w:vertAlign w:val="superscript"/>
          <w:lang w:eastAsia="en-US"/>
        </w:rPr>
        <w:endnoteReference w:id="38"/>
      </w:r>
      <w:r w:rsidRPr="007E4FF5">
        <w:rPr>
          <w:rFonts w:ascii="Arial" w:eastAsia="Calibri" w:hAnsi="Arial" w:cs="Arial"/>
          <w:sz w:val="22"/>
          <w:szCs w:val="22"/>
          <w:lang w:eastAsia="en-US"/>
        </w:rPr>
        <w:t xml:space="preserve">, para la operación del Aeropuerto Internacional El Dorado. Por ello la entidad a través del Grupo de Gestión Ambiental y Control Fauna adscrito a la Dirección de Operaciones Aeroportuarias, </w:t>
      </w:r>
      <w:r w:rsidRPr="007E4FF5">
        <w:rPr>
          <w:rFonts w:ascii="Arial" w:eastAsia="Calibri" w:hAnsi="Arial" w:cs="Arial"/>
          <w:sz w:val="22"/>
          <w:szCs w:val="22"/>
          <w:lang w:val="es-ES" w:eastAsia="en-US"/>
        </w:rPr>
        <w:t>evalúa continuamente la percepción de los niveles de ruido y de la operación de las aeronaves, bajo los siguientes instrumentos técnicos y normativos en cumplimiento de la licencia ambiental y de los reglamentos aeronáuticos:</w:t>
      </w:r>
    </w:p>
    <w:p w14:paraId="59672585" w14:textId="77777777" w:rsidR="007E4FF5" w:rsidRPr="007E4FF5" w:rsidRDefault="007E4FF5" w:rsidP="007E4FF5">
      <w:pPr>
        <w:jc w:val="both"/>
        <w:rPr>
          <w:rFonts w:ascii="Arial" w:eastAsia="Calibri" w:hAnsi="Arial" w:cs="Arial"/>
          <w:sz w:val="22"/>
          <w:szCs w:val="22"/>
          <w:lang w:val="es-ES" w:eastAsia="en-US"/>
        </w:rPr>
      </w:pPr>
    </w:p>
    <w:p w14:paraId="65173854" w14:textId="77777777" w:rsidR="007E4FF5" w:rsidRPr="007E4FF5" w:rsidRDefault="007E4FF5" w:rsidP="007E4FF5">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7E4FF5">
        <w:rPr>
          <w:rFonts w:ascii="Arial" w:eastAsia="Calibri" w:hAnsi="Arial" w:cs="Arial"/>
          <w:i/>
          <w:iCs/>
          <w:color w:val="000000"/>
          <w:sz w:val="22"/>
          <w:szCs w:val="22"/>
          <w:u w:val="single"/>
          <w:lang w:val="es-ES" w:eastAsia="es-CO"/>
        </w:rPr>
        <w:t>Centro De Monitoreo Aero Ambiental - CMAA</w:t>
      </w:r>
      <w:r w:rsidRPr="007E4FF5">
        <w:rPr>
          <w:rFonts w:ascii="Arial" w:eastAsia="Calibri" w:hAnsi="Arial" w:cs="Arial"/>
          <w:i/>
          <w:iCs/>
          <w:color w:val="000000"/>
          <w:sz w:val="22"/>
          <w:szCs w:val="22"/>
          <w:u w:val="single"/>
          <w:vertAlign w:val="superscript"/>
          <w:lang w:val="es-ES" w:eastAsia="es-CO"/>
        </w:rPr>
        <w:endnoteReference w:id="39"/>
      </w:r>
      <w:r w:rsidRPr="007E4FF5">
        <w:rPr>
          <w:rFonts w:ascii="Arial" w:eastAsia="Calibri" w:hAnsi="Arial" w:cs="Arial"/>
          <w:i/>
          <w:iCs/>
          <w:color w:val="000000"/>
          <w:sz w:val="22"/>
          <w:szCs w:val="22"/>
          <w:u w:val="single"/>
          <w:lang w:eastAsia="es-CO"/>
        </w:rPr>
        <w:t xml:space="preserve">: </w:t>
      </w:r>
      <w:r w:rsidRPr="007E4FF5">
        <w:rPr>
          <w:rFonts w:ascii="Arial" w:eastAsia="Calibri" w:hAnsi="Arial" w:cs="Arial"/>
          <w:color w:val="000000"/>
          <w:sz w:val="22"/>
          <w:szCs w:val="22"/>
          <w:lang w:eastAsia="es-CO"/>
        </w:rPr>
        <w:t xml:space="preserve">La Entidad desde el año 2023, tiene en operación el CMAA el cual tiene por objetivo el seguimiento permanente a los niveles de ruido que se generan por la operación aérea integrando una red de 28 estaciones de ruido inteligente al sistema de radar y 4 estación de calidad de aire. </w:t>
      </w:r>
    </w:p>
    <w:p w14:paraId="46D8E6A0" w14:textId="77777777" w:rsidR="007E4FF5" w:rsidRPr="007E4FF5" w:rsidRDefault="007E4FF5" w:rsidP="007E4FF5">
      <w:pPr>
        <w:jc w:val="both"/>
        <w:rPr>
          <w:rFonts w:ascii="Arial" w:eastAsia="Calibri" w:hAnsi="Arial" w:cs="Arial"/>
          <w:color w:val="000000"/>
          <w:sz w:val="22"/>
          <w:szCs w:val="22"/>
          <w:lang w:eastAsia="en-US"/>
        </w:rPr>
      </w:pPr>
    </w:p>
    <w:p w14:paraId="0A14687D" w14:textId="77777777" w:rsidR="007E4FF5" w:rsidRPr="007E4FF5" w:rsidRDefault="007E4FF5" w:rsidP="007E4FF5">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7E4FF5">
        <w:rPr>
          <w:rFonts w:ascii="Arial" w:eastAsia="Calibri" w:hAnsi="Arial" w:cs="Arial"/>
          <w:i/>
          <w:iCs/>
          <w:color w:val="000000"/>
          <w:sz w:val="22"/>
          <w:szCs w:val="22"/>
          <w:u w:val="single"/>
          <w:lang w:eastAsia="es-CO"/>
        </w:rPr>
        <w:lastRenderedPageBreak/>
        <w:t>Se implementó el Manual de Atenuación de Ruido:</w:t>
      </w:r>
      <w:r w:rsidRPr="007E4FF5">
        <w:rPr>
          <w:rFonts w:ascii="Arial" w:eastAsia="Calibri" w:hAnsi="Arial" w:cs="Arial"/>
          <w:i/>
          <w:iCs/>
          <w:color w:val="000000"/>
          <w:sz w:val="22"/>
          <w:szCs w:val="22"/>
          <w:lang w:eastAsia="es-CO"/>
        </w:rPr>
        <w:t xml:space="preserve"> </w:t>
      </w:r>
      <w:r w:rsidRPr="007E4FF5">
        <w:rPr>
          <w:rFonts w:ascii="Arial" w:eastAsia="Calibri" w:hAnsi="Arial" w:cs="Arial"/>
          <w:color w:val="000000"/>
          <w:sz w:val="22"/>
          <w:szCs w:val="22"/>
          <w:lang w:eastAsia="es-CO"/>
        </w:rPr>
        <w:t>Son</w:t>
      </w:r>
      <w:r w:rsidRPr="007E4FF5">
        <w:rPr>
          <w:rFonts w:ascii="Arial" w:eastAsia="Calibri" w:hAnsi="Arial" w:cs="Arial"/>
          <w:i/>
          <w:iCs/>
          <w:color w:val="000000"/>
          <w:sz w:val="22"/>
          <w:szCs w:val="22"/>
          <w:lang w:eastAsia="es-CO"/>
        </w:rPr>
        <w:t xml:space="preserve"> </w:t>
      </w:r>
      <w:r w:rsidRPr="007E4FF5">
        <w:rPr>
          <w:rFonts w:ascii="Arial" w:eastAsia="Calibri" w:hAnsi="Arial" w:cs="Arial"/>
          <w:color w:val="000000"/>
          <w:sz w:val="22"/>
          <w:szCs w:val="22"/>
          <w:lang w:eastAsia="es-CO"/>
        </w:rPr>
        <w:t>procedimientos y buenas prácticas que constantemente deben seguir las operaciones aéreas que se lleven a cabo en aeródromo con el fin de mitigar niveles de ruido, adoptado por esta autoridad mediante la Resolución 1915 de 06 de octubre de 2020</w:t>
      </w:r>
      <w:r w:rsidRPr="007E4FF5">
        <w:rPr>
          <w:rFonts w:ascii="Arial" w:eastAsia="Calibri" w:hAnsi="Arial" w:cs="Arial"/>
          <w:color w:val="000000"/>
          <w:sz w:val="22"/>
          <w:szCs w:val="22"/>
          <w:vertAlign w:val="superscript"/>
          <w:lang w:eastAsia="es-CO"/>
        </w:rPr>
        <w:endnoteReference w:id="40"/>
      </w:r>
      <w:r w:rsidRPr="007E4FF5">
        <w:rPr>
          <w:rFonts w:ascii="Arial" w:eastAsia="Calibri" w:hAnsi="Arial" w:cs="Arial"/>
          <w:color w:val="000000"/>
          <w:sz w:val="22"/>
          <w:szCs w:val="22"/>
          <w:lang w:eastAsia="es-CO"/>
        </w:rPr>
        <w:t xml:space="preserve">. </w:t>
      </w:r>
    </w:p>
    <w:p w14:paraId="4BF92727" w14:textId="77777777" w:rsidR="007E4FF5" w:rsidRPr="007E4FF5" w:rsidRDefault="007E4FF5" w:rsidP="007E4FF5">
      <w:pPr>
        <w:jc w:val="both"/>
        <w:rPr>
          <w:rFonts w:ascii="Arial" w:eastAsia="Calibri" w:hAnsi="Arial" w:cs="Arial"/>
          <w:color w:val="000000"/>
          <w:sz w:val="22"/>
          <w:szCs w:val="22"/>
          <w:lang w:val="es-ES" w:eastAsia="en-US"/>
        </w:rPr>
      </w:pPr>
    </w:p>
    <w:p w14:paraId="305FCF4C" w14:textId="77777777" w:rsidR="007E4FF5" w:rsidRPr="007E4FF5" w:rsidRDefault="007E4FF5" w:rsidP="007E4FF5">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7E4FF5">
        <w:rPr>
          <w:rFonts w:ascii="Arial" w:eastAsia="Calibri" w:hAnsi="Arial" w:cs="Arial"/>
          <w:i/>
          <w:iCs/>
          <w:color w:val="000000"/>
          <w:sz w:val="22"/>
          <w:szCs w:val="22"/>
          <w:u w:val="single"/>
          <w:lang w:eastAsia="es-CO"/>
        </w:rPr>
        <w:t>Reconversión de flota aérea:</w:t>
      </w:r>
      <w:r w:rsidRPr="007E4FF5">
        <w:rPr>
          <w:rFonts w:ascii="Arial" w:eastAsia="Calibri" w:hAnsi="Arial" w:cs="Arial"/>
          <w:i/>
          <w:iCs/>
          <w:color w:val="000000"/>
          <w:sz w:val="22"/>
          <w:szCs w:val="22"/>
          <w:lang w:eastAsia="es-CO"/>
        </w:rPr>
        <w:t xml:space="preserve"> </w:t>
      </w:r>
      <w:r w:rsidRPr="007E4FF5">
        <w:rPr>
          <w:rFonts w:ascii="Arial" w:eastAsia="Calibri" w:hAnsi="Arial" w:cs="Arial"/>
          <w:color w:val="000000"/>
          <w:sz w:val="22"/>
          <w:szCs w:val="22"/>
          <w:lang w:eastAsia="es-CO"/>
        </w:rPr>
        <w:t>Actualmente en el Aeropuerto Internacional El Dorado no está permitido el uso de aeronaves Capítulo</w:t>
      </w:r>
      <w:r w:rsidRPr="007E4FF5">
        <w:rPr>
          <w:rFonts w:ascii="Arial" w:eastAsia="Calibri" w:hAnsi="Arial" w:cs="Arial"/>
          <w:color w:val="000000"/>
          <w:sz w:val="22"/>
          <w:szCs w:val="22"/>
          <w:vertAlign w:val="superscript"/>
          <w:lang w:eastAsia="es-CO"/>
        </w:rPr>
        <w:endnoteReference w:id="41"/>
      </w:r>
      <w:r w:rsidRPr="007E4FF5">
        <w:rPr>
          <w:rFonts w:ascii="Arial" w:eastAsia="Calibri" w:hAnsi="Arial" w:cs="Arial"/>
          <w:color w:val="000000"/>
          <w:sz w:val="22"/>
          <w:szCs w:val="22"/>
          <w:lang w:eastAsia="es-CO"/>
        </w:rPr>
        <w:t xml:space="preserve"> o Etapa 1 y 2 de ruido, las cuales son las más ruidosas. Esto se encuentra en los procedimientos de atenuación de ruido del AIP AD 2 SKBO. Esto permite a los operadores aéreos modernizar su flota aérea.</w:t>
      </w:r>
    </w:p>
    <w:p w14:paraId="66A05F10" w14:textId="77777777" w:rsidR="007E4FF5" w:rsidRPr="007E4FF5" w:rsidRDefault="007E4FF5" w:rsidP="007E4FF5">
      <w:pPr>
        <w:jc w:val="both"/>
        <w:rPr>
          <w:rFonts w:ascii="Arial" w:eastAsia="Calibri" w:hAnsi="Arial" w:cs="Arial"/>
          <w:color w:val="000000"/>
          <w:sz w:val="22"/>
          <w:szCs w:val="22"/>
          <w:lang w:eastAsia="en-US"/>
        </w:rPr>
      </w:pPr>
    </w:p>
    <w:p w14:paraId="316BDB74" w14:textId="77777777" w:rsidR="007E4FF5" w:rsidRPr="007E4FF5" w:rsidRDefault="007E4FF5" w:rsidP="007E4FF5">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7E4FF5">
        <w:rPr>
          <w:rFonts w:ascii="Arial" w:eastAsia="Calibri" w:hAnsi="Arial" w:cs="Arial"/>
          <w:i/>
          <w:iCs/>
          <w:color w:val="000000"/>
          <w:sz w:val="22"/>
          <w:szCs w:val="22"/>
          <w:u w:val="single"/>
          <w:lang w:eastAsia="es-CO"/>
        </w:rPr>
        <w:t>Procedimientos PBN</w:t>
      </w:r>
      <w:r w:rsidRPr="007E4FF5">
        <w:rPr>
          <w:rFonts w:ascii="Arial" w:eastAsia="Calibri" w:hAnsi="Arial" w:cs="Arial"/>
          <w:i/>
          <w:iCs/>
          <w:color w:val="000000"/>
          <w:sz w:val="22"/>
          <w:szCs w:val="22"/>
          <w:u w:val="single"/>
          <w:vertAlign w:val="superscript"/>
          <w:lang w:eastAsia="es-CO"/>
        </w:rPr>
        <w:endnoteReference w:id="42"/>
      </w:r>
      <w:r w:rsidRPr="007E4FF5">
        <w:rPr>
          <w:rFonts w:ascii="Arial" w:eastAsia="Calibri" w:hAnsi="Arial" w:cs="Arial"/>
          <w:i/>
          <w:iCs/>
          <w:color w:val="000000"/>
          <w:sz w:val="22"/>
          <w:szCs w:val="22"/>
          <w:u w:val="single"/>
          <w:lang w:eastAsia="es-CO"/>
        </w:rPr>
        <w:t>:</w:t>
      </w:r>
      <w:r w:rsidRPr="007E4FF5">
        <w:rPr>
          <w:rFonts w:ascii="Arial" w:eastAsia="Calibri" w:hAnsi="Arial" w:cs="Arial"/>
          <w:i/>
          <w:iCs/>
          <w:color w:val="000000"/>
          <w:sz w:val="22"/>
          <w:szCs w:val="22"/>
          <w:lang w:eastAsia="es-CO"/>
        </w:rPr>
        <w:t xml:space="preserve"> </w:t>
      </w:r>
      <w:r w:rsidRPr="007E4FF5">
        <w:rPr>
          <w:rFonts w:ascii="Arial" w:eastAsia="Calibri" w:hAnsi="Arial" w:cs="Arial"/>
          <w:color w:val="000000"/>
          <w:sz w:val="22"/>
          <w:szCs w:val="22"/>
          <w:lang w:eastAsia="es-CO"/>
        </w:rPr>
        <w:t xml:space="preserve">Corresponden a la reorganización de las trayectorias aéreas en donde se establecen por medio de satélite, así como los puntos donde las aeronaves deben realizar el viraje, esto ha permitido disminuir el área de influencia, </w:t>
      </w:r>
      <w:r w:rsidRPr="007E4FF5">
        <w:rPr>
          <w:rFonts w:ascii="Arial" w:eastAsia="Calibri" w:hAnsi="Arial" w:cs="Arial"/>
          <w:iCs/>
          <w:sz w:val="22"/>
          <w:szCs w:val="22"/>
          <w:lang w:eastAsia="es-CO"/>
        </w:rPr>
        <w:t>la curva de los 65dB LDN</w:t>
      </w:r>
      <w:r w:rsidRPr="007E4FF5">
        <w:rPr>
          <w:rFonts w:ascii="Arial" w:eastAsia="Calibri" w:hAnsi="Arial" w:cs="Arial"/>
          <w:iCs/>
          <w:sz w:val="22"/>
          <w:szCs w:val="22"/>
          <w:vertAlign w:val="superscript"/>
          <w:lang w:eastAsia="es-CO"/>
        </w:rPr>
        <w:endnoteReference w:id="43"/>
      </w:r>
      <w:r w:rsidRPr="007E4FF5">
        <w:rPr>
          <w:rFonts w:ascii="Arial" w:eastAsia="Calibri" w:hAnsi="Arial" w:cs="Arial"/>
          <w:iCs/>
          <w:sz w:val="22"/>
          <w:szCs w:val="22"/>
          <w:lang w:eastAsia="es-CO"/>
        </w:rPr>
        <w:t xml:space="preserve"> ha disminuido un 7.1% desde el año 2018 al 2021.</w:t>
      </w:r>
    </w:p>
    <w:p w14:paraId="11CEC789" w14:textId="77777777" w:rsidR="007E4FF5" w:rsidRPr="007E4FF5" w:rsidRDefault="007E4FF5" w:rsidP="007E4FF5">
      <w:pPr>
        <w:spacing w:after="160" w:line="259" w:lineRule="auto"/>
        <w:ind w:left="720"/>
        <w:contextualSpacing/>
        <w:rPr>
          <w:rFonts w:ascii="Arial" w:eastAsia="Calibri" w:hAnsi="Arial" w:cs="Arial"/>
          <w:color w:val="000000"/>
          <w:sz w:val="22"/>
          <w:szCs w:val="22"/>
          <w:lang w:eastAsia="es-CO"/>
        </w:rPr>
      </w:pPr>
    </w:p>
    <w:p w14:paraId="44C996CE" w14:textId="77777777" w:rsidR="007E4FF5" w:rsidRPr="007E4FF5" w:rsidRDefault="007E4FF5" w:rsidP="007E4FF5">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7E4FF5">
        <w:rPr>
          <w:rFonts w:ascii="Arial" w:eastAsia="Calibri" w:hAnsi="Arial" w:cs="Arial"/>
          <w:i/>
          <w:iCs/>
          <w:color w:val="000000"/>
          <w:sz w:val="22"/>
          <w:szCs w:val="22"/>
          <w:u w:val="single"/>
          <w:lang w:eastAsia="es-CO"/>
        </w:rPr>
        <w:t>Recinto prueba de motores:</w:t>
      </w:r>
      <w:r w:rsidRPr="007E4FF5">
        <w:rPr>
          <w:rFonts w:ascii="Arial" w:eastAsia="Calibri" w:hAnsi="Arial" w:cs="Arial"/>
          <w:i/>
          <w:iCs/>
          <w:color w:val="000000"/>
          <w:sz w:val="22"/>
          <w:szCs w:val="22"/>
          <w:lang w:eastAsia="es-CO"/>
        </w:rPr>
        <w:t xml:space="preserve"> </w:t>
      </w:r>
      <w:r w:rsidRPr="007E4FF5">
        <w:rPr>
          <w:rFonts w:ascii="Arial" w:eastAsia="Calibri" w:hAnsi="Arial" w:cs="Arial"/>
          <w:color w:val="000000"/>
          <w:sz w:val="22"/>
          <w:szCs w:val="22"/>
          <w:lang w:eastAsia="es-CO"/>
        </w:rPr>
        <w:t xml:space="preserve">Se ha construido un recinto acústico especializado el cual reduce el ruido emitido por la práctica de prueba de motores necesaria para garantizar la seguridad operacional. </w:t>
      </w:r>
    </w:p>
    <w:p w14:paraId="04AB33FB" w14:textId="77777777" w:rsidR="007E4FF5" w:rsidRPr="007E4FF5" w:rsidRDefault="007E4FF5" w:rsidP="007E4FF5">
      <w:pPr>
        <w:autoSpaceDE w:val="0"/>
        <w:autoSpaceDN w:val="0"/>
        <w:adjustRightInd w:val="0"/>
        <w:jc w:val="both"/>
        <w:rPr>
          <w:rFonts w:ascii="Arial" w:eastAsia="Calibri" w:hAnsi="Arial" w:cs="Arial"/>
          <w:i/>
          <w:iCs/>
          <w:color w:val="000000"/>
          <w:sz w:val="22"/>
          <w:szCs w:val="22"/>
          <w:lang w:val="es-ES" w:eastAsia="es-CO"/>
        </w:rPr>
      </w:pPr>
    </w:p>
    <w:p w14:paraId="36F5E12D" w14:textId="77777777" w:rsidR="007E4FF5" w:rsidRPr="007E4FF5" w:rsidRDefault="007E4FF5" w:rsidP="007E4FF5">
      <w:pPr>
        <w:numPr>
          <w:ilvl w:val="0"/>
          <w:numId w:val="6"/>
        </w:numPr>
        <w:autoSpaceDE w:val="0"/>
        <w:autoSpaceDN w:val="0"/>
        <w:adjustRightInd w:val="0"/>
        <w:jc w:val="both"/>
        <w:rPr>
          <w:rFonts w:ascii="Arial" w:eastAsia="Calibri" w:hAnsi="Arial" w:cs="Arial"/>
          <w:color w:val="000000"/>
          <w:sz w:val="22"/>
          <w:szCs w:val="22"/>
          <w:lang w:val="es-ES" w:eastAsia="es-CO"/>
        </w:rPr>
      </w:pPr>
      <w:r w:rsidRPr="007E4FF5">
        <w:rPr>
          <w:rFonts w:ascii="Arial" w:eastAsia="Calibri" w:hAnsi="Arial" w:cs="Arial"/>
          <w:i/>
          <w:iCs/>
          <w:color w:val="000000"/>
          <w:sz w:val="22"/>
          <w:szCs w:val="22"/>
          <w:u w:val="single"/>
          <w:lang w:val="es-ES" w:eastAsia="es-CO"/>
        </w:rPr>
        <w:t>Protocolo de Medición y Evaluación de Cumplimiento a los niveles de ruido en la Operación Aérea para el Aeropuerto Internacional El Dorado</w:t>
      </w:r>
      <w:r w:rsidRPr="007E4FF5">
        <w:rPr>
          <w:rFonts w:ascii="Arial" w:eastAsia="Calibri" w:hAnsi="Arial" w:cs="Arial"/>
          <w:color w:val="000000"/>
          <w:sz w:val="22"/>
          <w:szCs w:val="22"/>
          <w:lang w:val="es-ES" w:eastAsia="es-CO"/>
        </w:rPr>
        <w:t>, adoptado mediante la Resolución 01599 del 2020</w:t>
      </w:r>
      <w:r w:rsidRPr="007E4FF5">
        <w:rPr>
          <w:rFonts w:ascii="Arial" w:eastAsia="Calibri" w:hAnsi="Arial" w:cs="Arial"/>
          <w:color w:val="000000"/>
          <w:sz w:val="22"/>
          <w:szCs w:val="22"/>
          <w:vertAlign w:val="superscript"/>
          <w:lang w:val="es-ES" w:eastAsia="es-CO"/>
        </w:rPr>
        <w:endnoteReference w:id="44"/>
      </w:r>
      <w:r w:rsidRPr="007E4FF5">
        <w:rPr>
          <w:rFonts w:ascii="Arial" w:eastAsia="Calibri" w:hAnsi="Arial" w:cs="Arial"/>
          <w:color w:val="000000"/>
          <w:sz w:val="22"/>
          <w:szCs w:val="22"/>
          <w:lang w:val="es-ES" w:eastAsia="es-CO"/>
        </w:rPr>
        <w:t xml:space="preserve"> de la Aeronáutica Civil. Establece el procedimiento y el nivel máximo del nivel de 94 </w:t>
      </w:r>
      <w:proofErr w:type="spellStart"/>
      <w:r w:rsidRPr="007E4FF5">
        <w:rPr>
          <w:rFonts w:ascii="Arial" w:eastAsia="Calibri" w:hAnsi="Arial" w:cs="Arial"/>
          <w:color w:val="000000"/>
          <w:sz w:val="22"/>
          <w:szCs w:val="22"/>
          <w:lang w:val="es-ES" w:eastAsia="es-CO"/>
        </w:rPr>
        <w:t>dBA</w:t>
      </w:r>
      <w:proofErr w:type="spellEnd"/>
      <w:r w:rsidRPr="007E4FF5">
        <w:rPr>
          <w:rFonts w:ascii="Arial" w:eastAsia="Calibri" w:hAnsi="Arial" w:cs="Arial"/>
          <w:color w:val="000000"/>
          <w:sz w:val="22"/>
          <w:szCs w:val="22"/>
          <w:vertAlign w:val="superscript"/>
          <w:lang w:val="es-ES" w:eastAsia="es-CO"/>
        </w:rPr>
        <w:endnoteReference w:id="45"/>
      </w:r>
      <w:r w:rsidRPr="007E4FF5">
        <w:rPr>
          <w:rFonts w:ascii="Arial" w:eastAsia="Calibri" w:hAnsi="Arial" w:cs="Arial"/>
          <w:color w:val="000000"/>
          <w:sz w:val="22"/>
          <w:szCs w:val="22"/>
          <w:lang w:val="es-ES" w:eastAsia="es-CO"/>
        </w:rPr>
        <w:t xml:space="preserve"> </w:t>
      </w:r>
      <w:proofErr w:type="spellStart"/>
      <w:r w:rsidRPr="007E4FF5">
        <w:rPr>
          <w:rFonts w:ascii="Arial" w:eastAsia="Calibri" w:hAnsi="Arial" w:cs="Arial"/>
          <w:color w:val="000000"/>
          <w:sz w:val="22"/>
          <w:szCs w:val="22"/>
          <w:lang w:val="es-ES" w:eastAsia="es-CO"/>
        </w:rPr>
        <w:t>Lmax</w:t>
      </w:r>
      <w:proofErr w:type="spellEnd"/>
      <w:r w:rsidRPr="007E4FF5">
        <w:rPr>
          <w:rFonts w:ascii="Arial" w:eastAsia="Calibri" w:hAnsi="Arial" w:cs="Arial"/>
          <w:color w:val="000000"/>
          <w:sz w:val="22"/>
          <w:szCs w:val="22"/>
          <w:vertAlign w:val="superscript"/>
          <w:lang w:val="es-ES" w:eastAsia="es-CO"/>
        </w:rPr>
        <w:endnoteReference w:id="46"/>
      </w:r>
      <w:r w:rsidRPr="007E4FF5">
        <w:rPr>
          <w:rFonts w:ascii="Arial" w:eastAsia="Calibri" w:hAnsi="Arial" w:cs="Arial"/>
          <w:color w:val="000000"/>
          <w:sz w:val="22"/>
          <w:szCs w:val="22"/>
          <w:lang w:val="es-ES" w:eastAsia="es-CO"/>
        </w:rPr>
        <w:t xml:space="preserve">, con lo cual se determina cuando una aeronave es posible infractora en términos de niveles de ruido emitidos por la misma, dicha resolución actualmente se encuentra vigente, de aplicación gradual y progresiva. </w:t>
      </w:r>
    </w:p>
    <w:p w14:paraId="11CC4FA5" w14:textId="77777777" w:rsidR="007E4FF5" w:rsidRPr="007E4FF5" w:rsidRDefault="007E4FF5" w:rsidP="007E4FF5">
      <w:pPr>
        <w:rPr>
          <w:rFonts w:ascii="Arial" w:eastAsia="Calibri" w:hAnsi="Arial" w:cs="Arial"/>
          <w:szCs w:val="24"/>
          <w:lang w:eastAsia="en-US"/>
        </w:rPr>
      </w:pPr>
    </w:p>
    <w:p w14:paraId="66182DAD" w14:textId="77777777" w:rsidR="007E4FF5" w:rsidRPr="007E4FF5" w:rsidRDefault="007E4FF5" w:rsidP="007E4FF5">
      <w:pPr>
        <w:jc w:val="both"/>
        <w:rPr>
          <w:rFonts w:ascii="Arial" w:eastAsia="Calibri" w:hAnsi="Arial" w:cs="Arial"/>
          <w:sz w:val="22"/>
          <w:szCs w:val="22"/>
          <w:lang w:eastAsia="en-US"/>
        </w:rPr>
      </w:pPr>
      <w:r w:rsidRPr="007E4FF5">
        <w:rPr>
          <w:rFonts w:ascii="Arial" w:eastAsia="Calibri" w:hAnsi="Arial" w:cs="Arial"/>
          <w:sz w:val="22"/>
          <w:szCs w:val="22"/>
          <w:lang w:eastAsia="en-US"/>
        </w:rPr>
        <w:t>Vale agregar, que en virtud de este último acto administrativo se tiene la aprobación mediante las Resoluciones No. 03103 y 03104 de 30 de diciembre de 2021, en las cuales se aprobó el plan de reducción de los niveles de ruido de algunas aerolíneas de carga, lo cual debe significar avances progresivos en la reducción de los niveles de ruido y por ende, la disminución de la percepción ciudanía, por la sustitución en la flota área de aeronaves de carga menos ruidosas, lo cual constituye una gestión positiva en materia de ruido aeronáutico.</w:t>
      </w:r>
    </w:p>
    <w:p w14:paraId="489D43A7" w14:textId="77777777" w:rsidR="007E4FF5" w:rsidRPr="007E4FF5" w:rsidRDefault="007E4FF5" w:rsidP="007E4FF5">
      <w:pPr>
        <w:jc w:val="both"/>
        <w:rPr>
          <w:rFonts w:ascii="Arial" w:eastAsia="Calibri" w:hAnsi="Arial" w:cs="Arial"/>
          <w:sz w:val="22"/>
          <w:szCs w:val="22"/>
          <w:lang w:eastAsia="en-US"/>
        </w:rPr>
      </w:pPr>
    </w:p>
    <w:p w14:paraId="54393688" w14:textId="77777777" w:rsidR="007E4FF5" w:rsidRPr="007E4FF5" w:rsidRDefault="007E4FF5" w:rsidP="007E4FF5">
      <w:pPr>
        <w:jc w:val="both"/>
        <w:rPr>
          <w:rFonts w:ascii="Arial" w:eastAsia="Arial" w:hAnsi="Arial" w:cs="Arial"/>
          <w:bCs/>
          <w:color w:val="000000"/>
          <w:sz w:val="22"/>
          <w:szCs w:val="22"/>
          <w:lang w:val="es-ES" w:eastAsia="en-US"/>
        </w:rPr>
      </w:pPr>
      <w:r w:rsidRPr="007E4FF5">
        <w:rPr>
          <w:rFonts w:ascii="Arial" w:eastAsia="Arial" w:hAnsi="Arial" w:cs="Arial"/>
          <w:bCs/>
          <w:color w:val="000000"/>
          <w:sz w:val="22"/>
          <w:szCs w:val="22"/>
          <w:lang w:val="es-ES" w:eastAsia="en-US"/>
        </w:rPr>
        <w:t xml:space="preserve">A la fecha, las aerolíneas que presentaron el </w:t>
      </w:r>
      <w:r w:rsidRPr="007E4FF5">
        <w:rPr>
          <w:rFonts w:ascii="Arial" w:eastAsia="Calibri" w:hAnsi="Arial" w:cs="Arial"/>
          <w:sz w:val="22"/>
          <w:szCs w:val="22"/>
          <w:lang w:eastAsia="en-US"/>
        </w:rPr>
        <w:t xml:space="preserve">plan de reducción de los niveles de ruido </w:t>
      </w:r>
      <w:r w:rsidRPr="007E4FF5">
        <w:rPr>
          <w:rFonts w:ascii="Arial" w:eastAsia="Arial" w:hAnsi="Arial" w:cs="Arial"/>
          <w:bCs/>
          <w:color w:val="000000"/>
          <w:sz w:val="22"/>
          <w:szCs w:val="22"/>
          <w:lang w:val="es-ES" w:eastAsia="en-US"/>
        </w:rPr>
        <w:t xml:space="preserve">han incorporado a su flota aeronaves menos ruidosas como el Boeing 737- 300, la cual es una aeronave que genera menores niveles de ruido en comparación a los Boeing 727-200 y 737-200. Adicional, se han incorporado otros modelos, como el Boeing 737- 400. Ambas aeronaves no superan el nivel máximo permisible de ruido. </w:t>
      </w:r>
    </w:p>
    <w:p w14:paraId="31EDE995" w14:textId="77777777" w:rsidR="007E4FF5" w:rsidRPr="007E4FF5" w:rsidRDefault="007E4FF5" w:rsidP="007E4FF5">
      <w:pPr>
        <w:jc w:val="both"/>
        <w:rPr>
          <w:rFonts w:ascii="Arial" w:eastAsia="Arial" w:hAnsi="Arial" w:cs="Arial"/>
          <w:bCs/>
          <w:color w:val="000000"/>
          <w:sz w:val="22"/>
          <w:szCs w:val="22"/>
          <w:lang w:val="es-ES" w:eastAsia="en-US"/>
        </w:rPr>
      </w:pPr>
    </w:p>
    <w:p w14:paraId="6BF979F7" w14:textId="3CD7B31D" w:rsidR="00D94C84" w:rsidRPr="0031293D" w:rsidRDefault="007E4FF5" w:rsidP="00D94C84">
      <w:pPr>
        <w:jc w:val="both"/>
        <w:rPr>
          <w:ins w:id="38" w:author="Apple Store Pro" w:date="2024-07-23T16:02:00Z"/>
          <w:rFonts w:ascii="Arial" w:eastAsia="Arial" w:hAnsi="Arial" w:cs="Arial"/>
          <w:bCs/>
          <w:color w:val="000000"/>
          <w:sz w:val="22"/>
          <w:szCs w:val="22"/>
          <w:lang w:val="es-ES"/>
        </w:rPr>
      </w:pPr>
      <w:r w:rsidRPr="007E4FF5">
        <w:rPr>
          <w:rFonts w:ascii="Arial" w:eastAsia="Arial" w:hAnsi="Arial" w:cs="Arial"/>
          <w:bCs/>
          <w:color w:val="000000"/>
          <w:sz w:val="22"/>
          <w:szCs w:val="22"/>
          <w:lang w:val="es-ES" w:eastAsia="en-US"/>
        </w:rPr>
        <w:lastRenderedPageBreak/>
        <w:t>Es importante señalar que con la implementación de lo dispuesto en la Resolución 1599 de 2020, lo que busca la Aeronáutica Civil, y en general del licenciamiento ambiental, es reducir, el nivel de ruido de aquellos operadores aéreos que sobrepasan el límite máximo y lograr el desarrollo sostenible de la operación aérea en la ciudad de Bogotá D.C.</w:t>
      </w:r>
      <w:ins w:id="39" w:author="Apple Store Pro" w:date="2024-07-23T16:02:00Z">
        <w:r w:rsidR="00D94C84">
          <w:rPr>
            <w:rFonts w:ascii="Arial" w:eastAsia="Arial" w:hAnsi="Arial" w:cs="Arial"/>
            <w:bCs/>
            <w:color w:val="000000"/>
            <w:sz w:val="22"/>
            <w:szCs w:val="22"/>
            <w:lang w:val="es-ES" w:eastAsia="en-US"/>
          </w:rPr>
          <w:t xml:space="preserve"> </w:t>
        </w:r>
        <w:r w:rsidR="00D94C84" w:rsidRPr="0031293D">
          <w:rPr>
            <w:rFonts w:ascii="Arial" w:eastAsia="Arial" w:hAnsi="Arial" w:cs="Arial"/>
            <w:bCs/>
            <w:color w:val="000000"/>
            <w:sz w:val="22"/>
            <w:szCs w:val="22"/>
            <w:lang w:val="es-ES"/>
          </w:rPr>
          <w:t>Como se observa, se t</w:t>
        </w:r>
        <w:r w:rsidR="00D94C84">
          <w:rPr>
            <w:rFonts w:ascii="Arial" w:eastAsia="Arial" w:hAnsi="Arial" w:cs="Arial"/>
            <w:bCs/>
            <w:color w:val="000000"/>
            <w:sz w:val="22"/>
            <w:szCs w:val="22"/>
            <w:lang w:val="es-ES"/>
          </w:rPr>
          <w:t>iene</w:t>
        </w:r>
        <w:r w:rsidR="00D94C84" w:rsidRPr="0031293D">
          <w:rPr>
            <w:rFonts w:ascii="Arial" w:eastAsia="Arial" w:hAnsi="Arial" w:cs="Arial"/>
            <w:bCs/>
            <w:color w:val="000000"/>
            <w:sz w:val="22"/>
            <w:szCs w:val="22"/>
            <w:lang w:val="es-ES"/>
          </w:rPr>
          <w:t xml:space="preserve"> la existencia de normas y </w:t>
        </w:r>
      </w:ins>
      <w:ins w:id="40" w:author="Apple Store Pro" w:date="2024-07-23T16:14:00Z">
        <w:r w:rsidR="003B78CC">
          <w:rPr>
            <w:rFonts w:ascii="Arial" w:eastAsia="Arial" w:hAnsi="Arial" w:cs="Arial"/>
            <w:bCs/>
            <w:color w:val="000000"/>
            <w:sz w:val="22"/>
            <w:szCs w:val="22"/>
            <w:lang w:val="es-ES"/>
          </w:rPr>
          <w:t>el licenciamiento ambiental</w:t>
        </w:r>
      </w:ins>
      <w:ins w:id="41" w:author="Apple Store Pro" w:date="2024-07-23T16:02:00Z">
        <w:r w:rsidR="00D94C84" w:rsidRPr="0031293D">
          <w:rPr>
            <w:rFonts w:ascii="Arial" w:eastAsia="Arial" w:hAnsi="Arial" w:cs="Arial"/>
            <w:bCs/>
            <w:color w:val="000000"/>
            <w:sz w:val="22"/>
            <w:szCs w:val="22"/>
            <w:lang w:val="es-ES"/>
          </w:rPr>
          <w:t xml:space="preserve">, e igualmente de los reglamentos </w:t>
        </w:r>
      </w:ins>
      <w:ins w:id="42" w:author="Apple Store Pro" w:date="2024-07-23T16:13:00Z">
        <w:r w:rsidR="003B78CC" w:rsidRPr="0031293D">
          <w:rPr>
            <w:rFonts w:ascii="Arial" w:eastAsia="Arial" w:hAnsi="Arial" w:cs="Arial"/>
            <w:bCs/>
            <w:color w:val="000000"/>
            <w:sz w:val="22"/>
            <w:szCs w:val="22"/>
            <w:lang w:val="es-ES"/>
          </w:rPr>
          <w:t>a</w:t>
        </w:r>
        <w:r w:rsidR="003B78CC">
          <w:rPr>
            <w:rFonts w:ascii="Arial" w:eastAsia="Arial" w:hAnsi="Arial" w:cs="Arial"/>
            <w:bCs/>
            <w:color w:val="000000"/>
            <w:sz w:val="22"/>
            <w:szCs w:val="22"/>
            <w:lang w:val="es-ES"/>
          </w:rPr>
          <w:t>eronáuticos</w:t>
        </w:r>
      </w:ins>
      <w:ins w:id="43" w:author="Apple Store Pro" w:date="2024-07-23T16:14:00Z">
        <w:r w:rsidR="003B78CC">
          <w:rPr>
            <w:rFonts w:ascii="Arial" w:eastAsia="Arial" w:hAnsi="Arial" w:cs="Arial"/>
            <w:bCs/>
            <w:color w:val="000000"/>
            <w:sz w:val="22"/>
            <w:szCs w:val="22"/>
            <w:lang w:val="es-ES"/>
          </w:rPr>
          <w:t xml:space="preserve"> </w:t>
        </w:r>
      </w:ins>
      <w:ins w:id="44" w:author="Apple Store Pro" w:date="2024-07-23T16:15:00Z">
        <w:r w:rsidR="003B78CC">
          <w:rPr>
            <w:rFonts w:ascii="Arial" w:eastAsia="Arial" w:hAnsi="Arial" w:cs="Arial"/>
            <w:bCs/>
            <w:color w:val="000000"/>
            <w:sz w:val="22"/>
            <w:szCs w:val="22"/>
            <w:lang w:val="es-ES"/>
          </w:rPr>
          <w:t>vigentes y aplicables a la fecha</w:t>
        </w:r>
      </w:ins>
      <w:ins w:id="45" w:author="Apple Store Pro" w:date="2024-07-23T16:13:00Z">
        <w:r w:rsidR="003B78CC">
          <w:rPr>
            <w:rFonts w:ascii="Arial" w:eastAsia="Arial" w:hAnsi="Arial" w:cs="Arial"/>
            <w:bCs/>
            <w:color w:val="000000"/>
            <w:sz w:val="22"/>
            <w:szCs w:val="22"/>
            <w:lang w:val="es-ES"/>
          </w:rPr>
          <w:t>,</w:t>
        </w:r>
      </w:ins>
      <w:ins w:id="46" w:author="Apple Store Pro" w:date="2024-07-23T16:02:00Z">
        <w:r w:rsidR="00D94C84" w:rsidRPr="0031293D">
          <w:rPr>
            <w:rFonts w:ascii="Arial" w:eastAsia="Arial" w:hAnsi="Arial" w:cs="Arial"/>
            <w:bCs/>
            <w:color w:val="000000"/>
            <w:sz w:val="22"/>
            <w:szCs w:val="22"/>
            <w:lang w:val="es-ES"/>
          </w:rPr>
          <w:t xml:space="preserve"> tendentes a la prevención y diminución del ruido aeronáutico</w:t>
        </w:r>
      </w:ins>
      <w:ins w:id="47" w:author="Apple Store Pro" w:date="2024-07-23T16:13:00Z">
        <w:r w:rsidR="003B78CC">
          <w:rPr>
            <w:rFonts w:ascii="Arial" w:eastAsia="Arial" w:hAnsi="Arial" w:cs="Arial"/>
            <w:bCs/>
            <w:color w:val="000000"/>
            <w:sz w:val="22"/>
            <w:szCs w:val="22"/>
            <w:lang w:val="es-ES"/>
          </w:rPr>
          <w:t xml:space="preserve">, no </w:t>
        </w:r>
      </w:ins>
      <w:ins w:id="48" w:author="Apple Store Pro" w:date="2024-07-23T16:25:00Z">
        <w:r w:rsidR="000641C5">
          <w:rPr>
            <w:rFonts w:ascii="Arial" w:eastAsia="Arial" w:hAnsi="Arial" w:cs="Arial"/>
            <w:bCs/>
            <w:color w:val="000000"/>
            <w:sz w:val="22"/>
            <w:szCs w:val="22"/>
            <w:lang w:val="es-ES"/>
          </w:rPr>
          <w:t>obstante, la</w:t>
        </w:r>
      </w:ins>
      <w:ins w:id="49" w:author="Apple Store Pro" w:date="2024-07-23T16:18:00Z">
        <w:r w:rsidR="00590589">
          <w:rPr>
            <w:rFonts w:ascii="Arial" w:eastAsia="Arial" w:hAnsi="Arial" w:cs="Arial"/>
            <w:bCs/>
            <w:color w:val="000000"/>
            <w:sz w:val="22"/>
            <w:szCs w:val="22"/>
            <w:lang w:val="es-ES"/>
          </w:rPr>
          <w:t xml:space="preserve"> </w:t>
        </w:r>
      </w:ins>
      <w:ins w:id="50" w:author="Apple Store Pro" w:date="2024-07-23T16:16:00Z">
        <w:r w:rsidR="003B78CC">
          <w:rPr>
            <w:rFonts w:ascii="Arial" w:eastAsia="Arial" w:hAnsi="Arial" w:cs="Arial"/>
            <w:bCs/>
            <w:color w:val="000000"/>
            <w:sz w:val="22"/>
            <w:szCs w:val="22"/>
            <w:lang w:val="es-ES"/>
          </w:rPr>
          <w:t>mitigación del ruido aeronáutico</w:t>
        </w:r>
      </w:ins>
      <w:ins w:id="51" w:author="Apple Store Pro" w:date="2024-07-23T16:18:00Z">
        <w:r w:rsidR="00590589">
          <w:rPr>
            <w:rFonts w:ascii="Arial" w:eastAsia="Arial" w:hAnsi="Arial" w:cs="Arial"/>
            <w:bCs/>
            <w:color w:val="000000"/>
            <w:sz w:val="22"/>
            <w:szCs w:val="22"/>
            <w:lang w:val="es-ES"/>
          </w:rPr>
          <w:t xml:space="preserve">, es un </w:t>
        </w:r>
        <w:proofErr w:type="gramStart"/>
        <w:r w:rsidR="00590589">
          <w:rPr>
            <w:rFonts w:ascii="Arial" w:eastAsia="Arial" w:hAnsi="Arial" w:cs="Arial"/>
            <w:bCs/>
            <w:color w:val="000000"/>
            <w:sz w:val="22"/>
            <w:szCs w:val="22"/>
            <w:lang w:val="es-ES"/>
          </w:rPr>
          <w:t>objetivo  constante</w:t>
        </w:r>
        <w:proofErr w:type="gramEnd"/>
        <w:r w:rsidR="00590589">
          <w:rPr>
            <w:rFonts w:ascii="Arial" w:eastAsia="Arial" w:hAnsi="Arial" w:cs="Arial"/>
            <w:bCs/>
            <w:color w:val="000000"/>
            <w:sz w:val="22"/>
            <w:szCs w:val="22"/>
            <w:lang w:val="es-ES"/>
          </w:rPr>
          <w:t xml:space="preserve"> para  esta autoridad </w:t>
        </w:r>
      </w:ins>
      <w:ins w:id="52" w:author="Apple Store Pro" w:date="2024-07-23T16:16:00Z">
        <w:r w:rsidR="003B78CC">
          <w:rPr>
            <w:rFonts w:ascii="Arial" w:eastAsia="Arial" w:hAnsi="Arial" w:cs="Arial"/>
            <w:bCs/>
            <w:color w:val="000000"/>
            <w:sz w:val="22"/>
            <w:szCs w:val="22"/>
            <w:lang w:val="es-ES"/>
          </w:rPr>
          <w:t xml:space="preserve"> </w:t>
        </w:r>
      </w:ins>
      <w:ins w:id="53" w:author="Apple Store Pro" w:date="2024-07-23T16:18:00Z">
        <w:r w:rsidR="00590589">
          <w:rPr>
            <w:rFonts w:ascii="Arial" w:eastAsia="Arial" w:hAnsi="Arial" w:cs="Arial"/>
            <w:bCs/>
            <w:color w:val="000000"/>
            <w:sz w:val="22"/>
            <w:szCs w:val="22"/>
            <w:lang w:val="es-ES"/>
          </w:rPr>
          <w:t xml:space="preserve">aeronáutica. </w:t>
        </w:r>
      </w:ins>
      <w:ins w:id="54" w:author="Apple Store Pro" w:date="2024-07-23T16:14:00Z">
        <w:r w:rsidR="003B78CC">
          <w:rPr>
            <w:rFonts w:ascii="Arial" w:eastAsia="Arial" w:hAnsi="Arial" w:cs="Arial"/>
            <w:bCs/>
            <w:color w:val="000000"/>
            <w:sz w:val="22"/>
            <w:szCs w:val="22"/>
            <w:lang w:val="es-ES"/>
          </w:rPr>
          <w:t xml:space="preserve"> </w:t>
        </w:r>
      </w:ins>
      <w:ins w:id="55" w:author="Apple Store Pro" w:date="2024-07-23T16:13:00Z">
        <w:r w:rsidR="003B78CC">
          <w:rPr>
            <w:rFonts w:ascii="Arial" w:eastAsia="Arial" w:hAnsi="Arial" w:cs="Arial"/>
            <w:bCs/>
            <w:color w:val="000000"/>
            <w:sz w:val="22"/>
            <w:szCs w:val="22"/>
            <w:lang w:val="es-ES"/>
          </w:rPr>
          <w:t xml:space="preserve"> </w:t>
        </w:r>
      </w:ins>
    </w:p>
    <w:p w14:paraId="683F35D6" w14:textId="5CC8F988" w:rsidR="007E4FF5" w:rsidRPr="00D94C84" w:rsidRDefault="007E4FF5" w:rsidP="007E4FF5">
      <w:pPr>
        <w:jc w:val="both"/>
        <w:rPr>
          <w:rFonts w:ascii="Arial" w:eastAsia="Arial" w:hAnsi="Arial" w:cs="Arial"/>
          <w:bCs/>
          <w:color w:val="000000"/>
          <w:sz w:val="22"/>
          <w:szCs w:val="22"/>
          <w:lang w:val="es-ES"/>
          <w:rPrChange w:id="56" w:author="Apple Store Pro" w:date="2024-07-23T16:02:00Z">
            <w:rPr>
              <w:rFonts w:ascii="Arial" w:eastAsia="Arial" w:hAnsi="Arial" w:cs="Arial"/>
              <w:bCs/>
              <w:color w:val="000000"/>
              <w:sz w:val="22"/>
              <w:szCs w:val="22"/>
            </w:rPr>
          </w:rPrChange>
        </w:rPr>
      </w:pPr>
    </w:p>
    <w:p w14:paraId="24088879" w14:textId="77777777" w:rsidR="00FF0BDA" w:rsidRDefault="00FF0BDA" w:rsidP="00D52408">
      <w:pPr>
        <w:jc w:val="both"/>
        <w:rPr>
          <w:rFonts w:ascii="Arial" w:eastAsia="Arial" w:hAnsi="Arial" w:cs="Arial"/>
          <w:bCs/>
          <w:color w:val="000000"/>
          <w:sz w:val="22"/>
          <w:szCs w:val="22"/>
          <w:lang w:val="es-ES"/>
        </w:rPr>
      </w:pPr>
    </w:p>
    <w:p w14:paraId="2DF6F88B" w14:textId="762E3232" w:rsidR="00C6184B" w:rsidRPr="00B877BA" w:rsidRDefault="0043147D" w:rsidP="00C6184B">
      <w:pPr>
        <w:jc w:val="both"/>
        <w:rPr>
          <w:rFonts w:ascii="Arial" w:hAnsi="Arial" w:cs="Arial"/>
          <w:sz w:val="22"/>
          <w:szCs w:val="22"/>
          <w:lang w:val="es-ES"/>
        </w:rPr>
      </w:pPr>
      <w:bookmarkStart w:id="57" w:name="_Hlk136424783"/>
      <w:r>
        <w:rPr>
          <w:rFonts w:ascii="Arial" w:hAnsi="Arial" w:cs="Arial"/>
          <w:sz w:val="22"/>
          <w:szCs w:val="22"/>
          <w:lang w:val="es-ES"/>
        </w:rPr>
        <w:t>Seño</w:t>
      </w:r>
      <w:r w:rsidR="00FF0BDA">
        <w:rPr>
          <w:rFonts w:ascii="Arial" w:hAnsi="Arial" w:cs="Arial"/>
          <w:sz w:val="22"/>
          <w:szCs w:val="22"/>
          <w:lang w:val="es-ES"/>
        </w:rPr>
        <w:t>r(a)</w:t>
      </w:r>
      <w:r w:rsidR="00C6184B" w:rsidRPr="00B877BA">
        <w:rPr>
          <w:rFonts w:ascii="Arial" w:hAnsi="Arial" w:cs="Arial"/>
          <w:sz w:val="22"/>
          <w:szCs w:val="22"/>
          <w:lang w:val="es-ES"/>
        </w:rPr>
        <w:t>, la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B877BA">
        <w:rPr>
          <w:rFonts w:ascii="Arial" w:hAnsi="Arial" w:cs="Arial"/>
          <w:color w:val="000000"/>
          <w:sz w:val="22"/>
          <w:szCs w:val="22"/>
          <w:lang w:val="es-ES"/>
        </w:rPr>
        <w:t xml:space="preserve"> requerimientos y solicitudes expresadas por la comunidad y la Autoridad Nacional de Licencias Ambientales – ANLA</w:t>
      </w:r>
      <w:r w:rsidR="00C6184B" w:rsidRPr="00B877BA">
        <w:rPr>
          <w:rStyle w:val="Refdenotaalfinal"/>
          <w:rFonts w:ascii="Arial" w:eastAsia="Arial" w:hAnsi="Arial" w:cs="Arial"/>
          <w:color w:val="000000"/>
          <w:sz w:val="22"/>
          <w:szCs w:val="22"/>
          <w:lang w:val="es-ES"/>
        </w:rPr>
        <w:endnoteReference w:id="47"/>
      </w:r>
      <w:r w:rsidR="00C6184B" w:rsidRPr="00B877BA">
        <w:rPr>
          <w:rFonts w:ascii="Arial" w:hAnsi="Arial" w:cs="Arial"/>
          <w:color w:val="000000"/>
          <w:sz w:val="22"/>
          <w:szCs w:val="22"/>
          <w:lang w:val="es-ES"/>
        </w:rPr>
        <w:t xml:space="preserve">,  como autoridad ambiental competente, para </w:t>
      </w:r>
      <w:r w:rsidR="00C6184B" w:rsidRPr="00B877BA">
        <w:rPr>
          <w:rFonts w:ascii="Arial" w:hAnsi="Arial" w:cs="Arial"/>
          <w:sz w:val="22"/>
          <w:szCs w:val="22"/>
          <w:lang w:val="es-ES"/>
        </w:rPr>
        <w:t>el Aeropuerto.</w:t>
      </w:r>
      <w:bookmarkEnd w:id="57"/>
    </w:p>
    <w:p w14:paraId="76A9A570" w14:textId="77777777" w:rsidR="00C6184B" w:rsidRPr="00B877BA" w:rsidRDefault="00C6184B" w:rsidP="00C6184B">
      <w:pPr>
        <w:jc w:val="both"/>
        <w:rPr>
          <w:rFonts w:ascii="Arial" w:hAnsi="Arial" w:cs="Arial"/>
          <w:sz w:val="22"/>
          <w:szCs w:val="22"/>
        </w:rPr>
      </w:pPr>
    </w:p>
    <w:p w14:paraId="653CBBB0" w14:textId="77777777" w:rsidR="00C6184B" w:rsidRPr="00B877BA" w:rsidRDefault="00C6184B" w:rsidP="00C6184B">
      <w:pPr>
        <w:spacing w:after="160" w:line="259" w:lineRule="auto"/>
        <w:jc w:val="both"/>
        <w:rPr>
          <w:rFonts w:ascii="Arial" w:hAnsi="Arial" w:cs="Arial"/>
          <w:sz w:val="22"/>
          <w:szCs w:val="22"/>
        </w:rPr>
      </w:pPr>
      <w:r w:rsidRPr="00B877BA">
        <w:rPr>
          <w:rFonts w:ascii="Arial" w:hAnsi="Arial" w:cs="Arial"/>
          <w:kern w:val="2"/>
          <w:sz w:val="22"/>
          <w:szCs w:val="22"/>
          <w:lang w:val="es-ES"/>
        </w:rPr>
        <w:t xml:space="preserve">De antemano se agradece su comunicación, si desea </w:t>
      </w:r>
      <w:r w:rsidRPr="00B877BA">
        <w:rPr>
          <w:rFonts w:ascii="Arial" w:hAnsi="Arial" w:cs="Arial"/>
          <w:color w:val="000000"/>
          <w:kern w:val="2"/>
          <w:sz w:val="22"/>
          <w:szCs w:val="22"/>
          <w:shd w:val="clear" w:color="auto" w:fill="FFFFFF"/>
        </w:rPr>
        <w:t xml:space="preserve">manifestar cualquier información adicional que requiera, puede comunicarse con esta entidad conforme a </w:t>
      </w:r>
      <w:r w:rsidRPr="00B877BA">
        <w:rPr>
          <w:rFonts w:ascii="Arial" w:hAnsi="Arial" w:cs="Arial"/>
          <w:sz w:val="22"/>
          <w:szCs w:val="22"/>
        </w:rPr>
        <w:t>las políticas internas respecto a la emisión de respuestas a peticiones, quejas, reclamos y denuncias (PQRD) 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B877BA" w:rsidRDefault="00C6184B" w:rsidP="00C6184B">
      <w:pPr>
        <w:jc w:val="both"/>
        <w:rPr>
          <w:rFonts w:ascii="Arial" w:hAnsi="Arial" w:cs="Arial"/>
          <w:sz w:val="22"/>
          <w:szCs w:val="22"/>
        </w:rPr>
      </w:pPr>
    </w:p>
    <w:p w14:paraId="2378A223"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A través de la página web de la entidad: Ingresar al sitio web de la Aeronáutica Civil de Bogotá, www.aerocivil.gov.co, ir a la sección de "Atención al Ciudadano" y posterior dirigirse a la sección de "Atención PQRSD", una vez adentro, se tiene que hacer </w:t>
      </w:r>
      <w:proofErr w:type="spellStart"/>
      <w:r w:rsidRPr="00B877BA">
        <w:rPr>
          <w:rFonts w:ascii="Arial" w:eastAsia="Calibri" w:hAnsi="Arial" w:cs="Arial"/>
          <w:sz w:val="22"/>
          <w:szCs w:val="22"/>
          <w:lang w:eastAsia="es-CO"/>
        </w:rPr>
        <w:t>click</w:t>
      </w:r>
      <w:proofErr w:type="spellEnd"/>
      <w:r w:rsidRPr="00B877BA">
        <w:rPr>
          <w:rFonts w:ascii="Arial" w:eastAsia="Calibri" w:hAnsi="Arial" w:cs="Arial"/>
          <w:sz w:val="22"/>
          <w:szCs w:val="22"/>
          <w:lang w:eastAsia="es-CO"/>
        </w:rPr>
        <w:t xml:space="preserve"> en la sección "IR A PQRSD". Completar el formulario con la información solicitada y enviar la PQR.</w:t>
      </w:r>
    </w:p>
    <w:p w14:paraId="65F0EBCF" w14:textId="77777777" w:rsidR="00C6184B" w:rsidRPr="00B877BA" w:rsidRDefault="00C6184B" w:rsidP="00C6184B">
      <w:pPr>
        <w:jc w:val="both"/>
        <w:rPr>
          <w:rFonts w:ascii="Arial" w:hAnsi="Arial" w:cs="Arial"/>
          <w:sz w:val="22"/>
          <w:szCs w:val="22"/>
        </w:rPr>
      </w:pPr>
    </w:p>
    <w:p w14:paraId="66934EE5"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Vía correo electrónico: Envía la PQR al correo electrónico oficial de la entidad; </w:t>
      </w:r>
      <w:hyperlink r:id="rId16" w:tgtFrame="_blank" w:history="1">
        <w:r w:rsidRPr="00B877BA">
          <w:rPr>
            <w:rFonts w:ascii="Arial" w:eastAsia="Calibri" w:hAnsi="Arial" w:cs="Arial"/>
            <w:color w:val="0000FF"/>
            <w:sz w:val="22"/>
            <w:szCs w:val="22"/>
            <w:u w:val="single"/>
            <w:shd w:val="clear" w:color="auto" w:fill="FFFFFF"/>
          </w:rPr>
          <w:t>atencionalciudadano</w:t>
        </w:r>
        <w:bookmarkStart w:id="58" w:name="_Hlk135388211"/>
        <w:r w:rsidRPr="00B877BA">
          <w:rPr>
            <w:rFonts w:ascii="Arial" w:eastAsia="Calibri" w:hAnsi="Arial" w:cs="Arial"/>
            <w:color w:val="0000FF"/>
            <w:sz w:val="22"/>
            <w:szCs w:val="22"/>
            <w:u w:val="single"/>
            <w:shd w:val="clear" w:color="auto" w:fill="FFFFFF"/>
          </w:rPr>
          <w:t>@</w:t>
        </w:r>
        <w:bookmarkEnd w:id="58"/>
        <w:r w:rsidRPr="00B877BA">
          <w:rPr>
            <w:rFonts w:ascii="Arial" w:eastAsia="Calibri" w:hAnsi="Arial" w:cs="Arial"/>
            <w:color w:val="0000FF"/>
            <w:sz w:val="22"/>
            <w:szCs w:val="22"/>
            <w:u w:val="single"/>
            <w:shd w:val="clear" w:color="auto" w:fill="FFFFFF"/>
          </w:rPr>
          <w:t>aerocivil.gov.co</w:t>
        </w:r>
      </w:hyperlink>
      <w:r w:rsidRPr="00B877BA">
        <w:rPr>
          <w:rFonts w:ascii="Arial" w:eastAsia="Calibri" w:hAnsi="Arial" w:cs="Arial"/>
          <w:sz w:val="22"/>
          <w:szCs w:val="22"/>
          <w:lang w:eastAsia="es-CO"/>
        </w:rPr>
        <w:t>, dicho correo también lo puede encontrar en su página web en la sección de "Contáctenos".</w:t>
      </w:r>
    </w:p>
    <w:p w14:paraId="3C469A35" w14:textId="77777777" w:rsidR="00C6184B" w:rsidRPr="00B877BA" w:rsidRDefault="00C6184B" w:rsidP="00C6184B">
      <w:pPr>
        <w:tabs>
          <w:tab w:val="left" w:pos="915"/>
        </w:tabs>
        <w:rPr>
          <w:rFonts w:ascii="Arial" w:hAnsi="Arial" w:cs="Arial"/>
          <w:sz w:val="22"/>
          <w:szCs w:val="22"/>
          <w:lang w:val="es-ES"/>
        </w:rPr>
      </w:pPr>
    </w:p>
    <w:p w14:paraId="7B96B61F"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lang w:val="es-ES"/>
        </w:rPr>
        <w:t>Para la Unidad Administrativa Especial</w:t>
      </w:r>
      <w:r w:rsidRPr="00B877BA">
        <w:rPr>
          <w:rFonts w:ascii="Arial" w:hAnsi="Arial" w:cs="Arial"/>
          <w:color w:val="000000"/>
          <w:sz w:val="22"/>
          <w:szCs w:val="22"/>
          <w:shd w:val="clear" w:color="auto" w:fill="FFFFFF"/>
        </w:rPr>
        <w:t xml:space="preserve"> Aeronáutica Civil, es importante haber dado claridad a su solicitud y manifestarle que cualquier información adicional que usted requiera, puede comunicarse con esta Entidad mediante los canales de comunicación antes mencionados, los cuales, la UEAC genero para el servicio a la comunidad.</w:t>
      </w:r>
    </w:p>
    <w:p w14:paraId="5FD5BF6B" w14:textId="77777777" w:rsidR="00C6184B" w:rsidRPr="00B877BA" w:rsidRDefault="00C6184B" w:rsidP="00C6184B">
      <w:pPr>
        <w:jc w:val="both"/>
        <w:rPr>
          <w:rFonts w:ascii="Arial" w:hAnsi="Arial" w:cs="Arial"/>
          <w:color w:val="000000"/>
          <w:sz w:val="22"/>
          <w:szCs w:val="22"/>
          <w:shd w:val="clear" w:color="auto" w:fill="FFFFFF"/>
        </w:rPr>
      </w:pPr>
    </w:p>
    <w:p w14:paraId="261D44F6" w14:textId="77777777" w:rsidR="00C6184B" w:rsidRPr="00B877BA" w:rsidRDefault="00C6184B" w:rsidP="00C6184B">
      <w:pPr>
        <w:jc w:val="both"/>
        <w:rPr>
          <w:rFonts w:ascii="Arial" w:hAnsi="Arial" w:cs="Arial"/>
          <w:color w:val="000000"/>
          <w:sz w:val="22"/>
          <w:szCs w:val="22"/>
          <w:shd w:val="clear" w:color="auto" w:fill="FFFFFF"/>
        </w:rPr>
      </w:pPr>
    </w:p>
    <w:p w14:paraId="4BEB6A15"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rPr>
        <w:lastRenderedPageBreak/>
        <w:t>Cordialmente;</w:t>
      </w:r>
    </w:p>
    <w:p w14:paraId="215183DE" w14:textId="77777777" w:rsidR="00C6184B" w:rsidRPr="00B877BA" w:rsidRDefault="00C6184B" w:rsidP="00C6184B">
      <w:pPr>
        <w:jc w:val="both"/>
        <w:rPr>
          <w:rFonts w:ascii="Arial" w:hAnsi="Arial" w:cs="Arial"/>
          <w:color w:val="000000"/>
          <w:sz w:val="22"/>
          <w:szCs w:val="22"/>
          <w:shd w:val="clear" w:color="auto" w:fill="FFFFFF"/>
        </w:rPr>
      </w:pPr>
    </w:p>
    <w:p w14:paraId="4F3CA620" w14:textId="77777777" w:rsidR="00C6184B" w:rsidRPr="00B877BA" w:rsidRDefault="00C6184B" w:rsidP="00C6184B">
      <w:pPr>
        <w:jc w:val="both"/>
        <w:rPr>
          <w:rFonts w:ascii="Arial" w:hAnsi="Arial" w:cs="Arial"/>
          <w:sz w:val="22"/>
          <w:szCs w:val="22"/>
        </w:rPr>
      </w:pPr>
    </w:p>
    <w:p w14:paraId="64BE0898" w14:textId="77777777" w:rsidR="00C6184B" w:rsidRPr="00B877BA" w:rsidRDefault="00C6184B" w:rsidP="00C6184B">
      <w:pPr>
        <w:jc w:val="both"/>
        <w:rPr>
          <w:rFonts w:ascii="Arial" w:hAnsi="Arial" w:cs="Arial"/>
          <w:sz w:val="22"/>
          <w:szCs w:val="22"/>
        </w:rPr>
      </w:pPr>
    </w:p>
    <w:p w14:paraId="695C896E" w14:textId="77777777" w:rsidR="00C6184B" w:rsidRPr="00AF361A" w:rsidRDefault="00C6184B" w:rsidP="00C6184B">
      <w:pPr>
        <w:autoSpaceDE w:val="0"/>
        <w:autoSpaceDN w:val="0"/>
        <w:adjustRightInd w:val="0"/>
        <w:ind w:left="708" w:hanging="708"/>
        <w:rPr>
          <w:rFonts w:ascii="Arial" w:hAnsi="Arial" w:cs="Arial"/>
          <w:color w:val="000000"/>
          <w:sz w:val="22"/>
          <w:szCs w:val="22"/>
        </w:rPr>
      </w:pPr>
      <w:bookmarkStart w:id="59" w:name="_Hlk139350578"/>
      <w:r>
        <w:rPr>
          <w:rFonts w:ascii="Arial" w:hAnsi="Arial" w:cs="Arial"/>
          <w:b/>
          <w:bCs/>
          <w:color w:val="000000"/>
          <w:sz w:val="22"/>
          <w:szCs w:val="22"/>
        </w:rPr>
        <w:t>VICTORIA EUGENIA RICO BARRERO</w:t>
      </w:r>
    </w:p>
    <w:p w14:paraId="1E11357A"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r w:rsidRPr="00AF361A">
        <w:rPr>
          <w:rFonts w:ascii="Arial" w:hAnsi="Arial" w:cs="Arial"/>
          <w:color w:val="000000"/>
          <w:sz w:val="22"/>
          <w:szCs w:val="22"/>
        </w:rPr>
        <w:t>Coordinador</w:t>
      </w:r>
      <w:r>
        <w:rPr>
          <w:rFonts w:ascii="Arial" w:hAnsi="Arial" w:cs="Arial"/>
          <w:color w:val="000000"/>
          <w:sz w:val="22"/>
          <w:szCs w:val="22"/>
        </w:rPr>
        <w:t>a</w:t>
      </w:r>
      <w:r w:rsidRPr="00AF361A">
        <w:rPr>
          <w:rFonts w:ascii="Arial" w:hAnsi="Arial" w:cs="Arial"/>
          <w:color w:val="000000"/>
          <w:sz w:val="22"/>
          <w:szCs w:val="22"/>
        </w:rPr>
        <w:t xml:space="preserve"> Grupo de Gestión Ambiental y Control Fauna</w:t>
      </w:r>
    </w:p>
    <w:p w14:paraId="153D4E1C" w14:textId="77777777" w:rsidR="00C6184B" w:rsidRDefault="00C6184B" w:rsidP="00C6184B">
      <w:pPr>
        <w:autoSpaceDE w:val="0"/>
        <w:autoSpaceDN w:val="0"/>
        <w:adjustRightInd w:val="0"/>
        <w:ind w:left="708" w:hanging="708"/>
        <w:jc w:val="both"/>
        <w:rPr>
          <w:ins w:id="60" w:author="Apple Store Pro" w:date="2024-07-23T16:25:00Z"/>
          <w:rFonts w:ascii="Arial" w:hAnsi="Arial" w:cs="Arial"/>
          <w:color w:val="000000"/>
          <w:sz w:val="22"/>
          <w:szCs w:val="22"/>
        </w:rPr>
      </w:pPr>
    </w:p>
    <w:p w14:paraId="3A6DAD23" w14:textId="77777777" w:rsidR="000641C5" w:rsidRDefault="000641C5" w:rsidP="00C6184B">
      <w:pPr>
        <w:autoSpaceDE w:val="0"/>
        <w:autoSpaceDN w:val="0"/>
        <w:adjustRightInd w:val="0"/>
        <w:ind w:left="708" w:hanging="708"/>
        <w:jc w:val="both"/>
        <w:rPr>
          <w:ins w:id="61" w:author="Apple Store Pro" w:date="2024-07-23T16:25:00Z"/>
          <w:rFonts w:ascii="Arial" w:hAnsi="Arial" w:cs="Arial"/>
          <w:color w:val="000000"/>
          <w:sz w:val="22"/>
          <w:szCs w:val="22"/>
        </w:rPr>
      </w:pPr>
    </w:p>
    <w:p w14:paraId="220A2E19" w14:textId="77777777" w:rsidR="000641C5" w:rsidRPr="00C704AB" w:rsidRDefault="000641C5" w:rsidP="000641C5">
      <w:pPr>
        <w:jc w:val="both"/>
        <w:textAlignment w:val="baseline"/>
        <w:rPr>
          <w:ins w:id="62" w:author="Apple Store Pro" w:date="2024-07-23T16:25:00Z"/>
          <w:rFonts w:ascii="Arial" w:hAnsi="Arial" w:cs="Arial"/>
          <w:sz w:val="20"/>
          <w:lang w:eastAsia="es-CO"/>
        </w:rPr>
      </w:pPr>
      <w:ins w:id="63" w:author="Apple Store Pro" w:date="2024-07-23T16:25:00Z">
        <w:r w:rsidRPr="00C704AB">
          <w:rPr>
            <w:rFonts w:ascii="Arial" w:hAnsi="Arial" w:cs="Arial"/>
            <w:sz w:val="20"/>
            <w:lang w:eastAsia="es-CO"/>
          </w:rPr>
          <w:t xml:space="preserve">Con copia, Personería Local de Fontibón </w:t>
        </w:r>
      </w:ins>
    </w:p>
    <w:p w14:paraId="7B973BD0" w14:textId="77777777" w:rsidR="000641C5" w:rsidRPr="00C704AB" w:rsidRDefault="000641C5" w:rsidP="000641C5">
      <w:pPr>
        <w:jc w:val="both"/>
        <w:textAlignment w:val="baseline"/>
        <w:rPr>
          <w:ins w:id="64" w:author="Apple Store Pro" w:date="2024-07-23T16:25:00Z"/>
          <w:rFonts w:ascii="Segoe UI" w:hAnsi="Segoe UI" w:cs="Segoe UI"/>
          <w:sz w:val="20"/>
          <w:lang w:eastAsia="es-CO"/>
        </w:rPr>
      </w:pPr>
      <w:ins w:id="65" w:author="Apple Store Pro" w:date="2024-07-23T16:25:00Z">
        <w:r w:rsidRPr="00C704AB">
          <w:rPr>
            <w:rFonts w:ascii="Arial" w:hAnsi="Arial" w:cs="Arial"/>
            <w:sz w:val="20"/>
            <w:lang w:eastAsia="es-CO"/>
          </w:rPr>
          <w:t xml:space="preserve">Junta de Acción Comunal barrio  la Felicidad </w:t>
        </w:r>
      </w:ins>
    </w:p>
    <w:p w14:paraId="094C0698" w14:textId="77777777" w:rsidR="000641C5" w:rsidRPr="00AF361A" w:rsidRDefault="000641C5" w:rsidP="00C6184B">
      <w:pPr>
        <w:autoSpaceDE w:val="0"/>
        <w:autoSpaceDN w:val="0"/>
        <w:adjustRightInd w:val="0"/>
        <w:ind w:left="708" w:hanging="708"/>
        <w:jc w:val="both"/>
        <w:rPr>
          <w:rFonts w:ascii="Arial" w:hAnsi="Arial" w:cs="Arial"/>
          <w:color w:val="000000"/>
          <w:sz w:val="22"/>
          <w:szCs w:val="22"/>
        </w:rPr>
      </w:pPr>
    </w:p>
    <w:p w14:paraId="6BEA31E8" w14:textId="77777777" w:rsidR="00C6184B" w:rsidRDefault="00C6184B" w:rsidP="00C6184B">
      <w:pPr>
        <w:ind w:left="708" w:hanging="708"/>
        <w:jc w:val="both"/>
        <w:rPr>
          <w:rFonts w:ascii="Arial" w:hAnsi="Arial"/>
          <w:sz w:val="18"/>
        </w:rPr>
      </w:pPr>
      <w:r>
        <w:rPr>
          <w:rFonts w:ascii="Arial" w:hAnsi="Arial"/>
          <w:sz w:val="18"/>
        </w:rPr>
        <w:t xml:space="preserve">Anexo: </w:t>
      </w:r>
    </w:p>
    <w:p w14:paraId="128971CB" w14:textId="77777777" w:rsidR="00C6184B" w:rsidRPr="00BD254D" w:rsidRDefault="00C6184B" w:rsidP="00C6184B">
      <w:pPr>
        <w:ind w:left="708" w:hanging="708"/>
        <w:jc w:val="both"/>
        <w:rPr>
          <w:rFonts w:ascii="Arial" w:hAnsi="Arial"/>
          <w:sz w:val="6"/>
          <w:szCs w:val="8"/>
        </w:rPr>
      </w:pPr>
    </w:p>
    <w:p w14:paraId="3DDF2A6D" w14:textId="77777777" w:rsidR="00C6184B" w:rsidRPr="00AF361A" w:rsidRDefault="00C6184B" w:rsidP="00C6184B">
      <w:pPr>
        <w:autoSpaceDE w:val="0"/>
        <w:autoSpaceDN w:val="0"/>
        <w:adjustRightInd w:val="0"/>
        <w:ind w:left="708" w:hanging="708"/>
        <w:rPr>
          <w:rFonts w:ascii="Arial" w:hAnsi="Arial" w:cs="Arial"/>
          <w:color w:val="000000"/>
          <w:sz w:val="16"/>
          <w:szCs w:val="16"/>
        </w:rPr>
      </w:pPr>
      <w:r w:rsidRPr="00AF361A">
        <w:rPr>
          <w:rFonts w:ascii="Arial" w:hAnsi="Arial" w:cs="Arial"/>
          <w:color w:val="000000"/>
          <w:sz w:val="16"/>
          <w:szCs w:val="16"/>
        </w:rPr>
        <w:t xml:space="preserve">Copias a: Ing. Angela </w:t>
      </w:r>
      <w:proofErr w:type="spellStart"/>
      <w:r w:rsidRPr="00AF361A">
        <w:rPr>
          <w:rFonts w:ascii="Arial" w:hAnsi="Arial" w:cs="Arial"/>
          <w:color w:val="000000"/>
          <w:sz w:val="16"/>
          <w:szCs w:val="16"/>
        </w:rPr>
        <w:t>Ines</w:t>
      </w:r>
      <w:proofErr w:type="spellEnd"/>
      <w:r w:rsidRPr="00AF361A">
        <w:rPr>
          <w:rFonts w:ascii="Arial" w:hAnsi="Arial" w:cs="Arial"/>
          <w:color w:val="000000"/>
          <w:sz w:val="16"/>
          <w:szCs w:val="16"/>
        </w:rPr>
        <w:t xml:space="preserve"> </w:t>
      </w:r>
      <w:proofErr w:type="spellStart"/>
      <w:r w:rsidRPr="00AF361A">
        <w:rPr>
          <w:rFonts w:ascii="Arial" w:hAnsi="Arial" w:cs="Arial"/>
          <w:color w:val="000000"/>
          <w:sz w:val="16"/>
          <w:szCs w:val="16"/>
        </w:rPr>
        <w:t>Paez</w:t>
      </w:r>
      <w:proofErr w:type="spellEnd"/>
      <w:r w:rsidRPr="00AF361A">
        <w:rPr>
          <w:rFonts w:ascii="Arial" w:hAnsi="Arial" w:cs="Arial"/>
          <w:color w:val="000000"/>
          <w:sz w:val="16"/>
          <w:szCs w:val="16"/>
        </w:rPr>
        <w:t xml:space="preserve">// Directora de Operaciones Aeroportuarias (E) </w:t>
      </w:r>
    </w:p>
    <w:p w14:paraId="356B5B7C" w14:textId="77777777" w:rsidR="00C6184B" w:rsidRDefault="00C6184B" w:rsidP="00C6184B">
      <w:pPr>
        <w:ind w:left="708" w:hanging="708"/>
        <w:jc w:val="both"/>
        <w:rPr>
          <w:rFonts w:ascii="Arial" w:hAnsi="Arial"/>
          <w:sz w:val="18"/>
        </w:rPr>
      </w:pPr>
      <w:r w:rsidRPr="00AF361A">
        <w:rPr>
          <w:rFonts w:ascii="Arial" w:hAnsi="Arial" w:cs="Arial"/>
          <w:color w:val="000000"/>
          <w:sz w:val="16"/>
          <w:szCs w:val="16"/>
        </w:rPr>
        <w:t>Proyectó:</w:t>
      </w:r>
      <w:r w:rsidRPr="0056367B">
        <w:rPr>
          <w:rFonts w:ascii="Arial" w:hAnsi="Arial" w:cs="Arial"/>
          <w:color w:val="000000"/>
          <w:sz w:val="14"/>
          <w:szCs w:val="14"/>
        </w:rPr>
        <w:t xml:space="preserve"> </w:t>
      </w:r>
      <w:r w:rsidRPr="0056367B">
        <w:rPr>
          <w:rFonts w:ascii="Arial" w:hAnsi="Arial"/>
          <w:sz w:val="16"/>
          <w:szCs w:val="18"/>
        </w:rPr>
        <w:t>Ing. Nicolas Andres Sua Lozano// Auxiliar GGACF, Luz Mery Castro Pinzón// Auxiliar GGACF</w:t>
      </w:r>
    </w:p>
    <w:p w14:paraId="72A16D40" w14:textId="77777777" w:rsidR="00C6184B" w:rsidRDefault="00C6184B" w:rsidP="00C6184B">
      <w:pPr>
        <w:spacing w:line="256" w:lineRule="auto"/>
        <w:ind w:left="708" w:hanging="708"/>
        <w:jc w:val="both"/>
        <w:rPr>
          <w:rFonts w:ascii="Arial" w:hAnsi="Arial" w:cs="Arial"/>
          <w:color w:val="000000"/>
          <w:sz w:val="22"/>
          <w:szCs w:val="22"/>
          <w:shd w:val="clear" w:color="auto" w:fill="FFFFFF"/>
        </w:rPr>
      </w:pPr>
      <w:r w:rsidRPr="00AF361A">
        <w:rPr>
          <w:rFonts w:ascii="Arial" w:hAnsi="Arial" w:cs="Arial"/>
          <w:color w:val="000000"/>
          <w:sz w:val="16"/>
          <w:szCs w:val="16"/>
        </w:rPr>
        <w:t xml:space="preserve">Revisó: Ing. </w:t>
      </w:r>
      <w:r>
        <w:rPr>
          <w:rFonts w:ascii="Arial" w:hAnsi="Arial" w:cs="Arial"/>
          <w:color w:val="000000"/>
          <w:sz w:val="16"/>
          <w:szCs w:val="16"/>
        </w:rPr>
        <w:t>Victoria Eugenia Rico Barrero</w:t>
      </w:r>
      <w:r w:rsidRPr="00AF361A">
        <w:rPr>
          <w:rFonts w:ascii="Arial" w:hAnsi="Arial" w:cs="Arial"/>
          <w:color w:val="000000"/>
          <w:sz w:val="16"/>
          <w:szCs w:val="16"/>
        </w:rPr>
        <w:t>//Coordinador GGACF</w:t>
      </w:r>
      <w:bookmarkEnd w:id="59"/>
    </w:p>
    <w:p w14:paraId="53FB5C7E" w14:textId="77777777" w:rsidR="00D27900" w:rsidRDefault="00D27900">
      <w:pPr>
        <w:jc w:val="both"/>
        <w:rPr>
          <w:rFonts w:ascii="Arial" w:hAnsi="Arial"/>
          <w:sz w:val="18"/>
        </w:rPr>
      </w:pPr>
    </w:p>
    <w:sectPr w:rsidR="00D27900" w:rsidSect="001E51BC">
      <w:headerReference w:type="default" r:id="rId17"/>
      <w:footerReference w:type="default" r:id="rId18"/>
      <w:endnotePr>
        <w:numFmt w:val="decimal"/>
      </w:endnotePr>
      <w:pgSz w:w="12242" w:h="15842"/>
      <w:pgMar w:top="2268" w:right="1701" w:bottom="1701" w:left="1531"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Apple Store Pro" w:date="2024-07-23T16:21:00Z" w:initials="ASP">
    <w:p w14:paraId="018ADFD6" w14:textId="6EFA5BCC" w:rsidR="00490A29" w:rsidRDefault="00490A29">
      <w:pPr>
        <w:pStyle w:val="Textocomentario"/>
      </w:pPr>
      <w:r>
        <w:rPr>
          <w:rStyle w:val="Refdecomentario"/>
        </w:rPr>
        <w:annotationRef/>
      </w:r>
      <w:r>
        <w:t xml:space="preserve">Una pregunta </w:t>
      </w:r>
      <w:proofErr w:type="spellStart"/>
      <w:r>
        <w:t>Ing</w:t>
      </w:r>
      <w:proofErr w:type="spellEnd"/>
      <w:r>
        <w:t xml:space="preserve"> el correo que parece al final  del pdf  del documento adjunto de la Aeronáutica civil </w:t>
      </w:r>
      <w:hyperlink r:id="rId1" w:history="1">
        <w:r w:rsidRPr="00EF5E35">
          <w:rPr>
            <w:rStyle w:val="Hipervnculo"/>
          </w:rPr>
          <w:t>ejemplo@ejemplo.com</w:t>
        </w:r>
      </w:hyperlink>
      <w:r>
        <w:t xml:space="preserve">, es del usuario? O es de la Aerocivil, porque si  del usuario no es anónimo. </w:t>
      </w:r>
    </w:p>
  </w:comment>
  <w:comment w:id="29" w:author="Apple Store Pro" w:date="2024-07-23T15:58:00Z" w:initials="ASP">
    <w:p w14:paraId="035B068D" w14:textId="3A8F4195" w:rsidR="00D94C84" w:rsidRDefault="00D94C84" w:rsidP="00D94C84">
      <w:pPr>
        <w:pStyle w:val="Textocomentario"/>
      </w:pPr>
      <w:r>
        <w:rPr>
          <w:rStyle w:val="Refdecomentario"/>
        </w:rPr>
        <w:annotationRef/>
      </w:r>
      <w:proofErr w:type="spellStart"/>
      <w:r>
        <w:t>Ing</w:t>
      </w:r>
      <w:proofErr w:type="spellEnd"/>
      <w:r>
        <w:t xml:space="preserve">  de 2020? P ero el aumento se nota para lo corrido de este año y finales de 2023</w:t>
      </w:r>
      <w:r w:rsidR="00E54006">
        <w:t>, es como actualizar el análisis</w:t>
      </w:r>
      <w:r>
        <w:t>.  Porfa lo revisas</w:t>
      </w:r>
      <w:r>
        <w:t xml:space="preserve">. </w:t>
      </w:r>
      <w:r>
        <w:t xml:space="preserve"> </w:t>
      </w:r>
    </w:p>
    <w:p w14:paraId="76C1C075" w14:textId="5617126F" w:rsidR="00D94C84" w:rsidRDefault="00D94C84">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8ADFD6" w15:done="0"/>
  <w15:commentEx w15:paraId="76C1C0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BC1D9B0" w16cex:dateUtc="2024-07-23T21:21:00Z"/>
  <w16cex:commentExtensible w16cex:durableId="073B00FE" w16cex:dateUtc="2024-07-23T2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8ADFD6" w16cid:durableId="5BC1D9B0"/>
  <w16cid:commentId w16cid:paraId="76C1C075" w16cid:durableId="073B00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A95D8" w14:textId="77777777" w:rsidR="00C23B15" w:rsidRDefault="00C23B15">
      <w:r>
        <w:separator/>
      </w:r>
    </w:p>
  </w:endnote>
  <w:endnote w:type="continuationSeparator" w:id="0">
    <w:p w14:paraId="73B2A11E" w14:textId="77777777" w:rsidR="00C23B15" w:rsidRDefault="00C23B15">
      <w:r>
        <w:continuationSeparator/>
      </w:r>
    </w:p>
  </w:endnote>
  <w:endnote w:id="1">
    <w:p w14:paraId="06C2B09C" w14:textId="77777777" w:rsidR="004A4270" w:rsidRPr="004A4270" w:rsidRDefault="004A4270" w:rsidP="004A4270">
      <w:pPr>
        <w:pStyle w:val="Textonotaalfinal"/>
        <w:rPr>
          <w:rFonts w:ascii="Arial" w:hAnsi="Arial" w:cs="Arial"/>
          <w:b/>
          <w:bCs/>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eastAsia="Calibri" w:hAnsi="Arial" w:cs="Arial"/>
          <w:b w:val="0"/>
          <w:bCs w:val="0"/>
          <w:color w:val="000000"/>
          <w:sz w:val="16"/>
          <w:szCs w:val="16"/>
          <w:shd w:val="clear" w:color="auto" w:fill="FFFFFF"/>
        </w:rPr>
        <w:t>Por la cual se expide el Código de Procedimiento Administrativo y de lo Contencioso Administrativo.</w:t>
      </w:r>
    </w:p>
  </w:endnote>
  <w:endnote w:id="2">
    <w:p w14:paraId="75FDF443" w14:textId="77777777" w:rsidR="004A4270" w:rsidRPr="004A4270" w:rsidRDefault="004A4270" w:rsidP="004A4270">
      <w:pPr>
        <w:pStyle w:val="Textonotaalfinal"/>
        <w:jc w:val="both"/>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Por medio de la cual se regula el Derecho Fundamental de Petición y se sustituye un título del Código de Procedimientos Administrativos y de lo Contencioso Administrativo</w:t>
      </w:r>
    </w:p>
  </w:endnote>
  <w:endnote w:id="3">
    <w:p w14:paraId="2A9092E5" w14:textId="77777777" w:rsidR="004A4270" w:rsidRPr="004A4270" w:rsidRDefault="004A4270" w:rsidP="004A4270">
      <w:pPr>
        <w:pStyle w:val="Textonotaalfinal"/>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hAnsi="Arial" w:cs="Arial"/>
          <w:b w:val="0"/>
          <w:bCs w:val="0"/>
          <w:color w:val="000000"/>
          <w:sz w:val="16"/>
          <w:szCs w:val="16"/>
          <w:shd w:val="clear" w:color="auto" w:fill="FFFFFF"/>
        </w:rPr>
        <w:t>Por medio del cual se modifica el decreto legislativo 491 de 2020</w:t>
      </w:r>
    </w:p>
  </w:endnote>
  <w:endnote w:id="4">
    <w:p w14:paraId="3A7B53CB" w14:textId="77777777" w:rsidR="007E768C" w:rsidRPr="007E768C" w:rsidRDefault="007E768C" w:rsidP="007E768C">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w:t>
      </w:r>
      <w:r w:rsidRPr="007E768C">
        <w:rPr>
          <w:rFonts w:ascii="Arial" w:hAnsi="Arial" w:cs="Arial"/>
          <w:color w:val="000000"/>
          <w:sz w:val="16"/>
          <w:szCs w:val="16"/>
          <w:shd w:val="clear" w:color="auto" w:fill="FFFFFF"/>
        </w:rPr>
        <w:t> Por la cual se otorga una licencia ambiental.</w:t>
      </w:r>
    </w:p>
  </w:endnote>
  <w:endnote w:id="5">
    <w:p w14:paraId="284A6817" w14:textId="77777777" w:rsidR="007E768C" w:rsidRPr="00712350" w:rsidRDefault="007E768C" w:rsidP="007E768C">
      <w:pPr>
        <w:pStyle w:val="Textonotaalfinal"/>
        <w:rPr>
          <w:rFonts w:ascii="Arial" w:hAnsi="Arial" w:cs="Arial"/>
        </w:rPr>
      </w:pPr>
      <w:r w:rsidRPr="00712350">
        <w:rPr>
          <w:rStyle w:val="Refdenotaalfinal"/>
          <w:rFonts w:ascii="Arial" w:hAnsi="Arial" w:cs="Arial"/>
          <w:sz w:val="16"/>
          <w:szCs w:val="16"/>
        </w:rPr>
        <w:endnoteRef/>
      </w:r>
      <w:r w:rsidRPr="00712350">
        <w:rPr>
          <w:rFonts w:ascii="Arial" w:hAnsi="Arial" w:cs="Arial"/>
          <w:sz w:val="16"/>
          <w:szCs w:val="16"/>
        </w:rPr>
        <w:t xml:space="preserve"> Magistrado Ponente: Antonio José Lizarazo Ocampo.</w:t>
      </w:r>
    </w:p>
  </w:endnote>
  <w:endnote w:id="6">
    <w:p w14:paraId="49880FEC" w14:textId="77777777" w:rsidR="007E768C" w:rsidRPr="007E768C" w:rsidRDefault="007E768C" w:rsidP="007E768C">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w:t>
      </w:r>
      <w:r w:rsidRPr="007E768C">
        <w:rPr>
          <w:rFonts w:ascii="Arial" w:hAnsi="Arial" w:cs="Arial"/>
          <w:color w:val="000000"/>
          <w:sz w:val="16"/>
          <w:szCs w:val="16"/>
          <w:shd w:val="clear" w:color="auto" w:fill="FFFFFF"/>
        </w:rPr>
        <w:t>Por medio del cual se expide el </w:t>
      </w:r>
      <w:r w:rsidRPr="007E768C">
        <w:rPr>
          <w:rStyle w:val="nfasis"/>
          <w:rFonts w:ascii="Arial" w:eastAsia="Calibri" w:hAnsi="Arial" w:cs="Arial"/>
          <w:color w:val="000000"/>
          <w:sz w:val="16"/>
          <w:szCs w:val="16"/>
          <w:shd w:val="clear" w:color="auto" w:fill="FFFFFF"/>
        </w:rPr>
        <w:t>Decreto</w:t>
      </w:r>
      <w:r w:rsidRPr="007E768C">
        <w:rPr>
          <w:rFonts w:ascii="Arial" w:hAnsi="Arial" w:cs="Arial"/>
          <w:color w:val="000000"/>
          <w:sz w:val="16"/>
          <w:szCs w:val="16"/>
          <w:shd w:val="clear" w:color="auto" w:fill="FFFFFF"/>
        </w:rPr>
        <w:t> Único. Reglamentario del Sector Ambiente y Desarrollo Sostenible</w:t>
      </w:r>
    </w:p>
  </w:endnote>
  <w:endnote w:id="7">
    <w:p w14:paraId="03D7BB36" w14:textId="77777777" w:rsidR="007E768C" w:rsidRPr="007E768C" w:rsidRDefault="007E768C" w:rsidP="007E768C">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Por la cual se modifica una licencia ambiental y se adoptan otras determinaciones.</w:t>
      </w:r>
    </w:p>
  </w:endnote>
  <w:endnote w:id="8">
    <w:p w14:paraId="0635BE5E" w14:textId="77777777" w:rsidR="007E768C" w:rsidRPr="007E768C" w:rsidRDefault="007E768C" w:rsidP="007E768C">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Por la cual se resuelve dos recursos de reposición y se adiciona la Resolución 1728 del 4 de octubre de 2021.</w:t>
      </w:r>
    </w:p>
  </w:endnote>
  <w:endnote w:id="9">
    <w:p w14:paraId="56D4D505" w14:textId="77777777" w:rsidR="007E768C" w:rsidRPr="007E768C" w:rsidRDefault="007E768C" w:rsidP="007E768C">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Por la cual se modifica la licencia ambiental otorgada mediante la Resolución 1330 del 07 de noviembre de 1995, y se toman otras determinaciones.</w:t>
      </w:r>
    </w:p>
  </w:endnote>
  <w:endnote w:id="10">
    <w:p w14:paraId="3DFCF57C" w14:textId="77777777" w:rsidR="007E768C" w:rsidRPr="007E768C" w:rsidRDefault="007E768C" w:rsidP="007E768C">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Por la cual se resuelven los recursos de reposición interpuestos contra la Resolución 1034 de 24 de agosto de 2015 y se toman otras determinaciones</w:t>
      </w:r>
    </w:p>
  </w:endnote>
  <w:endnote w:id="11">
    <w:p w14:paraId="2C6279A1" w14:textId="77777777" w:rsidR="007E768C" w:rsidRPr="007E768C" w:rsidRDefault="007E768C" w:rsidP="007E768C">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Por la cual se imponen unas medidas adicionales y se adoptan otras determinaciones</w:t>
      </w:r>
    </w:p>
  </w:endnote>
  <w:endnote w:id="12">
    <w:p w14:paraId="58E0D853" w14:textId="77777777" w:rsidR="007E768C" w:rsidRPr="007E768C" w:rsidRDefault="007E768C" w:rsidP="007E768C">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Cuota de ruido</w:t>
      </w:r>
    </w:p>
  </w:endnote>
  <w:endnote w:id="13">
    <w:p w14:paraId="7D352B74" w14:textId="77777777" w:rsidR="007E768C" w:rsidRPr="00CF2C26" w:rsidRDefault="007E768C" w:rsidP="007E768C">
      <w:pPr>
        <w:pStyle w:val="Textonotaalfinal"/>
        <w:rPr>
          <w:rFonts w:ascii="Arial" w:hAnsi="Arial" w:cs="Arial"/>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w:t>
      </w:r>
      <w:r w:rsidRPr="007E768C">
        <w:rPr>
          <w:rFonts w:ascii="Arial" w:hAnsi="Arial" w:cs="Arial"/>
          <w:color w:val="000000"/>
          <w:sz w:val="16"/>
          <w:szCs w:val="16"/>
          <w:shd w:val="clear" w:color="auto" w:fill="FFFFFF"/>
        </w:rPr>
        <w:t>Por la cual se establece la norma nacional de emisión de ruido y ruido ambiental.</w:t>
      </w:r>
    </w:p>
  </w:endnote>
  <w:endnote w:id="14">
    <w:p w14:paraId="7BD0ECCF" w14:textId="77777777" w:rsidR="007E768C" w:rsidRDefault="007E768C" w:rsidP="007E768C">
      <w:pPr>
        <w:pStyle w:val="Textonotaalfinal"/>
      </w:pPr>
      <w:r w:rsidRPr="00C07652">
        <w:rPr>
          <w:rStyle w:val="Refdenotaalfinal"/>
          <w:rFonts w:ascii="Arial" w:hAnsi="Arial" w:cs="Arial"/>
          <w:sz w:val="16"/>
          <w:szCs w:val="16"/>
        </w:rPr>
        <w:endnoteRef/>
      </w:r>
      <w:r w:rsidRPr="00C07652">
        <w:rPr>
          <w:rFonts w:ascii="Arial" w:hAnsi="Arial" w:cs="Arial"/>
          <w:sz w:val="16"/>
          <w:szCs w:val="16"/>
        </w:rPr>
        <w:t xml:space="preserve"> El ruido ambiental se refiere al conjunto de sonidos no deseados presentes en el entorno, generalmente generados por actividades humanas, maquinaria, tráfico, construcción, música alta, entre otros. Estos sonidos pueden ser molestos e interferir con las actividades diarias, el descanso, la comunicación y la concentración.</w:t>
      </w:r>
    </w:p>
  </w:endnote>
  <w:endnote w:id="15">
    <w:p w14:paraId="1919C227" w14:textId="77777777" w:rsidR="007E768C" w:rsidRPr="00C07652" w:rsidRDefault="007E768C" w:rsidP="007E768C">
      <w:pPr>
        <w:pStyle w:val="Textonotaalfinal"/>
        <w:rPr>
          <w:rFonts w:ascii="Arial" w:hAnsi="Arial" w:cs="Arial"/>
        </w:rPr>
      </w:pPr>
      <w:r w:rsidRPr="00C07652">
        <w:rPr>
          <w:rStyle w:val="Refdenotaalfinal"/>
          <w:rFonts w:ascii="Arial" w:hAnsi="Arial" w:cs="Arial"/>
          <w:sz w:val="16"/>
          <w:szCs w:val="16"/>
        </w:rPr>
        <w:endnoteRef/>
      </w:r>
      <w:r w:rsidRPr="00C07652">
        <w:rPr>
          <w:rFonts w:ascii="Arial" w:hAnsi="Arial" w:cs="Arial"/>
          <w:sz w:val="16"/>
          <w:szCs w:val="16"/>
        </w:rPr>
        <w:t xml:space="preserve"> la emisión de ruido se refiere específicamente a la liberación de sonidos no deseados o indeseables por parte de una fuente particular.</w:t>
      </w:r>
    </w:p>
  </w:endnote>
  <w:endnote w:id="16">
    <w:p w14:paraId="0C3A1CE0" w14:textId="77777777" w:rsidR="007E768C" w:rsidRPr="00CF2C26" w:rsidRDefault="007E768C" w:rsidP="007E768C">
      <w:pPr>
        <w:pStyle w:val="Textonotaalfinal"/>
        <w:rPr>
          <w:rFonts w:ascii="Arial" w:hAnsi="Arial" w:cs="Arial"/>
          <w:sz w:val="16"/>
          <w:szCs w:val="16"/>
        </w:rPr>
      </w:pPr>
      <w:r w:rsidRPr="00CF2C26">
        <w:rPr>
          <w:rStyle w:val="Refdenotaalfinal"/>
          <w:rFonts w:ascii="Arial" w:hAnsi="Arial" w:cs="Arial"/>
          <w:sz w:val="16"/>
          <w:szCs w:val="16"/>
        </w:rPr>
        <w:endnoteRef/>
      </w:r>
      <w:r w:rsidRPr="00CF2C26">
        <w:rPr>
          <w:rFonts w:ascii="Arial" w:hAnsi="Arial" w:cs="Arial"/>
          <w:sz w:val="16"/>
          <w:szCs w:val="16"/>
        </w:rPr>
        <w:t xml:space="preserve"> Indicador acústico</w:t>
      </w:r>
    </w:p>
  </w:endnote>
  <w:endnote w:id="17">
    <w:p w14:paraId="2C727486" w14:textId="77777777" w:rsidR="007E768C" w:rsidRPr="007E768C" w:rsidRDefault="007E768C" w:rsidP="007E768C">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w:t>
      </w:r>
      <w:r w:rsidRPr="007E768C">
        <w:rPr>
          <w:rFonts w:ascii="Arial" w:hAnsi="Arial" w:cs="Arial"/>
          <w:color w:val="000000"/>
          <w:sz w:val="16"/>
          <w:szCs w:val="16"/>
          <w:lang w:val="es-ES"/>
        </w:rPr>
        <w:t>Centro De Monitoreo Aero Ambiental</w:t>
      </w:r>
    </w:p>
  </w:endnote>
  <w:endnote w:id="18">
    <w:p w14:paraId="3DED0688" w14:textId="77777777" w:rsidR="007E768C" w:rsidRPr="007E768C" w:rsidRDefault="007E768C" w:rsidP="007E768C">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w:t>
      </w:r>
      <w:r w:rsidRPr="007E768C">
        <w:rPr>
          <w:rFonts w:ascii="Arial" w:hAnsi="Arial" w:cs="Arial"/>
          <w:color w:val="000000"/>
          <w:sz w:val="16"/>
          <w:szCs w:val="16"/>
          <w:shd w:val="clear" w:color="auto" w:fill="FFFFFF"/>
        </w:rPr>
        <w:t>Adopta el Protocolo de Medición y Evaluación de Cumplimiento a los niveles de ruido en la Operación Aérea para el Aeropuerto Internacional El Dorado Luis Carlos Galán Sarmiento-SKBO- de la ciudad de Bogotá, D. C.</w:t>
      </w:r>
    </w:p>
  </w:endnote>
  <w:endnote w:id="19">
    <w:p w14:paraId="49205EAE" w14:textId="77777777" w:rsidR="007E768C" w:rsidRPr="007E768C" w:rsidRDefault="007E768C" w:rsidP="007E768C">
      <w:pPr>
        <w:pStyle w:val="Textonotaalfinal"/>
        <w:rPr>
          <w:rFonts w:ascii="Arial" w:hAnsi="Arial" w:cs="Arial"/>
          <w:color w:val="000000"/>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Decibeles en ponderación A</w:t>
      </w:r>
    </w:p>
  </w:endnote>
  <w:endnote w:id="20">
    <w:p w14:paraId="79DD19CA" w14:textId="77777777" w:rsidR="007E768C" w:rsidRPr="00C85FF3" w:rsidRDefault="007E768C" w:rsidP="007E768C">
      <w:pPr>
        <w:pStyle w:val="Textonotaalfinal"/>
        <w:rPr>
          <w:rFonts w:ascii="Arial" w:hAnsi="Arial" w:cs="Arial"/>
          <w:sz w:val="16"/>
          <w:szCs w:val="16"/>
        </w:rPr>
      </w:pPr>
      <w:r w:rsidRPr="007E768C">
        <w:rPr>
          <w:rStyle w:val="Refdenotaalfinal"/>
          <w:rFonts w:ascii="Arial" w:hAnsi="Arial" w:cs="Arial"/>
          <w:color w:val="000000"/>
          <w:sz w:val="16"/>
          <w:szCs w:val="16"/>
        </w:rPr>
        <w:endnoteRef/>
      </w:r>
      <w:r w:rsidRPr="007E768C">
        <w:rPr>
          <w:rFonts w:ascii="Arial" w:hAnsi="Arial" w:cs="Arial"/>
          <w:color w:val="000000"/>
          <w:sz w:val="16"/>
          <w:szCs w:val="16"/>
        </w:rPr>
        <w:t xml:space="preserve"> Nivel de presión acústica máxima</w:t>
      </w:r>
    </w:p>
  </w:endnote>
  <w:endnote w:id="21">
    <w:p w14:paraId="32335FC2" w14:textId="77777777" w:rsidR="007E768C" w:rsidRPr="00BE52B9" w:rsidRDefault="007E768C" w:rsidP="007E768C">
      <w:pPr>
        <w:pStyle w:val="Textonotaalfinal"/>
        <w:rPr>
          <w:rFonts w:ascii="Arial" w:hAnsi="Arial" w:cs="Arial"/>
          <w:sz w:val="16"/>
          <w:szCs w:val="16"/>
        </w:rPr>
      </w:pPr>
      <w:r w:rsidRPr="00BE52B9">
        <w:rPr>
          <w:rStyle w:val="Refdenotaalfinal"/>
          <w:rFonts w:ascii="Arial" w:hAnsi="Arial" w:cs="Arial"/>
          <w:sz w:val="16"/>
          <w:szCs w:val="16"/>
        </w:rPr>
        <w:endnoteRef/>
      </w:r>
      <w:r w:rsidRPr="00BE52B9">
        <w:rPr>
          <w:rFonts w:ascii="Arial" w:hAnsi="Arial" w:cs="Arial"/>
          <w:sz w:val="16"/>
          <w:szCs w:val="16"/>
        </w:rPr>
        <w:t xml:space="preserve"> Incertidumbre Expandida de medición. Definida como un parámetro no negativo que caracteriza la dispersión de los valores del mesurando y el cual es reportado con un nivel de confianza del 95% aproximadamente.  </w:t>
      </w:r>
    </w:p>
  </w:endnote>
  <w:endnote w:id="22">
    <w:p w14:paraId="7563540E" w14:textId="77777777" w:rsidR="007E4FF5" w:rsidRPr="00A73A38" w:rsidRDefault="007E4FF5" w:rsidP="007E4FF5">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Organización de Aviación Civil Internacional</w:t>
      </w:r>
    </w:p>
  </w:endnote>
  <w:endnote w:id="23">
    <w:p w14:paraId="7E9C8F20" w14:textId="77777777" w:rsidR="007E4FF5" w:rsidRPr="00A73A38" w:rsidRDefault="007E4FF5" w:rsidP="007E4FF5">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Orientación sobre el enfoque equilibrado de la gestión de ruido de las aeronaves.</w:t>
      </w:r>
    </w:p>
  </w:endnote>
  <w:endnote w:id="24">
    <w:p w14:paraId="572BAA25" w14:textId="77777777" w:rsidR="007E4FF5" w:rsidRPr="00A73A38" w:rsidRDefault="007E4FF5" w:rsidP="007E4FF5">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Procedimientos para los servicios de navegación aérea - Operaciones de aeronaves (PANS-OPS).</w:t>
      </w:r>
    </w:p>
  </w:endnote>
  <w:endnote w:id="25">
    <w:p w14:paraId="412B4075" w14:textId="77777777" w:rsidR="007E4FF5" w:rsidRPr="00A73A38" w:rsidRDefault="007E4FF5" w:rsidP="007E4FF5">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Manual de operaciones de descenso continuo (CDO).</w:t>
      </w:r>
    </w:p>
  </w:endnote>
  <w:endnote w:id="26">
    <w:p w14:paraId="33549B60" w14:textId="77777777" w:rsidR="007E4FF5" w:rsidRPr="00A73A38" w:rsidRDefault="007E4FF5" w:rsidP="007E4FF5">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Manual de operaciones de ascenso continuo (CCO).</w:t>
      </w:r>
    </w:p>
  </w:endnote>
  <w:endnote w:id="27">
    <w:p w14:paraId="4FD987AB" w14:textId="77777777" w:rsidR="007E4FF5" w:rsidRPr="00A73A38" w:rsidRDefault="007E4FF5" w:rsidP="007E4FF5">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Manual sobre el uso de la Navegación Basada en el Rendimiento (PBN) en el diseño del espacio aéreo.</w:t>
      </w:r>
    </w:p>
  </w:endnote>
  <w:endnote w:id="28">
    <w:p w14:paraId="67368422" w14:textId="77777777" w:rsidR="007E4FF5" w:rsidRPr="00A73A38" w:rsidRDefault="007E4FF5" w:rsidP="007E4FF5">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Revisión de los proyectos de investigación, desarrollo y ejecución de la reducción de ruido.</w:t>
      </w:r>
    </w:p>
  </w:endnote>
  <w:endnote w:id="29">
    <w:p w14:paraId="31780476" w14:textId="77777777" w:rsidR="007E4FF5" w:rsidRPr="00A73A38" w:rsidRDefault="007E4FF5" w:rsidP="007E4FF5">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Orientación sobre la evaluación de los cambios operacionales propuestos en la gestión de tránsito aéreo.</w:t>
      </w:r>
    </w:p>
  </w:endnote>
  <w:endnote w:id="30">
    <w:p w14:paraId="64500339" w14:textId="77777777" w:rsidR="007E4FF5" w:rsidRPr="00A73A38" w:rsidRDefault="007E4FF5" w:rsidP="007E4FF5">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Reglamento aeronáutico colombiano</w:t>
      </w:r>
    </w:p>
  </w:endnote>
  <w:endnote w:id="31">
    <w:p w14:paraId="6C98922C" w14:textId="77777777" w:rsidR="007E4FF5" w:rsidRPr="001001FB" w:rsidRDefault="007E4FF5" w:rsidP="007E4FF5">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Normas de aeronavegabilidad y operación de aeronaves.</w:t>
      </w:r>
    </w:p>
  </w:endnote>
  <w:endnote w:id="32">
    <w:p w14:paraId="342C947A" w14:textId="77777777" w:rsidR="007E4FF5" w:rsidRPr="001001FB" w:rsidRDefault="007E4FF5" w:rsidP="007E4FF5">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Aeródromos, aeropuertos y helipuertos</w:t>
      </w:r>
    </w:p>
  </w:endnote>
  <w:endnote w:id="33">
    <w:p w14:paraId="2D48D4C7" w14:textId="77777777" w:rsidR="007E4FF5" w:rsidRPr="001001FB" w:rsidRDefault="007E4FF5" w:rsidP="007E4FF5">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Cartas aeronáuticas</w:t>
      </w:r>
    </w:p>
  </w:endnote>
  <w:endnote w:id="34">
    <w:p w14:paraId="5E17A292" w14:textId="77777777" w:rsidR="007E4FF5" w:rsidRPr="001001FB" w:rsidRDefault="007E4FF5" w:rsidP="007E4FF5">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Gestión de tránsito aéreo</w:t>
      </w:r>
    </w:p>
  </w:endnote>
  <w:endnote w:id="35">
    <w:p w14:paraId="4BC4916E" w14:textId="77777777" w:rsidR="007E4FF5" w:rsidRPr="00A73A38" w:rsidRDefault="007E4FF5" w:rsidP="007E4FF5">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Información pública aeronáutica</w:t>
      </w:r>
    </w:p>
  </w:endnote>
  <w:endnote w:id="36">
    <w:p w14:paraId="4F0C135C" w14:textId="77777777" w:rsidR="007E4FF5" w:rsidRPr="00A73A38" w:rsidRDefault="007E4FF5" w:rsidP="007E4FF5">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Aeródromo</w:t>
      </w:r>
    </w:p>
  </w:endnote>
  <w:endnote w:id="37">
    <w:p w14:paraId="5BEECE80" w14:textId="77777777" w:rsidR="007E4FF5" w:rsidRPr="007E4FF5" w:rsidRDefault="007E4FF5" w:rsidP="007E4FF5">
      <w:pPr>
        <w:pStyle w:val="Textonotaalfinal"/>
        <w:rPr>
          <w:rFonts w:ascii="Arial" w:hAnsi="Arial" w:cs="Arial"/>
          <w:color w:val="000000"/>
          <w:sz w:val="16"/>
          <w:szCs w:val="16"/>
        </w:rPr>
      </w:pPr>
      <w:r w:rsidRPr="007E4FF5">
        <w:rPr>
          <w:rStyle w:val="Refdenotaalfinal"/>
          <w:rFonts w:ascii="Arial" w:hAnsi="Arial" w:cs="Arial"/>
          <w:color w:val="000000"/>
          <w:sz w:val="16"/>
          <w:szCs w:val="16"/>
        </w:rPr>
        <w:endnoteRef/>
      </w:r>
      <w:r w:rsidRPr="007E4FF5">
        <w:rPr>
          <w:rFonts w:ascii="Arial" w:hAnsi="Arial" w:cs="Arial"/>
          <w:color w:val="000000"/>
          <w:sz w:val="16"/>
          <w:szCs w:val="16"/>
        </w:rPr>
        <w:t xml:space="preserve"> Ambiente y Desarrollo Sostenible</w:t>
      </w:r>
    </w:p>
  </w:endnote>
  <w:endnote w:id="38">
    <w:p w14:paraId="7374FE08" w14:textId="77777777" w:rsidR="007E4FF5" w:rsidRPr="007E4FF5" w:rsidRDefault="007E4FF5" w:rsidP="007E4FF5">
      <w:pPr>
        <w:pStyle w:val="Textonotaalfinal"/>
        <w:rPr>
          <w:rFonts w:ascii="Arial" w:hAnsi="Arial" w:cs="Arial"/>
          <w:color w:val="000000"/>
          <w:sz w:val="16"/>
          <w:szCs w:val="16"/>
        </w:rPr>
      </w:pPr>
      <w:r w:rsidRPr="007E4FF5">
        <w:rPr>
          <w:rStyle w:val="Refdenotaalfinal"/>
          <w:rFonts w:ascii="Arial" w:hAnsi="Arial" w:cs="Arial"/>
          <w:color w:val="000000"/>
          <w:sz w:val="16"/>
          <w:szCs w:val="16"/>
        </w:rPr>
        <w:endnoteRef/>
      </w:r>
      <w:r w:rsidRPr="007E4FF5">
        <w:rPr>
          <w:rFonts w:ascii="Arial" w:hAnsi="Arial" w:cs="Arial"/>
          <w:color w:val="000000"/>
          <w:sz w:val="16"/>
          <w:szCs w:val="16"/>
        </w:rPr>
        <w:t xml:space="preserve"> Unidad Administrativa Especial de Aeronáutica Civil</w:t>
      </w:r>
    </w:p>
  </w:endnote>
  <w:endnote w:id="39">
    <w:p w14:paraId="6A426A92" w14:textId="77777777" w:rsidR="007E4FF5" w:rsidRPr="007E4FF5" w:rsidRDefault="007E4FF5" w:rsidP="007E4FF5">
      <w:pPr>
        <w:pStyle w:val="Textonotaalfinal"/>
        <w:rPr>
          <w:rFonts w:ascii="Arial" w:hAnsi="Arial" w:cs="Arial"/>
          <w:color w:val="000000"/>
          <w:sz w:val="16"/>
          <w:szCs w:val="16"/>
        </w:rPr>
      </w:pPr>
      <w:r w:rsidRPr="007E4FF5">
        <w:rPr>
          <w:rStyle w:val="Refdenotaalfinal"/>
          <w:rFonts w:ascii="Arial" w:hAnsi="Arial" w:cs="Arial"/>
          <w:color w:val="000000"/>
          <w:sz w:val="16"/>
          <w:szCs w:val="16"/>
        </w:rPr>
        <w:endnoteRef/>
      </w:r>
      <w:r w:rsidRPr="007E4FF5">
        <w:rPr>
          <w:rFonts w:ascii="Arial" w:hAnsi="Arial" w:cs="Arial"/>
          <w:color w:val="000000"/>
          <w:sz w:val="16"/>
          <w:szCs w:val="16"/>
        </w:rPr>
        <w:t xml:space="preserve"> </w:t>
      </w:r>
      <w:r w:rsidRPr="007E4FF5">
        <w:rPr>
          <w:rFonts w:ascii="Arial" w:hAnsi="Arial" w:cs="Arial"/>
          <w:color w:val="000000"/>
          <w:sz w:val="16"/>
          <w:szCs w:val="16"/>
          <w:lang w:val="es-ES"/>
        </w:rPr>
        <w:t>Centro De Monitoreo Aero Ambiental</w:t>
      </w:r>
    </w:p>
  </w:endnote>
  <w:endnote w:id="40">
    <w:p w14:paraId="10FF5203" w14:textId="77777777" w:rsidR="007E4FF5" w:rsidRDefault="007E4FF5" w:rsidP="007E4FF5">
      <w:pPr>
        <w:pStyle w:val="Textonotaalfinal"/>
      </w:pPr>
      <w:r w:rsidRPr="00416B61">
        <w:rPr>
          <w:rStyle w:val="Refdenotaalfinal"/>
          <w:rFonts w:ascii="Arial" w:hAnsi="Arial" w:cs="Arial"/>
          <w:sz w:val="16"/>
          <w:szCs w:val="16"/>
        </w:rPr>
        <w:endnoteRef/>
      </w:r>
      <w:r>
        <w:t xml:space="preserve"> </w:t>
      </w:r>
      <w:r w:rsidRPr="00195E14">
        <w:rPr>
          <w:rFonts w:ascii="Arial" w:hAnsi="Arial" w:cs="Arial"/>
          <w:color w:val="000000"/>
          <w:sz w:val="16"/>
          <w:szCs w:val="16"/>
        </w:rPr>
        <w:t>Por la cual se sustituye el Manual de Atenuación de Ruido para el Aeropuerto Internacional El Dorado Luis Carlos Galán Sarmiento de la ciudad de Bogotá D.C</w:t>
      </w:r>
    </w:p>
  </w:endnote>
  <w:endnote w:id="41">
    <w:p w14:paraId="2DF9F0F1" w14:textId="77777777" w:rsidR="007E4FF5" w:rsidRDefault="007E4FF5" w:rsidP="007E4FF5">
      <w:pPr>
        <w:pStyle w:val="Textonotaalfinal"/>
      </w:pPr>
      <w:r w:rsidRPr="009816EE">
        <w:rPr>
          <w:rStyle w:val="Refdenotaalfinal"/>
          <w:rFonts w:ascii="Arial" w:hAnsi="Arial" w:cs="Arial"/>
          <w:sz w:val="16"/>
          <w:szCs w:val="16"/>
        </w:rPr>
        <w:endnoteRef/>
      </w:r>
      <w:r>
        <w:t xml:space="preserve"> </w:t>
      </w:r>
      <w:r w:rsidRPr="009816EE">
        <w:rPr>
          <w:rFonts w:ascii="Arial" w:hAnsi="Arial" w:cs="Arial"/>
          <w:sz w:val="16"/>
          <w:szCs w:val="16"/>
        </w:rPr>
        <w:t>Categorización por certificado de ruido de acuerdo con el Anexo 16, Volumen 1.</w:t>
      </w:r>
    </w:p>
  </w:endnote>
  <w:endnote w:id="42">
    <w:p w14:paraId="689D1BB3" w14:textId="77777777" w:rsidR="007E4FF5" w:rsidRPr="007E4FF5" w:rsidRDefault="007E4FF5" w:rsidP="007E4FF5">
      <w:pPr>
        <w:pStyle w:val="Textonotaalfinal"/>
        <w:rPr>
          <w:rFonts w:ascii="Arial" w:hAnsi="Arial" w:cs="Arial"/>
          <w:color w:val="000000"/>
          <w:sz w:val="16"/>
          <w:szCs w:val="16"/>
        </w:rPr>
      </w:pPr>
      <w:r w:rsidRPr="007E4FF5">
        <w:rPr>
          <w:rStyle w:val="Refdenotaalfinal"/>
          <w:rFonts w:ascii="Arial" w:hAnsi="Arial" w:cs="Arial"/>
          <w:color w:val="000000"/>
          <w:sz w:val="16"/>
          <w:szCs w:val="16"/>
        </w:rPr>
        <w:endnoteRef/>
      </w:r>
      <w:r w:rsidRPr="007E4FF5">
        <w:rPr>
          <w:rFonts w:ascii="Arial" w:hAnsi="Arial" w:cs="Arial"/>
          <w:color w:val="000000"/>
          <w:sz w:val="16"/>
          <w:szCs w:val="16"/>
        </w:rPr>
        <w:t xml:space="preserve"> </w:t>
      </w:r>
      <w:r w:rsidRPr="007E4FF5">
        <w:rPr>
          <w:rFonts w:ascii="Arial" w:hAnsi="Arial" w:cs="Arial"/>
          <w:color w:val="000000"/>
          <w:sz w:val="16"/>
          <w:szCs w:val="16"/>
          <w:shd w:val="clear" w:color="auto" w:fill="FFFFFF"/>
        </w:rPr>
        <w:t>Navegación de área basada en requisitos de performance que se aplican a las aeronaves que realizan operaciones en una ruta ATS, en un procedimiento de aproximación por instrumentos o en un espacio aéreo designado</w:t>
      </w:r>
    </w:p>
  </w:endnote>
  <w:endnote w:id="43">
    <w:p w14:paraId="6E3C8D2C" w14:textId="77777777" w:rsidR="007E4FF5" w:rsidRPr="007E4FF5" w:rsidRDefault="007E4FF5" w:rsidP="007E4FF5">
      <w:pPr>
        <w:pStyle w:val="Textonotaalfinal"/>
        <w:rPr>
          <w:rFonts w:ascii="Arial" w:hAnsi="Arial" w:cs="Arial"/>
          <w:color w:val="000000"/>
          <w:sz w:val="16"/>
          <w:szCs w:val="16"/>
        </w:rPr>
      </w:pPr>
      <w:r w:rsidRPr="007E4FF5">
        <w:rPr>
          <w:rStyle w:val="Refdenotaalfinal"/>
          <w:rFonts w:ascii="Arial" w:hAnsi="Arial" w:cs="Arial"/>
          <w:color w:val="000000"/>
          <w:sz w:val="16"/>
          <w:szCs w:val="16"/>
        </w:rPr>
        <w:endnoteRef/>
      </w:r>
      <w:r w:rsidRPr="007E4FF5">
        <w:rPr>
          <w:rFonts w:ascii="Arial" w:hAnsi="Arial" w:cs="Arial"/>
          <w:color w:val="000000"/>
          <w:sz w:val="16"/>
          <w:szCs w:val="16"/>
        </w:rPr>
        <w:t xml:space="preserve"> Nivel de presión acústica que se produce en 24 horas</w:t>
      </w:r>
    </w:p>
  </w:endnote>
  <w:endnote w:id="44">
    <w:p w14:paraId="2400C773" w14:textId="77777777" w:rsidR="007E4FF5" w:rsidRPr="007E4FF5" w:rsidRDefault="007E4FF5" w:rsidP="007E4FF5">
      <w:pPr>
        <w:pStyle w:val="Textonotaalfinal"/>
        <w:rPr>
          <w:rFonts w:ascii="Arial" w:hAnsi="Arial" w:cs="Arial"/>
          <w:color w:val="000000"/>
          <w:sz w:val="16"/>
          <w:szCs w:val="16"/>
        </w:rPr>
      </w:pPr>
      <w:r w:rsidRPr="007E4FF5">
        <w:rPr>
          <w:rStyle w:val="Refdenotaalfinal"/>
          <w:rFonts w:ascii="Arial" w:hAnsi="Arial" w:cs="Arial"/>
          <w:color w:val="000000"/>
          <w:sz w:val="16"/>
          <w:szCs w:val="16"/>
        </w:rPr>
        <w:endnoteRef/>
      </w:r>
      <w:r w:rsidRPr="007E4FF5">
        <w:rPr>
          <w:rFonts w:ascii="Arial" w:hAnsi="Arial" w:cs="Arial"/>
          <w:color w:val="000000"/>
          <w:sz w:val="16"/>
          <w:szCs w:val="16"/>
        </w:rPr>
        <w:t xml:space="preserve"> </w:t>
      </w:r>
      <w:r w:rsidRPr="007E4FF5">
        <w:rPr>
          <w:rFonts w:ascii="Arial" w:hAnsi="Arial" w:cs="Arial"/>
          <w:color w:val="000000"/>
          <w:sz w:val="16"/>
          <w:szCs w:val="16"/>
          <w:shd w:val="clear" w:color="auto" w:fill="FFFFFF"/>
        </w:rPr>
        <w:t>Adopta el Protocolo de Medición y Evaluación de Cumplimiento a los niveles de ruido en la Operación Aérea para el Aeropuerto Internacional El Dorado Luis Carlos Galán Sarmiento-SKBO- de la ciudad de Bogotá, D. C.</w:t>
      </w:r>
    </w:p>
  </w:endnote>
  <w:endnote w:id="45">
    <w:p w14:paraId="4CF040FF" w14:textId="77777777" w:rsidR="007E4FF5" w:rsidRPr="007E4FF5" w:rsidRDefault="007E4FF5" w:rsidP="007E4FF5">
      <w:pPr>
        <w:pStyle w:val="Textonotaalfinal"/>
        <w:rPr>
          <w:rFonts w:ascii="Arial" w:hAnsi="Arial" w:cs="Arial"/>
          <w:color w:val="000000"/>
          <w:sz w:val="16"/>
          <w:szCs w:val="16"/>
        </w:rPr>
      </w:pPr>
      <w:r w:rsidRPr="007E4FF5">
        <w:rPr>
          <w:rStyle w:val="Refdenotaalfinal"/>
          <w:rFonts w:ascii="Arial" w:hAnsi="Arial" w:cs="Arial"/>
          <w:color w:val="000000"/>
          <w:sz w:val="16"/>
          <w:szCs w:val="16"/>
        </w:rPr>
        <w:endnoteRef/>
      </w:r>
      <w:r w:rsidRPr="007E4FF5">
        <w:rPr>
          <w:rFonts w:ascii="Arial" w:hAnsi="Arial" w:cs="Arial"/>
          <w:color w:val="000000"/>
          <w:sz w:val="16"/>
          <w:szCs w:val="16"/>
        </w:rPr>
        <w:t xml:space="preserve"> Decibeles en ponderación A</w:t>
      </w:r>
    </w:p>
  </w:endnote>
  <w:endnote w:id="46">
    <w:p w14:paraId="37FA55A6" w14:textId="77777777" w:rsidR="007E4FF5" w:rsidRPr="00C85FF3" w:rsidRDefault="007E4FF5" w:rsidP="007E4FF5">
      <w:pPr>
        <w:pStyle w:val="Textonotaalfinal"/>
        <w:rPr>
          <w:rFonts w:ascii="Arial" w:hAnsi="Arial" w:cs="Arial"/>
          <w:sz w:val="16"/>
          <w:szCs w:val="16"/>
        </w:rPr>
      </w:pPr>
      <w:r w:rsidRPr="007E4FF5">
        <w:rPr>
          <w:rStyle w:val="Refdenotaalfinal"/>
          <w:rFonts w:ascii="Arial" w:hAnsi="Arial" w:cs="Arial"/>
          <w:color w:val="000000"/>
          <w:sz w:val="16"/>
          <w:szCs w:val="16"/>
        </w:rPr>
        <w:endnoteRef/>
      </w:r>
      <w:r w:rsidRPr="007E4FF5">
        <w:rPr>
          <w:rFonts w:ascii="Arial" w:hAnsi="Arial" w:cs="Arial"/>
          <w:color w:val="000000"/>
          <w:sz w:val="16"/>
          <w:szCs w:val="16"/>
        </w:rPr>
        <w:t xml:space="preserve"> Nivel de presión acústica máxima</w:t>
      </w:r>
    </w:p>
  </w:endnote>
  <w:endnote w:id="47">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utiger 45 Light">
    <w:altName w:val="Cambria"/>
    <w:panose1 w:val="020B0604020202020204"/>
    <w:charset w:val="00"/>
    <w:family w:val="roman"/>
    <w:notTrueType/>
    <w:pitch w:val="default"/>
  </w:font>
  <w:font w:name="FCIJYN+Helvetica">
    <w:panose1 w:val="020B0604020202020204"/>
    <w:charset w:val="00"/>
    <w:family w:val="roman"/>
    <w:notTrueType/>
    <w:pitch w:val="default"/>
  </w:font>
  <w:font w:name="Bar-Code 39">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66"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000000">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66"/>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634EF" w14:textId="77777777" w:rsidR="00C23B15" w:rsidRDefault="00C23B15">
      <w:r>
        <w:separator/>
      </w:r>
    </w:p>
  </w:footnote>
  <w:footnote w:type="continuationSeparator" w:id="0">
    <w:p w14:paraId="6CB48C7A" w14:textId="77777777" w:rsidR="00C23B15" w:rsidRDefault="00C23B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5560F"/>
    <w:multiLevelType w:val="hybridMultilevel"/>
    <w:tmpl w:val="C57219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5669A3"/>
    <w:multiLevelType w:val="hybridMultilevel"/>
    <w:tmpl w:val="D4602678"/>
    <w:lvl w:ilvl="0" w:tplc="2C040F8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3F0229"/>
    <w:multiLevelType w:val="hybridMultilevel"/>
    <w:tmpl w:val="182EEDD8"/>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A6811AA"/>
    <w:multiLevelType w:val="hybridMultilevel"/>
    <w:tmpl w:val="271E198E"/>
    <w:lvl w:ilvl="0" w:tplc="2C040F8E">
      <w:numFmt w:val="bullet"/>
      <w:lvlText w:val="-"/>
      <w:lvlJc w:val="left"/>
      <w:pPr>
        <w:ind w:left="721" w:hanging="360"/>
      </w:pPr>
      <w:rPr>
        <w:rFonts w:ascii="Calibri" w:eastAsiaTheme="minorEastAsia" w:hAnsi="Calibri" w:cstheme="minorBidi" w:hint="default"/>
      </w:rPr>
    </w:lvl>
    <w:lvl w:ilvl="1" w:tplc="04090003">
      <w:numFmt w:val="decimal"/>
      <w:lvlText w:val="o"/>
      <w:lvlJc w:val="left"/>
      <w:pPr>
        <w:ind w:left="1441" w:hanging="360"/>
      </w:pPr>
      <w:rPr>
        <w:rFonts w:ascii="Courier New" w:hAnsi="Courier New" w:cs="Courier New" w:hint="default"/>
      </w:rPr>
    </w:lvl>
    <w:lvl w:ilvl="2" w:tplc="04090005">
      <w:numFmt w:val="decimal"/>
      <w:lvlText w:val=""/>
      <w:lvlJc w:val="left"/>
      <w:pPr>
        <w:ind w:left="2161" w:hanging="360"/>
      </w:pPr>
      <w:rPr>
        <w:rFonts w:ascii="Wingdings" w:hAnsi="Wingdings" w:hint="default"/>
      </w:rPr>
    </w:lvl>
    <w:lvl w:ilvl="3" w:tplc="04090001">
      <w:numFmt w:val="decimal"/>
      <w:lvlText w:val=""/>
      <w:lvlJc w:val="left"/>
      <w:pPr>
        <w:ind w:left="2881" w:hanging="360"/>
      </w:pPr>
      <w:rPr>
        <w:rFonts w:ascii="Symbol" w:hAnsi="Symbol" w:hint="default"/>
      </w:rPr>
    </w:lvl>
    <w:lvl w:ilvl="4" w:tplc="240A0017">
      <w:start w:val="1"/>
      <w:numFmt w:val="lowerLetter"/>
      <w:lvlText w:val="%5)"/>
      <w:lvlJc w:val="left"/>
      <w:pPr>
        <w:ind w:left="3601" w:hanging="360"/>
      </w:pPr>
    </w:lvl>
    <w:lvl w:ilvl="5" w:tplc="CC9E44B6">
      <w:start w:val="38"/>
      <w:numFmt w:val="lowerLetter"/>
      <w:lvlText w:val="%6."/>
      <w:lvlJc w:val="left"/>
      <w:pPr>
        <w:ind w:left="1494" w:hanging="360"/>
      </w:pPr>
      <w:rPr>
        <w:b/>
        <w:bCs/>
        <w:i w:val="0"/>
        <w:iCs w:val="0"/>
      </w:rPr>
    </w:lvl>
    <w:lvl w:ilvl="6" w:tplc="04090001">
      <w:numFmt w:val="decimal"/>
      <w:lvlText w:val=""/>
      <w:lvlJc w:val="left"/>
      <w:pPr>
        <w:ind w:left="5041" w:hanging="360"/>
      </w:pPr>
      <w:rPr>
        <w:rFonts w:ascii="Symbol" w:hAnsi="Symbol" w:hint="default"/>
      </w:rPr>
    </w:lvl>
    <w:lvl w:ilvl="7" w:tplc="04090003">
      <w:numFmt w:val="decimal"/>
      <w:lvlText w:val="o"/>
      <w:lvlJc w:val="left"/>
      <w:pPr>
        <w:ind w:left="5761" w:hanging="360"/>
      </w:pPr>
      <w:rPr>
        <w:rFonts w:ascii="Courier New" w:hAnsi="Courier New" w:cs="Courier New" w:hint="default"/>
      </w:rPr>
    </w:lvl>
    <w:lvl w:ilvl="8" w:tplc="04090005">
      <w:numFmt w:val="decimal"/>
      <w:lvlText w:val=""/>
      <w:lvlJc w:val="left"/>
      <w:pPr>
        <w:ind w:left="6481" w:hanging="360"/>
      </w:pPr>
      <w:rPr>
        <w:rFonts w:ascii="Wingdings" w:hAnsi="Wingdings" w:hint="default"/>
      </w:rPr>
    </w:lvl>
  </w:abstractNum>
  <w:abstractNum w:abstractNumId="5"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3"/>
  </w:num>
  <w:num w:numId="2" w16cid:durableId="467362723">
    <w:abstractNumId w:val="5"/>
  </w:num>
  <w:num w:numId="3" w16cid:durableId="1079713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49452449">
    <w:abstractNumId w:val="4"/>
  </w:num>
  <w:num w:numId="5" w16cid:durableId="1698654860">
    <w:abstractNumId w:val="1"/>
  </w:num>
  <w:num w:numId="6" w16cid:durableId="1213614980">
    <w:abstractNumId w:val="0"/>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pple Store Pro">
    <w15:presenceInfo w15:providerId="None" w15:userId="Apple Store P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trackRevisions/>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41BA6"/>
    <w:rsid w:val="00041C04"/>
    <w:rsid w:val="000641C5"/>
    <w:rsid w:val="00066FF4"/>
    <w:rsid w:val="000E0DEB"/>
    <w:rsid w:val="000E7DFF"/>
    <w:rsid w:val="00107351"/>
    <w:rsid w:val="00107812"/>
    <w:rsid w:val="00116BA8"/>
    <w:rsid w:val="00146D7A"/>
    <w:rsid w:val="001E51BC"/>
    <w:rsid w:val="00205008"/>
    <w:rsid w:val="00206976"/>
    <w:rsid w:val="00256984"/>
    <w:rsid w:val="002A5062"/>
    <w:rsid w:val="002E0876"/>
    <w:rsid w:val="003440DB"/>
    <w:rsid w:val="0039185E"/>
    <w:rsid w:val="003B78CC"/>
    <w:rsid w:val="003D1FC6"/>
    <w:rsid w:val="003D6EBE"/>
    <w:rsid w:val="003E5474"/>
    <w:rsid w:val="00405D85"/>
    <w:rsid w:val="0043147D"/>
    <w:rsid w:val="00490A29"/>
    <w:rsid w:val="00490B52"/>
    <w:rsid w:val="004A4270"/>
    <w:rsid w:val="004C47AC"/>
    <w:rsid w:val="004F1722"/>
    <w:rsid w:val="00516991"/>
    <w:rsid w:val="005247A6"/>
    <w:rsid w:val="005276D6"/>
    <w:rsid w:val="0053394F"/>
    <w:rsid w:val="00535DBB"/>
    <w:rsid w:val="0054599D"/>
    <w:rsid w:val="0056367B"/>
    <w:rsid w:val="00590589"/>
    <w:rsid w:val="005E409E"/>
    <w:rsid w:val="005E501A"/>
    <w:rsid w:val="005F189A"/>
    <w:rsid w:val="00616A74"/>
    <w:rsid w:val="0062715D"/>
    <w:rsid w:val="006329CB"/>
    <w:rsid w:val="00663D0B"/>
    <w:rsid w:val="00667EEC"/>
    <w:rsid w:val="00672BB4"/>
    <w:rsid w:val="00676D7D"/>
    <w:rsid w:val="006B4456"/>
    <w:rsid w:val="006E17BB"/>
    <w:rsid w:val="00717B51"/>
    <w:rsid w:val="007228FA"/>
    <w:rsid w:val="007256E8"/>
    <w:rsid w:val="00740783"/>
    <w:rsid w:val="00744D0B"/>
    <w:rsid w:val="007B72CC"/>
    <w:rsid w:val="007C2E61"/>
    <w:rsid w:val="007D718A"/>
    <w:rsid w:val="007E4FF5"/>
    <w:rsid w:val="007E768C"/>
    <w:rsid w:val="007F6BFF"/>
    <w:rsid w:val="00850F92"/>
    <w:rsid w:val="00851C81"/>
    <w:rsid w:val="00862A82"/>
    <w:rsid w:val="00881512"/>
    <w:rsid w:val="008B2786"/>
    <w:rsid w:val="008B4557"/>
    <w:rsid w:val="008D0773"/>
    <w:rsid w:val="00903E73"/>
    <w:rsid w:val="009206BA"/>
    <w:rsid w:val="009F090D"/>
    <w:rsid w:val="00A4696C"/>
    <w:rsid w:val="00A67B40"/>
    <w:rsid w:val="00A84336"/>
    <w:rsid w:val="00AA3F60"/>
    <w:rsid w:val="00AA44C8"/>
    <w:rsid w:val="00AC56AC"/>
    <w:rsid w:val="00AF0E0D"/>
    <w:rsid w:val="00B45C76"/>
    <w:rsid w:val="00B62219"/>
    <w:rsid w:val="00BA6823"/>
    <w:rsid w:val="00BD707D"/>
    <w:rsid w:val="00C23B15"/>
    <w:rsid w:val="00C6184B"/>
    <w:rsid w:val="00C80CC9"/>
    <w:rsid w:val="00CE06F0"/>
    <w:rsid w:val="00CE13E6"/>
    <w:rsid w:val="00D0646A"/>
    <w:rsid w:val="00D27900"/>
    <w:rsid w:val="00D322DF"/>
    <w:rsid w:val="00D52408"/>
    <w:rsid w:val="00D618D5"/>
    <w:rsid w:val="00D92F48"/>
    <w:rsid w:val="00D94C84"/>
    <w:rsid w:val="00DB769F"/>
    <w:rsid w:val="00E404DF"/>
    <w:rsid w:val="00E54006"/>
    <w:rsid w:val="00F12DF5"/>
    <w:rsid w:val="00F668D4"/>
    <w:rsid w:val="00F73D19"/>
    <w:rsid w:val="00F9088D"/>
    <w:rsid w:val="00FB0919"/>
    <w:rsid w:val="00FE5869"/>
    <w:rsid w:val="00FF0BDA"/>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basedOn w:val="Normal"/>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 w:type="character" w:styleId="nfasis">
    <w:name w:val="Emphasis"/>
    <w:basedOn w:val="Fuentedeprrafopredeter"/>
    <w:uiPriority w:val="20"/>
    <w:qFormat/>
    <w:rsid w:val="00FF0BDA"/>
    <w:rPr>
      <w:i/>
      <w:iCs/>
    </w:rPr>
  </w:style>
  <w:style w:type="paragraph" w:styleId="Revisin">
    <w:name w:val="Revision"/>
    <w:hidden/>
    <w:uiPriority w:val="99"/>
    <w:semiHidden/>
    <w:rsid w:val="00D94C84"/>
    <w:rPr>
      <w:sz w:val="24"/>
      <w:lang w:eastAsia="es-ES"/>
    </w:rPr>
  </w:style>
  <w:style w:type="character" w:styleId="Refdecomentario">
    <w:name w:val="annotation reference"/>
    <w:basedOn w:val="Fuentedeprrafopredeter"/>
    <w:uiPriority w:val="99"/>
    <w:semiHidden/>
    <w:unhideWhenUsed/>
    <w:rsid w:val="00D94C84"/>
    <w:rPr>
      <w:sz w:val="16"/>
      <w:szCs w:val="16"/>
    </w:rPr>
  </w:style>
  <w:style w:type="paragraph" w:styleId="Textocomentario">
    <w:name w:val="annotation text"/>
    <w:basedOn w:val="Normal"/>
    <w:link w:val="TextocomentarioCar"/>
    <w:uiPriority w:val="99"/>
    <w:semiHidden/>
    <w:unhideWhenUsed/>
    <w:rsid w:val="00D94C84"/>
    <w:rPr>
      <w:sz w:val="20"/>
    </w:rPr>
  </w:style>
  <w:style w:type="character" w:customStyle="1" w:styleId="TextocomentarioCar">
    <w:name w:val="Texto comentario Car"/>
    <w:basedOn w:val="Fuentedeprrafopredeter"/>
    <w:link w:val="Textocomentario"/>
    <w:uiPriority w:val="99"/>
    <w:semiHidden/>
    <w:rsid w:val="00D94C84"/>
    <w:rPr>
      <w:lang w:eastAsia="es-ES"/>
    </w:rPr>
  </w:style>
  <w:style w:type="paragraph" w:styleId="Asuntodelcomentario">
    <w:name w:val="annotation subject"/>
    <w:basedOn w:val="Textocomentario"/>
    <w:next w:val="Textocomentario"/>
    <w:link w:val="AsuntodelcomentarioCar"/>
    <w:uiPriority w:val="99"/>
    <w:semiHidden/>
    <w:unhideWhenUsed/>
    <w:rsid w:val="00D94C84"/>
    <w:rPr>
      <w:b/>
      <w:bCs/>
    </w:rPr>
  </w:style>
  <w:style w:type="character" w:customStyle="1" w:styleId="AsuntodelcomentarioCar">
    <w:name w:val="Asunto del comentario Car"/>
    <w:basedOn w:val="TextocomentarioCar"/>
    <w:link w:val="Asuntodelcomentario"/>
    <w:uiPriority w:val="99"/>
    <w:semiHidden/>
    <w:rsid w:val="00D94C84"/>
    <w:rPr>
      <w:b/>
      <w:bCs/>
      <w:lang w:eastAsia="es-ES"/>
    </w:rPr>
  </w:style>
  <w:style w:type="character" w:styleId="Mencinsinresolver">
    <w:name w:val="Unresolved Mention"/>
    <w:basedOn w:val="Fuentedeprrafopredeter"/>
    <w:uiPriority w:val="99"/>
    <w:semiHidden/>
    <w:unhideWhenUsed/>
    <w:rsid w:val="00490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comments.xml.rels><?xml version="1.0" encoding="UTF-8" standalone="yes"?>
<Relationships xmlns="http://schemas.openxmlformats.org/package/2006/relationships"><Relationship Id="rId1" Type="http://schemas.openxmlformats.org/officeDocument/2006/relationships/hyperlink" Target="mailto:ejemplo@ejemplo.com"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atencionalciudadano@aerocivil.gov.co"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DD27C-EC11-4947-B226-77818343A324}">
  <ds:schemaRefs>
    <ds:schemaRef ds:uri="http://schemas.microsoft.com/sharepoint/v3/contenttype/forms"/>
  </ds:schemaRefs>
</ds:datastoreItem>
</file>

<file path=customXml/itemProps2.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customXml/itemProps4.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12</Pages>
  <Words>4122</Words>
  <Characters>22672</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Teresa Santamaria Caicedo</dc:creator>
  <cp:keywords>GDIR-3.0-12-08</cp:keywords>
  <dc:description/>
  <cp:lastModifiedBy>Apple Store Pro</cp:lastModifiedBy>
  <cp:revision>7</cp:revision>
  <cp:lastPrinted>2011-09-26T15:32:00Z</cp:lastPrinted>
  <dcterms:created xsi:type="dcterms:W3CDTF">2024-07-23T20:55:00Z</dcterms:created>
  <dcterms:modified xsi:type="dcterms:W3CDTF">2024-07-23T21:26:00Z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