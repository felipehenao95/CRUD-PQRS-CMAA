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7C0446"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23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12DE4AF6" w14:textId="77777777" w:rsidR="002A1424" w:rsidRPr="005276D6" w:rsidRDefault="002A1424" w:rsidP="002A1424">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w:t>
      </w:r>
      <w:r>
        <w:rPr>
          <w:rFonts w:ascii="Arial" w:eastAsia="Calibri" w:hAnsi="Arial" w:cs="Arial"/>
          <w:b/>
          <w:bCs/>
          <w:color w:val="000000"/>
          <w:kern w:val="2"/>
          <w:sz w:val="22"/>
          <w:szCs w:val="22"/>
          <w:shd w:val="clear" w:color="auto" w:fill="FFFFFF"/>
          <w:lang w:val="es-US" w:eastAsia="en-US"/>
          <w14:ligatures w14:val="standardContextual"/>
        </w:rPr>
        <w:t>(a)</w:t>
      </w:r>
    </w:p>
    <w:p w14:paraId="7C269B9F" w14:textId="67C3001E" w:rsidR="005E501A" w:rsidRPr="002A1424" w:rsidRDefault="002A1424"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 xml:space="preserve">ANÓNIMO </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Fontibón</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La Felicidad</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6F1A0220"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2024190010077322 Id: 1364915 DEL 9 DE JULIO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BARRIO LA FELICIDAD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409B7309"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002A1424">
        <w:rPr>
          <w:rFonts w:ascii="Arial" w:hAnsi="Arial" w:cs="Arial"/>
          <w:color w:val="000000"/>
          <w:sz w:val="22"/>
          <w:szCs w:val="22"/>
          <w:lang w:eastAsia="es-CO"/>
        </w:rPr>
        <w:t>;</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Me permito dirigirme a ustedes en calidad de residente del barrio la Felicidad cerca a Multiplaza ubicado un poco </w:t>
      </w:r>
      <w:proofErr w:type="spellStart"/>
      <w:r>
        <w:rPr>
          <w:rFonts w:asciiTheme="minorHAnsi" w:hAnsiTheme="minorHAnsi" w:cstheme="minorHAnsi"/>
          <w:i/>
          <w:iCs/>
          <w:sz w:val="20"/>
          <w:lang w:val="es-ES"/>
        </w:rPr>
        <w:t>mas</w:t>
      </w:r>
      <w:proofErr w:type="spellEnd"/>
      <w:r>
        <w:rPr>
          <w:rFonts w:asciiTheme="minorHAnsi" w:hAnsiTheme="minorHAnsi" w:cstheme="minorHAnsi"/>
          <w:i/>
          <w:iCs/>
          <w:sz w:val="20"/>
          <w:lang w:val="es-ES"/>
        </w:rPr>
        <w:t xml:space="preserve"> al oriente de Hayuelos, con el fin de expresar una grave preocupación relacionada con el ruido excesivo generado por el tránsito aéreo en horarios nocturnos y de madrugada. En los últimos meses, hemos observado un aumento considerable en la cantidad de vuelos que pasan por encima de nuestra zona residencial durante la noche y la madrugada. En promedio, estamos experimentando el paso de un avión aproximadamente cada cinco minutos, lo que equivale a una frecuencia de 12 aviones por hora. Este nivel de tráfico aéreo es insostenible y ha generado un ruido constante. Por lo anterior, solicito respetuosamente que la ANLA tome las medidas necesarias para investigar esta situación y asegurar que las operaciones aéreas cumplan con las regulaciones vigentes en cuanto a niveles de ruido y frecuencia de vuelos en </w:t>
      </w:r>
      <w:commentRangeStart w:id="12"/>
      <w:r>
        <w:rPr>
          <w:rFonts w:asciiTheme="minorHAnsi" w:hAnsiTheme="minorHAnsi" w:cstheme="minorHAnsi"/>
          <w:i/>
          <w:iCs/>
          <w:sz w:val="20"/>
          <w:lang w:val="es-ES"/>
        </w:rPr>
        <w:t xml:space="preserve">zonas residenciales. </w:t>
      </w:r>
      <w:commentRangeEnd w:id="12"/>
      <w:r w:rsidR="007C0446">
        <w:rPr>
          <w:rStyle w:val="Refdecomentario"/>
        </w:rPr>
        <w:commentReference w:id="12"/>
      </w:r>
      <w:r>
        <w:rPr>
          <w:rFonts w:asciiTheme="minorHAnsi" w:hAnsiTheme="minorHAnsi" w:cstheme="minorHAnsi"/>
          <w:i/>
          <w:iCs/>
          <w:sz w:val="20"/>
          <w:lang w:val="es-ES"/>
        </w:rPr>
        <w:t xml:space="preserve">Es imperativo que se implementen controles más estrictos sobre las rutas y horarios de vuelo, así como posibles alternativas para mitigar el impacto acústico en </w:t>
      </w:r>
      <w:r>
        <w:rPr>
          <w:rFonts w:asciiTheme="minorHAnsi" w:hAnsiTheme="minorHAnsi" w:cstheme="minorHAnsi"/>
          <w:i/>
          <w:iCs/>
          <w:sz w:val="20"/>
          <w:lang w:val="es-ES"/>
        </w:rPr>
        <w:lastRenderedPageBreak/>
        <w:t>nuestra comunidad. Agradezco de antemano su atención a esta queja y confío en que se tomarán acciones rápidas y efectivas para resolver este problema.</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2A1424"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Me permito dirigirme a ustedes en calidad de residente del barrio la Felicidad cerca a Multiplaza ubicado un poco </w:t>
      </w:r>
      <w:proofErr w:type="spellStart"/>
      <w:r>
        <w:rPr>
          <w:rFonts w:asciiTheme="minorHAnsi" w:hAnsiTheme="minorHAnsi" w:cstheme="minorHAnsi"/>
          <w:i/>
          <w:iCs/>
        </w:rPr>
        <w:t>mas</w:t>
      </w:r>
      <w:proofErr w:type="spellEnd"/>
      <w:r>
        <w:rPr>
          <w:rFonts w:asciiTheme="minorHAnsi" w:hAnsiTheme="minorHAnsi" w:cstheme="minorHAnsi"/>
          <w:i/>
          <w:iCs/>
        </w:rPr>
        <w:t xml:space="preserve"> al oriente de Hayuelos, con el fin de expresar una grave preocupación relacionada con el ruido excesivo generado por el tránsito aéreo en horarios nocturnos y de madrugada. En los últimos meses, hemos observado un aumento considerable en la cantidad de vuelos que pasan por encima de nuestra zona residencial durante la noche y la madrugada. En promedio, estamos experimentando el paso de un avión aproximadamente cada cinco minutos, lo que equivale a una frecuencia de 12 aviones por hora. </w:t>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55471B46" w14:textId="77777777" w:rsidR="002A1424" w:rsidRDefault="002A1424" w:rsidP="002A1424">
      <w:pPr>
        <w:jc w:val="both"/>
        <w:rPr>
          <w:rFonts w:ascii="Arial" w:eastAsia="Arial" w:hAnsi="Arial" w:cs="Arial"/>
          <w:bCs/>
          <w:color w:val="000000"/>
          <w:sz w:val="22"/>
          <w:szCs w:val="22"/>
        </w:rPr>
      </w:pPr>
    </w:p>
    <w:p w14:paraId="6F67FE43" w14:textId="77777777" w:rsidR="002A1424" w:rsidRPr="007E768C" w:rsidRDefault="002A1424" w:rsidP="002A1424">
      <w:pPr>
        <w:jc w:val="both"/>
        <w:rPr>
          <w:rFonts w:ascii="Arial" w:eastAsia="Calibri" w:hAnsi="Arial" w:cs="Arial"/>
          <w:sz w:val="22"/>
          <w:szCs w:val="22"/>
          <w:lang w:eastAsia="en-US"/>
        </w:rPr>
      </w:pPr>
      <w:r w:rsidRPr="007E768C">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p w14:paraId="039255F1" w14:textId="77777777" w:rsidR="002A1424" w:rsidRPr="007E768C" w:rsidRDefault="002A1424" w:rsidP="002A1424">
      <w:pPr>
        <w:jc w:val="both"/>
        <w:rPr>
          <w:rFonts w:ascii="Arial" w:eastAsia="Calibri" w:hAnsi="Arial" w:cs="Arial"/>
          <w:sz w:val="22"/>
          <w:szCs w:val="22"/>
          <w:lang w:eastAsia="en-US"/>
        </w:rPr>
      </w:pPr>
    </w:p>
    <w:p w14:paraId="1FF7ACEF" w14:textId="77777777" w:rsidR="002A1424" w:rsidRPr="007E768C" w:rsidRDefault="002A1424" w:rsidP="002A1424">
      <w:pPr>
        <w:jc w:val="both"/>
        <w:rPr>
          <w:rFonts w:ascii="Arial" w:eastAsia="Calibri" w:hAnsi="Arial" w:cs="Arial"/>
          <w:sz w:val="22"/>
          <w:szCs w:val="22"/>
          <w:lang w:val="es-ES" w:eastAsia="en-US"/>
        </w:rPr>
      </w:pPr>
      <w:r w:rsidRPr="007E768C">
        <w:rPr>
          <w:rFonts w:ascii="Arial" w:eastAsia="Calibri" w:hAnsi="Arial" w:cs="Arial"/>
          <w:sz w:val="22"/>
          <w:szCs w:val="22"/>
          <w:lang w:eastAsia="en-US"/>
        </w:rPr>
        <w:t>El Aeropuerto Internacional El Dorado mediante la Resolución 1330 del 7 de noviembre de 1995</w:t>
      </w:r>
      <w:r w:rsidRPr="007E768C">
        <w:rPr>
          <w:rFonts w:ascii="Arial" w:eastAsia="Calibri" w:hAnsi="Arial" w:cs="Arial"/>
          <w:sz w:val="22"/>
          <w:szCs w:val="22"/>
          <w:vertAlign w:val="superscript"/>
          <w:lang w:eastAsia="en-US"/>
        </w:rPr>
        <w:endnoteReference w:id="4"/>
      </w:r>
      <w:r w:rsidRPr="007E768C">
        <w:rPr>
          <w:rFonts w:ascii="Arial" w:eastAsia="Calibri" w:hAnsi="Arial" w:cs="Arial"/>
          <w:sz w:val="22"/>
          <w:szCs w:val="22"/>
          <w:lang w:eastAsia="en-US"/>
        </w:rPr>
        <w:t xml:space="preserve"> rige su operación de acuerdo a las</w:t>
      </w:r>
      <w:r w:rsidRPr="007E768C">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7E768C">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7E768C">
        <w:rPr>
          <w:rFonts w:ascii="Arial" w:eastAsia="Arial" w:hAnsi="Arial" w:cs="Arial"/>
          <w:bCs/>
          <w:color w:val="000000"/>
          <w:sz w:val="22"/>
          <w:szCs w:val="22"/>
          <w:lang w:val="es-ES" w:eastAsia="en-US"/>
        </w:rPr>
        <w:t xml:space="preserve"> </w:t>
      </w:r>
      <w:r w:rsidRPr="007E768C">
        <w:rPr>
          <w:rFonts w:ascii="Arial" w:eastAsia="Calibri" w:hAnsi="Arial" w:cs="Arial"/>
          <w:sz w:val="22"/>
          <w:szCs w:val="22"/>
          <w:lang w:val="es-ES" w:eastAsia="en-US"/>
        </w:rPr>
        <w:t xml:space="preserve">las cuales, establecen el horario, tipo y dirección de la operación (despegue o aterrizaje) del aeródromo. </w:t>
      </w:r>
    </w:p>
    <w:p w14:paraId="7BB21101" w14:textId="77777777" w:rsidR="002A1424" w:rsidRPr="007E768C" w:rsidRDefault="002A1424" w:rsidP="002A1424">
      <w:pPr>
        <w:jc w:val="both"/>
        <w:rPr>
          <w:rFonts w:ascii="Arial" w:eastAsia="Calibri" w:hAnsi="Arial" w:cs="Arial"/>
          <w:sz w:val="22"/>
          <w:szCs w:val="22"/>
          <w:lang w:val="es-ES" w:eastAsia="en-US"/>
        </w:rPr>
      </w:pPr>
    </w:p>
    <w:p w14:paraId="79435ECD" w14:textId="77777777" w:rsidR="002A1424" w:rsidRPr="007E768C" w:rsidRDefault="002A1424" w:rsidP="002A1424">
      <w:pPr>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2898E007" w14:textId="77777777" w:rsidR="002A1424" w:rsidRPr="007E768C" w:rsidRDefault="002A1424" w:rsidP="002A1424">
      <w:pPr>
        <w:jc w:val="both"/>
        <w:rPr>
          <w:rFonts w:ascii="Arial" w:eastAsia="Calibri" w:hAnsi="Arial" w:cs="Arial"/>
          <w:sz w:val="22"/>
          <w:szCs w:val="22"/>
          <w:lang w:val="es-ES" w:eastAsia="en-US"/>
        </w:rPr>
      </w:pPr>
    </w:p>
    <w:p w14:paraId="0BD72245" w14:textId="77777777" w:rsidR="002A1424" w:rsidRPr="007E768C" w:rsidRDefault="002A1424" w:rsidP="002A1424">
      <w:pPr>
        <w:jc w:val="both"/>
        <w:rPr>
          <w:rFonts w:ascii="Arial" w:eastAsia="Calibri" w:hAnsi="Arial" w:cs="Arial"/>
          <w:color w:val="000000"/>
          <w:sz w:val="22"/>
          <w:szCs w:val="22"/>
          <w:lang w:val="es-ES" w:eastAsia="en-US"/>
        </w:rPr>
      </w:pPr>
      <w:r w:rsidRPr="007E768C">
        <w:rPr>
          <w:rFonts w:ascii="Arial" w:eastAsia="Calibri" w:hAnsi="Arial" w:cs="Arial"/>
          <w:color w:val="000000"/>
          <w:sz w:val="22"/>
          <w:szCs w:val="22"/>
          <w:lang w:val="es-ES" w:eastAsia="en-US"/>
        </w:rPr>
        <w:t>A este respecto, en la sentencia 479 de 2020</w:t>
      </w:r>
      <w:r w:rsidRPr="007E768C">
        <w:rPr>
          <w:rFonts w:ascii="Arial" w:eastAsia="Calibri" w:hAnsi="Arial" w:cs="Arial"/>
          <w:color w:val="000000"/>
          <w:sz w:val="22"/>
          <w:szCs w:val="22"/>
          <w:vertAlign w:val="superscript"/>
          <w:lang w:val="es-ES" w:eastAsia="en-US"/>
        </w:rPr>
        <w:endnoteReference w:id="5"/>
      </w:r>
      <w:r w:rsidRPr="007E768C">
        <w:rPr>
          <w:rFonts w:ascii="Arial" w:eastAsia="Calibri" w:hAnsi="Arial" w:cs="Arial"/>
          <w:color w:val="000000"/>
          <w:sz w:val="22"/>
          <w:szCs w:val="22"/>
          <w:lang w:val="es-ES" w:eastAsia="en-US"/>
        </w:rPr>
        <w:t xml:space="preserve">, la honorable Corte Constitucional, señala al respecto: </w:t>
      </w:r>
    </w:p>
    <w:p w14:paraId="574A6D9B" w14:textId="77777777" w:rsidR="002A1424" w:rsidRPr="007E768C" w:rsidRDefault="002A1424" w:rsidP="002A1424">
      <w:pPr>
        <w:jc w:val="both"/>
        <w:rPr>
          <w:rFonts w:ascii="Arial" w:eastAsia="Calibri" w:hAnsi="Arial" w:cs="Arial"/>
          <w:color w:val="000000"/>
          <w:sz w:val="22"/>
          <w:szCs w:val="22"/>
          <w:lang w:val="es-ES" w:eastAsia="en-US"/>
        </w:rPr>
      </w:pPr>
    </w:p>
    <w:p w14:paraId="5D5BCA85" w14:textId="77777777" w:rsidR="002A1424" w:rsidRPr="007E768C" w:rsidRDefault="002A1424" w:rsidP="002A1424">
      <w:pPr>
        <w:spacing w:after="160" w:line="259" w:lineRule="auto"/>
        <w:ind w:left="720"/>
        <w:jc w:val="both"/>
        <w:rPr>
          <w:rFonts w:ascii="Arial" w:eastAsia="Calibri" w:hAnsi="Arial" w:cs="Arial"/>
          <w:i/>
          <w:iCs/>
          <w:color w:val="2D2D2D"/>
          <w:kern w:val="2"/>
          <w:sz w:val="22"/>
          <w:szCs w:val="22"/>
          <w:lang w:val="es-ES" w:eastAsia="en-US"/>
        </w:rPr>
      </w:pPr>
      <w:r w:rsidRPr="007E768C">
        <w:rPr>
          <w:rFonts w:ascii="Arial" w:eastAsia="Calibri" w:hAnsi="Arial" w:cs="Arial"/>
          <w:i/>
          <w:iCs/>
          <w:color w:val="2D2D2D"/>
          <w:sz w:val="22"/>
          <w:szCs w:val="22"/>
          <w:lang w:val="es-ES" w:eastAsia="en-US"/>
        </w:rPr>
        <w:t>“…</w:t>
      </w:r>
      <w:r w:rsidRPr="007E768C">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7E768C">
        <w:rPr>
          <w:rFonts w:ascii="Arial" w:eastAsia="Calibri" w:hAnsi="Arial" w:cs="Arial"/>
          <w:i/>
          <w:iCs/>
          <w:color w:val="2D2D2D"/>
          <w:sz w:val="20"/>
          <w:lang w:val="es-ES" w:eastAsia="en-US"/>
        </w:rPr>
        <w:t>ii</w:t>
      </w:r>
      <w:proofErr w:type="spellEnd"/>
      <w:r w:rsidRPr="007E768C">
        <w:rPr>
          <w:rFonts w:ascii="Arial" w:eastAsia="Calibri" w:hAnsi="Arial" w:cs="Arial"/>
          <w:i/>
          <w:iCs/>
          <w:color w:val="2D2D2D"/>
          <w:sz w:val="20"/>
          <w:lang w:val="es-ES" w:eastAsia="en-US"/>
        </w:rPr>
        <w:t>) la sostenibilidad social, que pretende que el desarrollo eleve el control que la gente tiene sobre sus vidas y se mantenga la identidad de la comunidad, (</w:t>
      </w:r>
      <w:proofErr w:type="spellStart"/>
      <w:r w:rsidRPr="007E768C">
        <w:rPr>
          <w:rFonts w:ascii="Arial" w:eastAsia="Calibri" w:hAnsi="Arial" w:cs="Arial"/>
          <w:i/>
          <w:iCs/>
          <w:color w:val="2D2D2D"/>
          <w:sz w:val="20"/>
          <w:lang w:val="es-ES" w:eastAsia="en-US"/>
        </w:rPr>
        <w:t>iii</w:t>
      </w:r>
      <w:proofErr w:type="spellEnd"/>
      <w:r w:rsidRPr="007E768C">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7E768C">
        <w:rPr>
          <w:rFonts w:ascii="Arial" w:eastAsia="Calibri" w:hAnsi="Arial" w:cs="Arial"/>
          <w:i/>
          <w:iCs/>
          <w:color w:val="2D2D2D"/>
          <w:sz w:val="20"/>
          <w:lang w:val="es-ES" w:eastAsia="en-US"/>
        </w:rPr>
        <w:t>iv</w:t>
      </w:r>
      <w:proofErr w:type="spellEnd"/>
      <w:r w:rsidRPr="007E768C">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7E768C">
        <w:rPr>
          <w:rFonts w:ascii="Arial" w:eastAsia="Calibri" w:hAnsi="Arial" w:cs="Arial"/>
          <w:i/>
          <w:iCs/>
          <w:color w:val="2D2D2D"/>
          <w:sz w:val="22"/>
          <w:szCs w:val="22"/>
          <w:lang w:val="es-ES" w:eastAsia="en-US"/>
        </w:rPr>
        <w:t>…”</w:t>
      </w:r>
    </w:p>
    <w:p w14:paraId="257529C8" w14:textId="77777777" w:rsidR="002A1424" w:rsidRPr="007E768C" w:rsidRDefault="002A1424" w:rsidP="002A1424">
      <w:pPr>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r w:rsidRPr="007E768C">
        <w:rPr>
          <w:rFonts w:ascii="Arial" w:eastAsia="Calibri" w:hAnsi="Arial" w:cs="Arial"/>
          <w:sz w:val="22"/>
          <w:szCs w:val="22"/>
          <w:vertAlign w:val="superscript"/>
          <w:lang w:val="es-ES" w:eastAsia="en-US"/>
        </w:rPr>
        <w:endnoteReference w:id="6"/>
      </w:r>
      <w:r w:rsidRPr="007E768C">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7E768C">
        <w:rPr>
          <w:rFonts w:ascii="Arial" w:eastAsia="Arial" w:hAnsi="Arial" w:cs="Arial"/>
          <w:bCs/>
          <w:color w:val="000000"/>
          <w:sz w:val="22"/>
          <w:szCs w:val="22"/>
          <w:lang w:val="es-ES" w:eastAsia="en-US"/>
        </w:rPr>
        <w:t xml:space="preserve"> </w:t>
      </w:r>
      <w:r w:rsidRPr="007E768C">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7E768C">
        <w:rPr>
          <w:rFonts w:ascii="Arial" w:eastAsia="Calibri" w:hAnsi="Arial" w:cs="Arial"/>
          <w:sz w:val="22"/>
          <w:szCs w:val="22"/>
          <w:vertAlign w:val="superscript"/>
          <w:lang w:val="es-ES" w:eastAsia="en-US"/>
        </w:rPr>
        <w:endnoteReference w:id="7"/>
      </w:r>
      <w:r w:rsidRPr="007E768C">
        <w:rPr>
          <w:rFonts w:ascii="Arial" w:eastAsia="Calibri" w:hAnsi="Arial" w:cs="Arial"/>
          <w:sz w:val="22"/>
          <w:szCs w:val="22"/>
          <w:lang w:val="es-ES" w:eastAsia="en-US"/>
        </w:rPr>
        <w:t>, modificada por la 301 del 1 de febrero 2022</w:t>
      </w:r>
      <w:r w:rsidRPr="007E768C">
        <w:rPr>
          <w:rFonts w:ascii="Arial" w:eastAsia="Calibri" w:hAnsi="Arial" w:cs="Arial"/>
          <w:sz w:val="22"/>
          <w:szCs w:val="22"/>
          <w:vertAlign w:val="superscript"/>
          <w:lang w:val="es-ES" w:eastAsia="en-US"/>
        </w:rPr>
        <w:endnoteReference w:id="8"/>
      </w:r>
      <w:r w:rsidRPr="007E768C">
        <w:rPr>
          <w:rFonts w:ascii="Arial" w:eastAsia="Calibri" w:hAnsi="Arial" w:cs="Arial"/>
          <w:sz w:val="22"/>
          <w:szCs w:val="22"/>
          <w:lang w:val="es-ES" w:eastAsia="en-US"/>
        </w:rPr>
        <w:t>, las cuales a su vez modificaron parcialmente el horario operacional establecido en la 1034 del 2015</w:t>
      </w:r>
      <w:r w:rsidRPr="007E768C">
        <w:rPr>
          <w:rFonts w:ascii="Arial" w:eastAsia="Calibri" w:hAnsi="Arial" w:cs="Arial"/>
          <w:sz w:val="22"/>
          <w:szCs w:val="22"/>
          <w:vertAlign w:val="superscript"/>
          <w:lang w:val="es-ES" w:eastAsia="en-US"/>
        </w:rPr>
        <w:endnoteReference w:id="9"/>
      </w:r>
      <w:r w:rsidRPr="007E768C">
        <w:rPr>
          <w:rFonts w:ascii="Arial" w:eastAsia="Calibri" w:hAnsi="Arial" w:cs="Arial"/>
          <w:sz w:val="22"/>
          <w:szCs w:val="22"/>
          <w:lang w:val="es-ES" w:eastAsia="en-US"/>
        </w:rPr>
        <w:t xml:space="preserve"> modificada por la 1567 de 2015</w:t>
      </w:r>
      <w:r w:rsidRPr="007E768C">
        <w:rPr>
          <w:rFonts w:ascii="Arial" w:eastAsia="Calibri" w:hAnsi="Arial" w:cs="Arial"/>
          <w:sz w:val="22"/>
          <w:szCs w:val="22"/>
          <w:vertAlign w:val="superscript"/>
          <w:lang w:val="es-ES" w:eastAsia="en-US"/>
        </w:rPr>
        <w:endnoteReference w:id="10"/>
      </w:r>
      <w:r w:rsidRPr="007E768C">
        <w:rPr>
          <w:rFonts w:ascii="Arial" w:eastAsia="Calibri" w:hAnsi="Arial" w:cs="Arial"/>
          <w:sz w:val="22"/>
          <w:szCs w:val="22"/>
          <w:lang w:val="es-ES" w:eastAsia="en-US"/>
        </w:rPr>
        <w:t>. Cabe aclarar que el</w:t>
      </w:r>
      <w:r w:rsidRPr="007E768C">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1AD0B2DA" w14:textId="77777777" w:rsidR="002A1424" w:rsidRPr="007E768C" w:rsidRDefault="002A1424" w:rsidP="002A1424">
      <w:pPr>
        <w:autoSpaceDE w:val="0"/>
        <w:autoSpaceDN w:val="0"/>
        <w:adjustRightInd w:val="0"/>
        <w:jc w:val="both"/>
        <w:rPr>
          <w:rFonts w:ascii="Arial" w:eastAsia="Calibri" w:hAnsi="Arial" w:cs="Arial"/>
          <w:sz w:val="22"/>
          <w:szCs w:val="22"/>
          <w:lang w:val="es-ES" w:eastAsia="en-US"/>
        </w:rPr>
      </w:pPr>
    </w:p>
    <w:p w14:paraId="536A1CD3" w14:textId="77777777" w:rsidR="002A1424" w:rsidRPr="007E768C" w:rsidRDefault="002A1424" w:rsidP="002A1424">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Mediante la Resolución No. 00801 de fecha 22 de abril de 2022</w:t>
      </w:r>
      <w:r w:rsidRPr="007E768C">
        <w:rPr>
          <w:rFonts w:ascii="Arial" w:eastAsia="Calibri" w:hAnsi="Arial" w:cs="Arial"/>
          <w:sz w:val="22"/>
          <w:szCs w:val="22"/>
          <w:vertAlign w:val="superscript"/>
          <w:lang w:val="es-ES" w:eastAsia="en-US"/>
        </w:rPr>
        <w:endnoteReference w:id="11"/>
      </w:r>
      <w:r w:rsidRPr="007E768C">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28E0BD5F" w14:textId="77777777" w:rsidR="002A1424" w:rsidRPr="007E768C" w:rsidRDefault="002A1424" w:rsidP="002A1424">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 xml:space="preserve"> </w:t>
      </w:r>
    </w:p>
    <w:p w14:paraId="50CD9C82" w14:textId="77777777" w:rsidR="002A1424" w:rsidRPr="007E768C" w:rsidRDefault="002A1424" w:rsidP="002A1424">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Bajo lo expuesto, los horarios y restricciones operacionales de las pistas del Aeropuerto Internacional son las siguientes:</w:t>
      </w:r>
    </w:p>
    <w:p w14:paraId="7AFA0D80" w14:textId="77777777" w:rsidR="002A1424" w:rsidRPr="007E768C" w:rsidRDefault="002A1424" w:rsidP="002A1424">
      <w:pPr>
        <w:autoSpaceDE w:val="0"/>
        <w:autoSpaceDN w:val="0"/>
        <w:adjustRightInd w:val="0"/>
        <w:jc w:val="both"/>
        <w:rPr>
          <w:rFonts w:ascii="Arial" w:eastAsia="Calibri" w:hAnsi="Arial" w:cs="Arial"/>
          <w:sz w:val="22"/>
          <w:szCs w:val="22"/>
          <w:lang w:val="es-ES" w:eastAsia="en-US"/>
        </w:rPr>
      </w:pPr>
    </w:p>
    <w:p w14:paraId="65E4E561" w14:textId="77777777" w:rsidR="002A1424" w:rsidRPr="007E768C" w:rsidRDefault="002A1424" w:rsidP="002A1424">
      <w:pPr>
        <w:autoSpaceDE w:val="0"/>
        <w:autoSpaceDN w:val="0"/>
        <w:adjustRightInd w:val="0"/>
        <w:jc w:val="both"/>
        <w:rPr>
          <w:rFonts w:ascii="Arial" w:eastAsia="Calibri" w:hAnsi="Arial" w:cs="Arial"/>
          <w:b/>
          <w:bCs/>
          <w:color w:val="000000"/>
          <w:sz w:val="22"/>
          <w:szCs w:val="22"/>
          <w:u w:val="single"/>
          <w:lang w:val="pt-BR" w:eastAsia="en-US"/>
        </w:rPr>
      </w:pPr>
      <w:r w:rsidRPr="007E768C">
        <w:rPr>
          <w:rFonts w:ascii="Arial" w:eastAsia="Calibri" w:hAnsi="Arial" w:cs="Arial"/>
          <w:b/>
          <w:bCs/>
          <w:color w:val="000000"/>
          <w:sz w:val="22"/>
          <w:szCs w:val="22"/>
          <w:u w:val="single"/>
          <w:lang w:val="pt-BR" w:eastAsia="en-US"/>
        </w:rPr>
        <w:t>Pista Norte (</w:t>
      </w:r>
      <w:proofErr w:type="spellStart"/>
      <w:r w:rsidRPr="007E768C">
        <w:rPr>
          <w:rFonts w:ascii="Arial" w:eastAsia="Calibri" w:hAnsi="Arial" w:cs="Arial"/>
          <w:b/>
          <w:bCs/>
          <w:color w:val="000000"/>
          <w:sz w:val="22"/>
          <w:szCs w:val="22"/>
          <w:u w:val="single"/>
          <w:lang w:val="pt-BR" w:eastAsia="en-US"/>
        </w:rPr>
        <w:t>Cabeceras</w:t>
      </w:r>
      <w:proofErr w:type="spellEnd"/>
      <w:r w:rsidRPr="007E768C">
        <w:rPr>
          <w:rFonts w:ascii="Arial" w:eastAsia="Calibri" w:hAnsi="Arial" w:cs="Arial"/>
          <w:b/>
          <w:bCs/>
          <w:color w:val="000000"/>
          <w:sz w:val="22"/>
          <w:szCs w:val="22"/>
          <w:u w:val="single"/>
          <w:lang w:val="pt-BR" w:eastAsia="en-US"/>
        </w:rPr>
        <w:t xml:space="preserve"> 14L – 32R).</w:t>
      </w:r>
    </w:p>
    <w:p w14:paraId="19409A13" w14:textId="77777777" w:rsidR="002A1424" w:rsidRPr="007E768C" w:rsidRDefault="002A1424" w:rsidP="002A1424">
      <w:pPr>
        <w:autoSpaceDE w:val="0"/>
        <w:autoSpaceDN w:val="0"/>
        <w:adjustRightInd w:val="0"/>
        <w:jc w:val="both"/>
        <w:rPr>
          <w:rFonts w:ascii="Arial" w:eastAsia="Calibri" w:hAnsi="Arial" w:cs="Arial"/>
          <w:b/>
          <w:bCs/>
          <w:color w:val="000000"/>
          <w:sz w:val="22"/>
          <w:szCs w:val="22"/>
          <w:u w:val="single"/>
          <w:lang w:val="pt-BR" w:eastAsia="en-US"/>
        </w:rPr>
      </w:pPr>
    </w:p>
    <w:p w14:paraId="5E638A97"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7E768C">
        <w:rPr>
          <w:rFonts w:ascii="Arial" w:eastAsia="Calibri" w:hAnsi="Arial" w:cs="Arial"/>
          <w:iCs/>
          <w:sz w:val="22"/>
          <w:szCs w:val="22"/>
          <w:u w:val="single"/>
          <w:vertAlign w:val="superscript"/>
          <w:lang w:eastAsia="es-CO"/>
        </w:rPr>
        <w:endnoteReference w:id="12"/>
      </w:r>
      <w:r w:rsidRPr="007E768C">
        <w:rPr>
          <w:rFonts w:ascii="Arial" w:eastAsia="Calibri" w:hAnsi="Arial" w:cs="Arial"/>
          <w:iCs/>
          <w:sz w:val="22"/>
          <w:szCs w:val="22"/>
          <w:u w:val="single"/>
          <w:lang w:eastAsia="es-CO"/>
        </w:rPr>
        <w:t xml:space="preserve"> ≥ 4 </w:t>
      </w:r>
    </w:p>
    <w:p w14:paraId="2BC8ABD5"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4:59 a.m. Se mantienen las condiciones establecidas en la Resolución 1034 de 2015, modificada por la Resolución 1567 de 2015:</w:t>
      </w:r>
    </w:p>
    <w:p w14:paraId="4C74D036" w14:textId="77777777" w:rsidR="002A1424" w:rsidRPr="007E768C" w:rsidRDefault="002A1424" w:rsidP="002A1424">
      <w:pPr>
        <w:jc w:val="both"/>
        <w:rPr>
          <w:rFonts w:ascii="Arial" w:eastAsia="Calibri" w:hAnsi="Arial" w:cs="Arial"/>
          <w:iCs/>
          <w:sz w:val="22"/>
          <w:szCs w:val="22"/>
          <w:lang w:val="es-ES" w:eastAsia="en-US"/>
        </w:rPr>
      </w:pPr>
    </w:p>
    <w:p w14:paraId="38648C8C" w14:textId="77777777" w:rsidR="002A1424" w:rsidRPr="007E768C" w:rsidRDefault="002A1424" w:rsidP="002A1424">
      <w:pPr>
        <w:jc w:val="both"/>
        <w:rPr>
          <w:rFonts w:ascii="Arial" w:eastAsia="Calibri" w:hAnsi="Arial" w:cs="Arial"/>
          <w:iCs/>
          <w:sz w:val="22"/>
          <w:szCs w:val="22"/>
          <w:lang w:val="es-ES" w:eastAsia="en-US"/>
        </w:rPr>
      </w:pPr>
      <w:r w:rsidRPr="007E768C">
        <w:rPr>
          <w:rFonts w:ascii="Arial" w:eastAsia="Calibri" w:hAnsi="Arial" w:cs="Arial"/>
          <w:iCs/>
          <w:sz w:val="22"/>
          <w:szCs w:val="22"/>
          <w:lang w:val="es-ES" w:eastAsia="en-US"/>
        </w:rPr>
        <w:lastRenderedPageBreak/>
        <w:t>Condiciones establecidas en la Resolución 1034 de 2015, modificada por la Resolución 1567 de 2015.</w:t>
      </w:r>
    </w:p>
    <w:p w14:paraId="0470A40A" w14:textId="77777777" w:rsidR="002A1424" w:rsidRPr="007E768C" w:rsidRDefault="002A1424" w:rsidP="002A1424">
      <w:pPr>
        <w:jc w:val="both"/>
        <w:rPr>
          <w:rFonts w:ascii="Arial" w:eastAsia="Calibri" w:hAnsi="Arial" w:cs="Arial"/>
          <w:iCs/>
          <w:sz w:val="22"/>
          <w:szCs w:val="22"/>
          <w:lang w:val="es-ES" w:eastAsia="en-US"/>
        </w:rPr>
      </w:pPr>
    </w:p>
    <w:p w14:paraId="7051CA8D"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10:00 p.m., sin restricción alguna para la operación de todo tipo de aeronaves.</w:t>
      </w:r>
    </w:p>
    <w:p w14:paraId="0CD488E6"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10:01 p.m. a 11:59 p.m., las operaciones podrán realizarse sobrevolando la ciudad.</w:t>
      </w:r>
    </w:p>
    <w:p w14:paraId="509494D4"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12:00 p.m. a 4:59 a.m., no se podrá sobrevolar la ciudad de Bogotá</w:t>
      </w:r>
    </w:p>
    <w:p w14:paraId="6F1E6879" w14:textId="77777777" w:rsidR="002A1424" w:rsidRPr="007E768C" w:rsidRDefault="002A1424" w:rsidP="002A1424">
      <w:pPr>
        <w:numPr>
          <w:ilvl w:val="0"/>
          <w:numId w:val="3"/>
        </w:numPr>
        <w:spacing w:after="160" w:line="259" w:lineRule="auto"/>
        <w:ind w:left="1287"/>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Decolajes 100% en sentido oriente – occidente sin sobrevolar la ciudad.</w:t>
      </w:r>
    </w:p>
    <w:p w14:paraId="7C9AD387" w14:textId="77777777" w:rsidR="002A1424" w:rsidRPr="007E768C" w:rsidRDefault="002A1424" w:rsidP="002A1424">
      <w:pPr>
        <w:numPr>
          <w:ilvl w:val="0"/>
          <w:numId w:val="3"/>
        </w:numPr>
        <w:spacing w:after="160" w:line="259" w:lineRule="auto"/>
        <w:ind w:left="1287"/>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Aterrizajes 100% occidente - oriente.</w:t>
      </w:r>
    </w:p>
    <w:p w14:paraId="5AB1DFB2" w14:textId="77777777" w:rsidR="002A1424" w:rsidRPr="007E768C" w:rsidRDefault="002A1424" w:rsidP="002A1424">
      <w:pPr>
        <w:autoSpaceDE w:val="0"/>
        <w:autoSpaceDN w:val="0"/>
        <w:adjustRightInd w:val="0"/>
        <w:jc w:val="both"/>
        <w:rPr>
          <w:rFonts w:ascii="Arial" w:eastAsia="Calibri" w:hAnsi="Arial" w:cs="Arial"/>
          <w:color w:val="000000"/>
          <w:sz w:val="22"/>
          <w:szCs w:val="22"/>
          <w:lang w:val="es-ES" w:eastAsia="en-US"/>
        </w:rPr>
      </w:pPr>
    </w:p>
    <w:p w14:paraId="74DFA107" w14:textId="77777777" w:rsidR="002A1424" w:rsidRPr="007E768C" w:rsidRDefault="002A1424" w:rsidP="002A1424">
      <w:pPr>
        <w:autoSpaceDE w:val="0"/>
        <w:autoSpaceDN w:val="0"/>
        <w:adjustRightInd w:val="0"/>
        <w:jc w:val="both"/>
        <w:rPr>
          <w:rFonts w:ascii="Arial" w:eastAsia="Calibri" w:hAnsi="Arial" w:cs="Arial"/>
          <w:b/>
          <w:bCs/>
          <w:color w:val="000000"/>
          <w:sz w:val="22"/>
          <w:szCs w:val="22"/>
          <w:u w:val="single"/>
          <w:lang w:val="pt-BR" w:eastAsia="en-US"/>
        </w:rPr>
      </w:pPr>
      <w:r w:rsidRPr="007E768C">
        <w:rPr>
          <w:rFonts w:ascii="Arial" w:eastAsia="Calibri" w:hAnsi="Arial" w:cs="Arial"/>
          <w:b/>
          <w:bCs/>
          <w:color w:val="000000"/>
          <w:sz w:val="22"/>
          <w:szCs w:val="22"/>
          <w:u w:val="single"/>
          <w:lang w:val="pt-BR" w:eastAsia="en-US"/>
        </w:rPr>
        <w:t xml:space="preserve">Pista </w:t>
      </w:r>
      <w:proofErr w:type="spellStart"/>
      <w:r w:rsidRPr="007E768C">
        <w:rPr>
          <w:rFonts w:ascii="Arial" w:eastAsia="Calibri" w:hAnsi="Arial" w:cs="Arial"/>
          <w:b/>
          <w:bCs/>
          <w:color w:val="000000"/>
          <w:sz w:val="22"/>
          <w:szCs w:val="22"/>
          <w:u w:val="single"/>
          <w:lang w:val="pt-BR" w:eastAsia="en-US"/>
        </w:rPr>
        <w:t>Sur</w:t>
      </w:r>
      <w:proofErr w:type="spellEnd"/>
      <w:r w:rsidRPr="007E768C">
        <w:rPr>
          <w:rFonts w:ascii="Arial" w:eastAsia="Calibri" w:hAnsi="Arial" w:cs="Arial"/>
          <w:b/>
          <w:bCs/>
          <w:color w:val="000000"/>
          <w:sz w:val="22"/>
          <w:szCs w:val="22"/>
          <w:u w:val="single"/>
          <w:lang w:val="pt-BR" w:eastAsia="en-US"/>
        </w:rPr>
        <w:t xml:space="preserve"> (</w:t>
      </w:r>
      <w:proofErr w:type="spellStart"/>
      <w:r w:rsidRPr="007E768C">
        <w:rPr>
          <w:rFonts w:ascii="Arial" w:eastAsia="Calibri" w:hAnsi="Arial" w:cs="Arial"/>
          <w:b/>
          <w:bCs/>
          <w:color w:val="000000"/>
          <w:sz w:val="22"/>
          <w:szCs w:val="22"/>
          <w:u w:val="single"/>
          <w:lang w:val="pt-BR" w:eastAsia="en-US"/>
        </w:rPr>
        <w:t>Cabeceras</w:t>
      </w:r>
      <w:proofErr w:type="spellEnd"/>
      <w:r w:rsidRPr="007E768C">
        <w:rPr>
          <w:rFonts w:ascii="Arial" w:eastAsia="Calibri" w:hAnsi="Arial" w:cs="Arial"/>
          <w:b/>
          <w:bCs/>
          <w:color w:val="000000"/>
          <w:sz w:val="22"/>
          <w:szCs w:val="22"/>
          <w:u w:val="single"/>
          <w:lang w:val="pt-BR" w:eastAsia="en-US"/>
        </w:rPr>
        <w:t xml:space="preserve"> 14R - 32L).</w:t>
      </w:r>
    </w:p>
    <w:p w14:paraId="423182ED" w14:textId="77777777" w:rsidR="002A1424" w:rsidRPr="007E768C" w:rsidRDefault="002A1424" w:rsidP="002A1424">
      <w:pPr>
        <w:autoSpaceDE w:val="0"/>
        <w:autoSpaceDN w:val="0"/>
        <w:adjustRightInd w:val="0"/>
        <w:jc w:val="both"/>
        <w:rPr>
          <w:rFonts w:ascii="Arial" w:eastAsia="Calibri" w:hAnsi="Arial" w:cs="Arial"/>
          <w:b/>
          <w:bCs/>
          <w:color w:val="000000"/>
          <w:sz w:val="22"/>
          <w:szCs w:val="22"/>
          <w:u w:val="single"/>
          <w:lang w:val="pt-BR" w:eastAsia="en-US"/>
        </w:rPr>
      </w:pPr>
    </w:p>
    <w:p w14:paraId="0078A1D5"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 xml:space="preserve">5:00 a.m. a 6:59 a.m., Operación en cualquier dirección. Las operaciones sobre y hacia la ciudad de Bogotá con restricciones por cuota de ruido QC ≥ 4 </w:t>
      </w:r>
    </w:p>
    <w:p w14:paraId="2EE512CA"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4:59 a.m. Se mantienen las condiciones establecidas en la Resolución 1034 de 2015, modificada por la Resolución 1567 de 2015:</w:t>
      </w:r>
    </w:p>
    <w:p w14:paraId="250EA1E2" w14:textId="77777777" w:rsidR="002A1424" w:rsidRPr="007E768C" w:rsidRDefault="002A1424" w:rsidP="002A1424">
      <w:pPr>
        <w:jc w:val="both"/>
        <w:rPr>
          <w:rFonts w:ascii="Arial" w:eastAsia="Calibri" w:hAnsi="Arial" w:cs="Arial"/>
          <w:iCs/>
          <w:sz w:val="22"/>
          <w:szCs w:val="22"/>
          <w:lang w:val="es-ES" w:eastAsia="en-US"/>
        </w:rPr>
      </w:pPr>
    </w:p>
    <w:p w14:paraId="3D65198E" w14:textId="77777777" w:rsidR="002A1424" w:rsidRPr="007E768C" w:rsidRDefault="002A1424" w:rsidP="002A1424">
      <w:pPr>
        <w:jc w:val="both"/>
        <w:rPr>
          <w:rFonts w:ascii="Arial" w:eastAsia="Calibri" w:hAnsi="Arial" w:cs="Arial"/>
          <w:iCs/>
          <w:sz w:val="22"/>
          <w:szCs w:val="22"/>
          <w:lang w:val="es-ES" w:eastAsia="en-US"/>
        </w:rPr>
      </w:pPr>
      <w:r w:rsidRPr="007E768C">
        <w:rPr>
          <w:rFonts w:ascii="Arial" w:eastAsia="Calibri" w:hAnsi="Arial" w:cs="Arial"/>
          <w:iCs/>
          <w:sz w:val="22"/>
          <w:szCs w:val="22"/>
          <w:lang w:val="es-ES" w:eastAsia="en-US"/>
        </w:rPr>
        <w:t>Condiciones establecidas en la Resolución 1034 de 2015, modificada por la Resolución 1567 de 2015.</w:t>
      </w:r>
    </w:p>
    <w:p w14:paraId="6A92327D" w14:textId="77777777" w:rsidR="002A1424" w:rsidRPr="007E768C" w:rsidRDefault="002A1424" w:rsidP="002A1424">
      <w:pPr>
        <w:ind w:left="414"/>
        <w:jc w:val="both"/>
        <w:rPr>
          <w:rFonts w:ascii="Arial" w:eastAsia="Calibri" w:hAnsi="Arial" w:cs="Arial"/>
          <w:iCs/>
          <w:sz w:val="22"/>
          <w:szCs w:val="22"/>
          <w:lang w:val="es-ES" w:eastAsia="en-US"/>
        </w:rPr>
      </w:pPr>
    </w:p>
    <w:p w14:paraId="05A7DC1A" w14:textId="77777777" w:rsidR="002A1424" w:rsidRPr="007E768C" w:rsidRDefault="002A1424" w:rsidP="002A1424">
      <w:pPr>
        <w:autoSpaceDE w:val="0"/>
        <w:autoSpaceDN w:val="0"/>
        <w:adjustRightInd w:val="0"/>
        <w:jc w:val="both"/>
        <w:rPr>
          <w:rFonts w:ascii="Arial" w:eastAsia="Calibri" w:hAnsi="Arial" w:cs="Arial"/>
          <w:b/>
          <w:bCs/>
          <w:color w:val="000000"/>
          <w:sz w:val="22"/>
          <w:szCs w:val="22"/>
          <w:u w:val="single"/>
          <w:lang w:val="es-ES" w:eastAsia="en-US"/>
        </w:rPr>
      </w:pPr>
    </w:p>
    <w:p w14:paraId="13B37A22" w14:textId="77777777" w:rsidR="002A1424" w:rsidRPr="007E768C" w:rsidRDefault="002A1424" w:rsidP="002A1424">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7:00 a.m. a 10:00 p.m., sin restricción alguna para la operación de todo tipo de aeronaves.</w:t>
      </w:r>
    </w:p>
    <w:p w14:paraId="67613607" w14:textId="77777777" w:rsidR="002A1424" w:rsidRPr="007E768C" w:rsidRDefault="002A1424" w:rsidP="002A1424">
      <w:pPr>
        <w:numPr>
          <w:ilvl w:val="3"/>
          <w:numId w:val="5"/>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10:01 p.m. a 11:59 p.m. Se permiten aterrizajes sin sobrevolar la ciudad, sentido occidente - oriente.</w:t>
      </w:r>
    </w:p>
    <w:p w14:paraId="176295EB" w14:textId="77777777" w:rsidR="002A1424" w:rsidRPr="007E768C" w:rsidRDefault="002A1424" w:rsidP="002A1424">
      <w:pPr>
        <w:numPr>
          <w:ilvl w:val="3"/>
          <w:numId w:val="5"/>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 xml:space="preserve">12:00 a.m. a 4:59 a.m. que opere bajo las siguientes condiciones: </w:t>
      </w:r>
    </w:p>
    <w:p w14:paraId="3C1E1703" w14:textId="77777777" w:rsidR="002A1424" w:rsidRPr="007E768C" w:rsidRDefault="002A1424" w:rsidP="002A1424">
      <w:p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 xml:space="preserve">a) las operaciones de decolaje se realizan en 100% sentido oriente - occidente, sin sobrevolar la ciudad. </w:t>
      </w:r>
    </w:p>
    <w:p w14:paraId="6965A23B" w14:textId="77777777" w:rsidR="002A1424" w:rsidRPr="007E768C" w:rsidRDefault="002A1424" w:rsidP="002A1424">
      <w:p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b) Las operaciones de aterrizaje se realizan en un 100% en dirección occidente – oriente.</w:t>
      </w:r>
    </w:p>
    <w:p w14:paraId="7B0DB0F5" w14:textId="77777777" w:rsidR="002A1424" w:rsidRPr="007E768C" w:rsidRDefault="002A1424" w:rsidP="002A1424">
      <w:pPr>
        <w:spacing w:after="160" w:line="259" w:lineRule="auto"/>
        <w:ind w:left="774"/>
        <w:contextualSpacing/>
        <w:jc w:val="both"/>
        <w:rPr>
          <w:rFonts w:ascii="Arial" w:eastAsia="Calibri" w:hAnsi="Arial" w:cs="Arial"/>
          <w:iCs/>
          <w:sz w:val="22"/>
          <w:szCs w:val="22"/>
          <w:lang w:eastAsia="es-CO"/>
        </w:rPr>
      </w:pPr>
    </w:p>
    <w:p w14:paraId="574AAD0D" w14:textId="77777777" w:rsidR="002A1424" w:rsidRPr="007E768C" w:rsidRDefault="002A1424" w:rsidP="002A1424">
      <w:pPr>
        <w:jc w:val="both"/>
        <w:rPr>
          <w:rFonts w:ascii="Arial" w:eastAsia="Calibri" w:hAnsi="Arial" w:cs="Arial"/>
          <w:iCs/>
          <w:sz w:val="22"/>
          <w:szCs w:val="22"/>
          <w:lang w:val="es-ES" w:eastAsia="en-US"/>
        </w:rPr>
      </w:pPr>
      <w:r w:rsidRPr="007E768C">
        <w:rPr>
          <w:rFonts w:ascii="Arial" w:eastAsia="Calibri" w:hAnsi="Arial" w:cs="Arial"/>
          <w:b/>
          <w:bCs/>
          <w:iCs/>
          <w:sz w:val="22"/>
          <w:szCs w:val="22"/>
          <w:u w:val="single"/>
          <w:lang w:val="es-ES" w:eastAsia="en-US"/>
        </w:rPr>
        <w:t xml:space="preserve">Excepciones de operación. </w:t>
      </w:r>
    </w:p>
    <w:p w14:paraId="66DDA3E9" w14:textId="77777777" w:rsidR="002A1424" w:rsidRPr="007E768C" w:rsidRDefault="002A1424" w:rsidP="002A1424">
      <w:pPr>
        <w:jc w:val="both"/>
        <w:rPr>
          <w:rFonts w:ascii="Arial" w:eastAsia="Arial" w:hAnsi="Arial" w:cs="Arial"/>
          <w:bCs/>
          <w:color w:val="000000"/>
          <w:sz w:val="22"/>
          <w:szCs w:val="22"/>
          <w:lang w:val="es-ES" w:eastAsia="en-US"/>
        </w:rPr>
      </w:pPr>
    </w:p>
    <w:p w14:paraId="5FE619D4" w14:textId="77777777" w:rsidR="002A1424" w:rsidRPr="007E768C" w:rsidRDefault="002A1424" w:rsidP="002A1424">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7E768C">
        <w:rPr>
          <w:rFonts w:ascii="Arial" w:eastAsia="Calibri" w:hAnsi="Arial" w:cs="Arial"/>
          <w:color w:val="000000"/>
          <w:sz w:val="22"/>
          <w:szCs w:val="22"/>
          <w:lang w:val="es-ES" w:eastAsia="es-CO"/>
        </w:rPr>
        <w:t xml:space="preserve">Podrán operar en la pista 14R/32L y pista 14L/32R del Aeropuerto, </w:t>
      </w:r>
      <w:r w:rsidRPr="007E768C">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p w14:paraId="1979C158" w14:textId="77777777" w:rsidR="002A1424" w:rsidRPr="007E768C" w:rsidRDefault="002A1424" w:rsidP="002A1424">
      <w:pPr>
        <w:autoSpaceDE w:val="0"/>
        <w:autoSpaceDN w:val="0"/>
        <w:adjustRightInd w:val="0"/>
        <w:jc w:val="both"/>
        <w:rPr>
          <w:rFonts w:ascii="Arial" w:eastAsia="Arial" w:hAnsi="Arial" w:cs="Arial"/>
          <w:bCs/>
          <w:color w:val="000000"/>
          <w:kern w:val="2"/>
          <w:szCs w:val="24"/>
          <w:lang w:val="es-ES" w:eastAsia="en-US"/>
        </w:rPr>
      </w:pPr>
    </w:p>
    <w:p w14:paraId="6EFB12F3" w14:textId="77777777" w:rsidR="002A1424" w:rsidRPr="007E768C" w:rsidRDefault="002A1424" w:rsidP="002A1424">
      <w:pPr>
        <w:autoSpaceDE w:val="0"/>
        <w:autoSpaceDN w:val="0"/>
        <w:adjustRightInd w:val="0"/>
        <w:jc w:val="both"/>
        <w:rPr>
          <w:rFonts w:ascii="Arial" w:eastAsia="Arial" w:hAnsi="Arial" w:cs="Arial"/>
          <w:bCs/>
          <w:color w:val="000000"/>
          <w:kern w:val="2"/>
          <w:sz w:val="22"/>
          <w:szCs w:val="22"/>
          <w:lang w:val="es-ES" w:eastAsia="en-US"/>
        </w:rPr>
      </w:pPr>
      <w:r w:rsidRPr="007E768C">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7E768C">
        <w:rPr>
          <w:rFonts w:ascii="Arial" w:eastAsia="Calibri" w:hAnsi="Arial" w:cs="Arial"/>
          <w:iCs/>
          <w:sz w:val="22"/>
          <w:szCs w:val="22"/>
          <w:lang w:eastAsia="es-CO"/>
        </w:rPr>
        <w:t>12:00 p.m. a 4:59 a.m., no se tengan sobrevuelos hacía la ciudad, salvo</w:t>
      </w:r>
      <w:r w:rsidRPr="007E768C">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p>
    <w:p w14:paraId="3112E725" w14:textId="77777777" w:rsidR="002A1424" w:rsidRDefault="002A1424" w:rsidP="002A1424">
      <w:pPr>
        <w:jc w:val="both"/>
        <w:rPr>
          <w:rFonts w:ascii="Arial" w:eastAsia="Arial" w:hAnsi="Arial" w:cs="Arial"/>
          <w:bCs/>
          <w:color w:val="000000"/>
          <w:sz w:val="22"/>
          <w:szCs w:val="22"/>
        </w:rPr>
      </w:pPr>
    </w:p>
    <w:p w14:paraId="3D3A3B73" w14:textId="77777777" w:rsidR="002A1424" w:rsidRPr="007E768C" w:rsidRDefault="002A1424" w:rsidP="002A1424">
      <w:pPr>
        <w:spacing w:after="160" w:line="259" w:lineRule="auto"/>
        <w:jc w:val="both"/>
        <w:rPr>
          <w:rFonts w:ascii="Arial" w:eastAsia="Calibri" w:hAnsi="Arial" w:cs="Arial"/>
          <w:kern w:val="2"/>
          <w:sz w:val="22"/>
          <w:szCs w:val="22"/>
          <w:lang w:eastAsia="en-US"/>
        </w:rPr>
      </w:pPr>
      <w:bookmarkStart w:id="13" w:name="_Hlk151545199"/>
      <w:bookmarkStart w:id="14" w:name="_Hlk126851684"/>
      <w:bookmarkStart w:id="15" w:name="_Hlk141255166"/>
      <w:bookmarkStart w:id="16" w:name="_Hlk131071726"/>
      <w:r w:rsidRPr="007E768C">
        <w:rPr>
          <w:rFonts w:ascii="Arial" w:eastAsia="Calibri" w:hAnsi="Arial" w:cs="Arial"/>
          <w:kern w:val="2"/>
          <w:sz w:val="22"/>
          <w:szCs w:val="22"/>
          <w:lang w:eastAsia="en-US"/>
        </w:rPr>
        <w:t xml:space="preserve">En respuesta al incremento en la frecuencia de vuelos, se debe al constante crecimiento de las operaciones aéreas motivado por una alta demanda de movilidad de pasajeros y carga. Este aumento ha llevado al aeropuerto a establecer una configuración sostenible para la operación de sus pistas. A continuación, se presenta el promedio diario mensual de operaciones aéreas realizadas en el aeropuerto entre enero del 2020 y mayo del 2024. Se puede observar una disminución principalmente debido a las restricciones generadas por la emergencia sanitaria COVID-19, así como una recuperación gradual conforme se retorna a la normalidad. </w:t>
      </w:r>
      <w:bookmarkEnd w:id="13"/>
    </w:p>
    <w:p w14:paraId="7E078FC7" w14:textId="77777777" w:rsidR="002A1424" w:rsidRPr="007E768C" w:rsidRDefault="002A1424" w:rsidP="002A1424">
      <w:pPr>
        <w:keepNext/>
        <w:spacing w:after="160" w:line="259" w:lineRule="auto"/>
        <w:jc w:val="center"/>
        <w:rPr>
          <w:rFonts w:ascii="Calibri" w:eastAsia="Calibri" w:hAnsi="Calibri" w:cs="Arial"/>
          <w:kern w:val="2"/>
          <w:sz w:val="22"/>
          <w:szCs w:val="22"/>
          <w:lang w:eastAsia="en-US"/>
        </w:rPr>
      </w:pPr>
      <w:r w:rsidRPr="007E768C">
        <w:rPr>
          <w:rFonts w:ascii="Calibri" w:eastAsia="Calibri" w:hAnsi="Calibri" w:cs="Arial"/>
          <w:noProof/>
          <w:kern w:val="2"/>
          <w:sz w:val="22"/>
          <w:szCs w:val="22"/>
          <w:lang w:eastAsia="en-US"/>
        </w:rPr>
        <w:drawing>
          <wp:inline distT="0" distB="0" distL="0" distR="0" wp14:anchorId="4D95D0C5" wp14:editId="07770091">
            <wp:extent cx="5718124" cy="1952654"/>
            <wp:effectExtent l="0" t="0" r="0" b="0"/>
            <wp:docPr id="28227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5536" cy="1965430"/>
                    </a:xfrm>
                    <a:prstGeom prst="rect">
                      <a:avLst/>
                    </a:prstGeom>
                    <a:noFill/>
                  </pic:spPr>
                </pic:pic>
              </a:graphicData>
            </a:graphic>
          </wp:inline>
        </w:drawing>
      </w:r>
    </w:p>
    <w:p w14:paraId="0323BFCE" w14:textId="77777777" w:rsidR="002A1424" w:rsidRPr="007E768C" w:rsidRDefault="002A1424" w:rsidP="002A1424">
      <w:pPr>
        <w:spacing w:after="200"/>
        <w:jc w:val="center"/>
        <w:rPr>
          <w:rFonts w:ascii="Calibri" w:eastAsia="Arial" w:hAnsi="Calibri" w:cs="Calibri"/>
          <w:bCs/>
          <w:i/>
          <w:iCs/>
          <w:color w:val="000000"/>
          <w:sz w:val="20"/>
          <w:lang w:val="es-ES" w:eastAsia="es-CO"/>
        </w:rPr>
      </w:pPr>
      <w:bookmarkStart w:id="17" w:name="_Ref126851504"/>
      <w:bookmarkStart w:id="18" w:name="_Hlk136872228"/>
      <w:r w:rsidRPr="007E768C">
        <w:rPr>
          <w:rFonts w:ascii="Calibri" w:eastAsia="Calibri" w:hAnsi="Calibri" w:cs="Calibri"/>
          <w:i/>
          <w:iCs/>
          <w:color w:val="000000"/>
          <w:sz w:val="20"/>
          <w:lang w:eastAsia="es-CO"/>
        </w:rPr>
        <w:t xml:space="preserve">Ilustración </w:t>
      </w:r>
      <w:r w:rsidRPr="007E768C">
        <w:rPr>
          <w:rFonts w:ascii="Calibri" w:eastAsia="Calibri" w:hAnsi="Calibri" w:cs="Calibri"/>
          <w:i/>
          <w:iCs/>
          <w:color w:val="000000"/>
          <w:sz w:val="20"/>
          <w:lang w:eastAsia="es-CO"/>
        </w:rPr>
        <w:fldChar w:fldCharType="begin"/>
      </w:r>
      <w:r w:rsidRPr="007E768C">
        <w:rPr>
          <w:rFonts w:ascii="Calibri" w:eastAsia="Calibri" w:hAnsi="Calibri" w:cs="Calibri"/>
          <w:i/>
          <w:iCs/>
          <w:color w:val="000000"/>
          <w:sz w:val="20"/>
          <w:lang w:eastAsia="es-CO"/>
        </w:rPr>
        <w:instrText xml:space="preserve"> SEQ Ilustración \* ARABIC </w:instrText>
      </w:r>
      <w:r w:rsidRPr="007E768C">
        <w:rPr>
          <w:rFonts w:ascii="Calibri" w:eastAsia="Calibri" w:hAnsi="Calibri" w:cs="Calibri"/>
          <w:i/>
          <w:iCs/>
          <w:color w:val="000000"/>
          <w:sz w:val="20"/>
          <w:lang w:eastAsia="es-CO"/>
        </w:rPr>
        <w:fldChar w:fldCharType="separate"/>
      </w:r>
      <w:r w:rsidRPr="007E768C">
        <w:rPr>
          <w:rFonts w:ascii="Calibri" w:eastAsia="Calibri" w:hAnsi="Calibri" w:cs="Calibri"/>
          <w:i/>
          <w:iCs/>
          <w:noProof/>
          <w:color w:val="000000"/>
          <w:sz w:val="20"/>
          <w:lang w:eastAsia="es-CO"/>
        </w:rPr>
        <w:t>6</w:t>
      </w:r>
      <w:r w:rsidRPr="007E768C">
        <w:rPr>
          <w:rFonts w:ascii="Calibri" w:eastAsia="Calibri" w:hAnsi="Calibri" w:cs="Calibri"/>
          <w:i/>
          <w:iCs/>
          <w:color w:val="000000"/>
          <w:sz w:val="20"/>
          <w:lang w:eastAsia="es-CO"/>
        </w:rPr>
        <w:fldChar w:fldCharType="end"/>
      </w:r>
      <w:bookmarkEnd w:id="17"/>
      <w:r w:rsidRPr="007E768C">
        <w:rPr>
          <w:rFonts w:ascii="Calibri" w:eastAsia="Calibri" w:hAnsi="Calibri" w:cs="Calibri"/>
          <w:i/>
          <w:iCs/>
          <w:color w:val="000000"/>
          <w:sz w:val="20"/>
          <w:lang w:eastAsia="es-CO"/>
        </w:rPr>
        <w:t>. Operaciones aéreas promedio daría-mensual Aeropuerto Internacional El Dorado.</w:t>
      </w:r>
      <w:r w:rsidRPr="007E768C">
        <w:rPr>
          <w:rFonts w:ascii="Calibri" w:eastAsia="Arial" w:hAnsi="Calibri" w:cs="Calibri"/>
          <w:bCs/>
          <w:i/>
          <w:iCs/>
          <w:color w:val="000000"/>
          <w:sz w:val="20"/>
          <w:lang w:val="es-ES" w:eastAsia="es-CO"/>
        </w:rPr>
        <w:t xml:space="preserve">    </w:t>
      </w:r>
      <w:r>
        <w:rPr>
          <w:rFonts w:ascii="Calibri" w:eastAsia="Arial" w:hAnsi="Calibri" w:cs="Calibri"/>
          <w:bCs/>
          <w:i/>
          <w:iCs/>
          <w:color w:val="000000"/>
          <w:sz w:val="20"/>
          <w:lang w:val="es-ES" w:eastAsia="es-CO"/>
        </w:rPr>
        <w:t xml:space="preserve">    </w:t>
      </w:r>
      <w:r w:rsidRPr="007E768C">
        <w:rPr>
          <w:rFonts w:ascii="Calibri" w:eastAsia="Arial" w:hAnsi="Calibri" w:cs="Calibri"/>
          <w:bCs/>
          <w:i/>
          <w:iCs/>
          <w:color w:val="000000"/>
          <w:sz w:val="20"/>
          <w:lang w:val="es-ES" w:eastAsia="es-CO"/>
        </w:rPr>
        <w:t xml:space="preserve">        </w:t>
      </w:r>
      <w:r w:rsidRPr="007E768C">
        <w:rPr>
          <w:rFonts w:ascii="Calibri" w:eastAsia="Calibri" w:hAnsi="Calibri" w:cs="Calibri"/>
          <w:color w:val="000000"/>
          <w:kern w:val="2"/>
          <w:sz w:val="20"/>
          <w:szCs w:val="22"/>
          <w:lang w:eastAsia="en-US"/>
        </w:rPr>
        <w:t xml:space="preserve"> </w:t>
      </w:r>
      <w:r w:rsidRPr="007E768C">
        <w:rPr>
          <w:rFonts w:ascii="Calibri" w:eastAsia="Calibri" w:hAnsi="Calibri" w:cs="Calibri"/>
          <w:i/>
          <w:iCs/>
          <w:color w:val="000000"/>
          <w:kern w:val="2"/>
          <w:sz w:val="20"/>
          <w:szCs w:val="22"/>
          <w:lang w:eastAsia="en-US"/>
        </w:rPr>
        <w:t xml:space="preserve">Fuente: </w:t>
      </w:r>
      <w:bookmarkEnd w:id="14"/>
      <w:bookmarkEnd w:id="18"/>
      <w:r w:rsidRPr="007E768C">
        <w:rPr>
          <w:rFonts w:ascii="Calibri" w:eastAsia="Calibri" w:hAnsi="Calibri" w:cs="Calibri"/>
          <w:i/>
          <w:iCs/>
          <w:color w:val="000000"/>
          <w:kern w:val="2"/>
          <w:sz w:val="20"/>
          <w:szCs w:val="22"/>
          <w:lang w:eastAsia="en-US"/>
        </w:rPr>
        <w:t>CMAA</w:t>
      </w:r>
      <w:bookmarkEnd w:id="15"/>
    </w:p>
    <w:bookmarkEnd w:id="16"/>
    <w:p w14:paraId="0D81F4B7" w14:textId="3919E032" w:rsidR="002A1424" w:rsidRPr="007E768C" w:rsidRDefault="002A1424" w:rsidP="002A1424">
      <w:pPr>
        <w:jc w:val="both"/>
        <w:rPr>
          <w:rFonts w:ascii="Arial" w:eastAsia="Arial" w:hAnsi="Arial" w:cs="Arial"/>
          <w:bCs/>
          <w:color w:val="000000"/>
          <w:sz w:val="22"/>
          <w:szCs w:val="22"/>
          <w:lang w:eastAsia="en-US"/>
        </w:rPr>
      </w:pPr>
      <w:r w:rsidRPr="007E768C">
        <w:rPr>
          <w:rFonts w:ascii="Arial" w:eastAsia="Arial" w:hAnsi="Arial" w:cs="Arial"/>
          <w:bCs/>
          <w:color w:val="000000"/>
          <w:sz w:val="22"/>
          <w:szCs w:val="22"/>
          <w:lang w:eastAsia="en-US"/>
        </w:rPr>
        <w:t>La variación de la cantidad de operaciones aéreas del Aeropuerto Internacional El Dorado se encuentra sujeta principalmente a la dinámica del sector aéreo en el territorio colombiano, así como el internacional, la apertura o cierres de rutas nacionales e internacionales y los efectos de temporada que generan una mayor o menor demanda de operaciones aéreas. En el grafico anterior, también se pueden observar las variaciones en la cantidad de operaciones aéreas</w:t>
      </w:r>
      <w:commentRangeStart w:id="19"/>
      <w:r w:rsidRPr="007E768C">
        <w:rPr>
          <w:rFonts w:ascii="Arial" w:eastAsia="Arial" w:hAnsi="Arial" w:cs="Arial"/>
          <w:bCs/>
          <w:color w:val="000000"/>
          <w:sz w:val="22"/>
          <w:szCs w:val="22"/>
          <w:lang w:eastAsia="en-US"/>
        </w:rPr>
        <w:t>, sien</w:t>
      </w:r>
      <w:ins w:id="20" w:author="Apple Store Pro" w:date="2024-07-23T15:20:00Z">
        <w:r w:rsidR="007C0446">
          <w:rPr>
            <w:rFonts w:ascii="Arial" w:eastAsia="Arial" w:hAnsi="Arial" w:cs="Arial"/>
            <w:bCs/>
            <w:color w:val="000000"/>
            <w:sz w:val="22"/>
            <w:szCs w:val="22"/>
            <w:lang w:eastAsia="en-US"/>
          </w:rPr>
          <w:t>d</w:t>
        </w:r>
      </w:ins>
      <w:del w:id="21" w:author="Apple Store Pro" w:date="2024-07-23T15:20:00Z">
        <w:r w:rsidRPr="007E768C" w:rsidDel="007C0446">
          <w:rPr>
            <w:rFonts w:ascii="Arial" w:eastAsia="Arial" w:hAnsi="Arial" w:cs="Arial"/>
            <w:bCs/>
            <w:color w:val="000000"/>
            <w:sz w:val="22"/>
            <w:szCs w:val="22"/>
            <w:lang w:eastAsia="en-US"/>
          </w:rPr>
          <w:delText>t</w:delText>
        </w:r>
      </w:del>
      <w:r w:rsidRPr="007E768C">
        <w:rPr>
          <w:rFonts w:ascii="Arial" w:eastAsia="Arial" w:hAnsi="Arial" w:cs="Arial"/>
          <w:bCs/>
          <w:color w:val="000000"/>
          <w:sz w:val="22"/>
          <w:szCs w:val="22"/>
          <w:lang w:eastAsia="en-US"/>
        </w:rPr>
        <w:t xml:space="preserve">o enero y febrero 2020, </w:t>
      </w:r>
      <w:commentRangeEnd w:id="19"/>
      <w:r w:rsidR="007C0446">
        <w:rPr>
          <w:rStyle w:val="Refdecomentario"/>
        </w:rPr>
        <w:commentReference w:id="19"/>
      </w:r>
      <w:r w:rsidRPr="007E768C">
        <w:rPr>
          <w:rFonts w:ascii="Arial" w:eastAsia="Arial" w:hAnsi="Arial" w:cs="Arial"/>
          <w:bCs/>
          <w:color w:val="000000"/>
          <w:sz w:val="22"/>
          <w:szCs w:val="22"/>
          <w:lang w:eastAsia="en-US"/>
        </w:rPr>
        <w:t>los meses con mayor cantidad de operaciones aéreas del aeropuerto. También se observa el efecto generado por la declaración de emergencia sanitaria causado por la pandemia del COVID-19 y como el sector aéreo se ha venido reactivando</w:t>
      </w:r>
      <w:ins w:id="22" w:author="Apple Store Pro" w:date="2024-07-23T15:39:00Z">
        <w:r w:rsidR="00260390">
          <w:rPr>
            <w:rFonts w:ascii="Arial" w:eastAsia="Arial" w:hAnsi="Arial" w:cs="Arial"/>
            <w:bCs/>
            <w:color w:val="000000"/>
            <w:sz w:val="22"/>
            <w:szCs w:val="22"/>
            <w:lang w:eastAsia="en-US"/>
          </w:rPr>
          <w:t xml:space="preserve"> y en ese mismo orden</w:t>
        </w:r>
      </w:ins>
      <w:ins w:id="23" w:author="Apple Store Pro" w:date="2024-07-23T15:57:00Z">
        <w:r w:rsidR="003E1ED6">
          <w:rPr>
            <w:rFonts w:ascii="Arial" w:eastAsia="Arial" w:hAnsi="Arial" w:cs="Arial"/>
            <w:bCs/>
            <w:color w:val="000000"/>
            <w:sz w:val="22"/>
            <w:szCs w:val="22"/>
            <w:lang w:eastAsia="en-US"/>
          </w:rPr>
          <w:t xml:space="preserve"> han </w:t>
        </w:r>
      </w:ins>
      <w:ins w:id="24" w:author="Apple Store Pro" w:date="2024-07-23T15:39:00Z">
        <w:r w:rsidR="00260390">
          <w:rPr>
            <w:rFonts w:ascii="Arial" w:eastAsia="Arial" w:hAnsi="Arial" w:cs="Arial"/>
            <w:bCs/>
            <w:color w:val="000000"/>
            <w:sz w:val="22"/>
            <w:szCs w:val="22"/>
            <w:lang w:eastAsia="en-US"/>
          </w:rPr>
          <w:t xml:space="preserve"> </w:t>
        </w:r>
      </w:ins>
      <w:ins w:id="25" w:author="Apple Store Pro" w:date="2024-07-23T15:40:00Z">
        <w:r w:rsidR="00260390">
          <w:rPr>
            <w:rFonts w:ascii="Arial" w:eastAsia="Arial" w:hAnsi="Arial" w:cs="Arial"/>
            <w:bCs/>
            <w:color w:val="000000"/>
            <w:sz w:val="22"/>
            <w:szCs w:val="22"/>
            <w:lang w:eastAsia="en-US"/>
          </w:rPr>
          <w:t>incrementado</w:t>
        </w:r>
      </w:ins>
      <w:ins w:id="26" w:author="Apple Store Pro" w:date="2024-07-23T15:39:00Z">
        <w:r w:rsidR="00260390">
          <w:rPr>
            <w:rFonts w:ascii="Arial" w:eastAsia="Arial" w:hAnsi="Arial" w:cs="Arial"/>
            <w:bCs/>
            <w:color w:val="000000"/>
            <w:sz w:val="22"/>
            <w:szCs w:val="22"/>
            <w:lang w:eastAsia="en-US"/>
          </w:rPr>
          <w:t xml:space="preserve"> las operaciones aéreas</w:t>
        </w:r>
      </w:ins>
      <w:ins w:id="27" w:author="Apple Store Pro" w:date="2024-07-23T15:40:00Z">
        <w:r w:rsidR="00260390">
          <w:rPr>
            <w:rFonts w:ascii="Arial" w:eastAsia="Arial" w:hAnsi="Arial" w:cs="Arial"/>
            <w:bCs/>
            <w:color w:val="000000"/>
            <w:sz w:val="22"/>
            <w:szCs w:val="22"/>
            <w:lang w:eastAsia="en-US"/>
          </w:rPr>
          <w:t>.</w:t>
        </w:r>
      </w:ins>
      <w:del w:id="28" w:author="Apple Store Pro" w:date="2024-07-23T15:39:00Z">
        <w:r w:rsidRPr="007E768C" w:rsidDel="00260390">
          <w:rPr>
            <w:rFonts w:ascii="Arial" w:eastAsia="Arial" w:hAnsi="Arial" w:cs="Arial"/>
            <w:bCs/>
            <w:color w:val="000000"/>
            <w:sz w:val="22"/>
            <w:szCs w:val="22"/>
            <w:lang w:eastAsia="en-US"/>
          </w:rPr>
          <w:delText xml:space="preserve">. </w:delText>
        </w:r>
      </w:del>
    </w:p>
    <w:p w14:paraId="09758876" w14:textId="77777777" w:rsidR="002A1424" w:rsidRDefault="002A1424" w:rsidP="002A1424">
      <w:pPr>
        <w:jc w:val="both"/>
        <w:rPr>
          <w:rFonts w:ascii="Arial" w:eastAsia="Arial" w:hAnsi="Arial" w:cs="Arial"/>
          <w:bCs/>
          <w:color w:val="000000"/>
          <w:sz w:val="22"/>
          <w:szCs w:val="22"/>
        </w:rPr>
      </w:pPr>
    </w:p>
    <w:p w14:paraId="1FE9DFF7" w14:textId="77777777" w:rsidR="002A1424" w:rsidRPr="002A1424" w:rsidRDefault="002A1424" w:rsidP="002A1424">
      <w:pPr>
        <w:jc w:val="both"/>
        <w:rPr>
          <w:rFonts w:ascii="Arial" w:eastAsia="Arial" w:hAnsi="Arial" w:cs="Arial"/>
          <w:bCs/>
          <w:color w:val="000000"/>
          <w:sz w:val="22"/>
          <w:szCs w:val="22"/>
        </w:rPr>
      </w:pP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17D04D7F" w:rsidR="004C47AC" w:rsidRPr="002A1424"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solicito respetuosamente que la ANLA tome las medidas necesarias para investigar esta situación y asegurar que las operaciones aéreas cumplan con las regulaciones vigentes en cuanto a niveles de ruido y frecuencia de vuelos en zonas residenciales.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1B6F208F" w14:textId="77777777" w:rsidR="002A1424" w:rsidRDefault="002A1424" w:rsidP="002A1424">
      <w:pPr>
        <w:jc w:val="both"/>
        <w:rPr>
          <w:rFonts w:ascii="Arial" w:eastAsia="Arial" w:hAnsi="Arial" w:cs="Arial"/>
          <w:bCs/>
          <w:color w:val="000000"/>
          <w:sz w:val="22"/>
          <w:szCs w:val="22"/>
        </w:rPr>
      </w:pPr>
    </w:p>
    <w:p w14:paraId="5E7ED4CB" w14:textId="38BE1624" w:rsidR="002A1424" w:rsidRDefault="002A1424" w:rsidP="002A1424">
      <w:pPr>
        <w:autoSpaceDE w:val="0"/>
        <w:autoSpaceDN w:val="0"/>
        <w:adjustRightInd w:val="0"/>
        <w:jc w:val="both"/>
        <w:rPr>
          <w:rFonts w:ascii="Arial" w:eastAsia="Calibri" w:hAnsi="Arial" w:cs="Arial"/>
          <w:sz w:val="22"/>
          <w:szCs w:val="22"/>
          <w:lang w:val="es-ES" w:eastAsia="en-US"/>
        </w:rPr>
      </w:pPr>
      <w:bookmarkStart w:id="29" w:name="_Hlk134185441"/>
      <w:r>
        <w:rPr>
          <w:rFonts w:ascii="Arial" w:eastAsia="Calibri" w:hAnsi="Arial" w:cs="Arial"/>
          <w:sz w:val="22"/>
          <w:szCs w:val="22"/>
          <w:lang w:val="es-ES" w:eastAsia="en-US"/>
        </w:rPr>
        <w:t>E</w:t>
      </w:r>
      <w:r w:rsidRPr="002A1424">
        <w:rPr>
          <w:rFonts w:ascii="Arial" w:eastAsia="Calibri" w:hAnsi="Arial" w:cs="Arial"/>
          <w:sz w:val="22"/>
          <w:szCs w:val="22"/>
          <w:lang w:val="es-ES" w:eastAsia="en-US"/>
        </w:rPr>
        <w:t xml:space="preserve">n lo que respecta a las rutas o corredores aéreos, La Unidad Administrativa Especial de Aeronáutica Civil – Aerocivil tiene como objetivo garantizar el desarrollo de la aviación civil y de la administración del espacio aéreo en condiciones de seguridad tanto en aire como en tierra y eficiencia, en concordancia con las políticas, planes y programas gubernamentales en materia económico-social y de relaciones internacionales para el crecimiento del transporte aéreo de Colombia. El desarrollo y modificación de las rutas áreas dispuesta en el espacio aéreo colombiano se encuentra a cargo de la </w:t>
      </w:r>
      <w:r w:rsidRPr="002A1424">
        <w:rPr>
          <w:rFonts w:ascii="Arial" w:eastAsia="Calibri" w:hAnsi="Arial" w:cs="Arial"/>
          <w:color w:val="000000"/>
          <w:sz w:val="22"/>
          <w:szCs w:val="22"/>
          <w:shd w:val="clear" w:color="auto" w:fill="FFFFFF"/>
          <w:lang w:val="es-ES" w:eastAsia="en-US"/>
        </w:rPr>
        <w:t>Dirección de Operaciones de Navegación Aérea</w:t>
      </w:r>
      <w:r w:rsidRPr="002A1424">
        <w:rPr>
          <w:rFonts w:ascii="Arial" w:eastAsia="Calibri" w:hAnsi="Arial" w:cs="Arial"/>
          <w:sz w:val="22"/>
          <w:szCs w:val="22"/>
          <w:lang w:val="es-ES" w:eastAsia="en-US"/>
        </w:rPr>
        <w:t>.</w:t>
      </w:r>
      <w:bookmarkEnd w:id="29"/>
    </w:p>
    <w:p w14:paraId="74FA6419" w14:textId="77777777" w:rsidR="002A1424" w:rsidRDefault="002A1424" w:rsidP="002A1424">
      <w:pPr>
        <w:autoSpaceDE w:val="0"/>
        <w:autoSpaceDN w:val="0"/>
        <w:adjustRightInd w:val="0"/>
        <w:jc w:val="both"/>
        <w:rPr>
          <w:rFonts w:ascii="Arial" w:eastAsia="Calibri" w:hAnsi="Arial" w:cs="Arial"/>
          <w:sz w:val="22"/>
          <w:szCs w:val="22"/>
          <w:lang w:val="es-ES" w:eastAsia="en-US"/>
        </w:rPr>
      </w:pPr>
    </w:p>
    <w:p w14:paraId="4886BAE0" w14:textId="77777777" w:rsidR="002A1424" w:rsidRDefault="002A1424" w:rsidP="002A1424">
      <w:pPr>
        <w:autoSpaceDE w:val="0"/>
        <w:autoSpaceDN w:val="0"/>
        <w:adjustRightInd w:val="0"/>
        <w:jc w:val="both"/>
        <w:rPr>
          <w:rFonts w:ascii="Arial" w:eastAsia="Calibri" w:hAnsi="Arial" w:cs="Arial"/>
          <w:sz w:val="22"/>
          <w:szCs w:val="22"/>
          <w:lang w:val="es-ES" w:eastAsia="en-US"/>
        </w:rPr>
      </w:pPr>
      <w:bookmarkStart w:id="30" w:name="_Hlk134006590"/>
      <w:bookmarkStart w:id="31" w:name="_Hlk132187061"/>
      <w:bookmarkStart w:id="32" w:name="_Hlk128470666"/>
      <w:bookmarkStart w:id="33" w:name="_Hlk137027983"/>
      <w:r w:rsidRPr="002A1424">
        <w:rPr>
          <w:rFonts w:ascii="Arial" w:eastAsia="Arial" w:hAnsi="Arial" w:cs="Arial"/>
          <w:bCs/>
          <w:color w:val="000000"/>
          <w:sz w:val="22"/>
          <w:szCs w:val="22"/>
          <w:lang w:val="es-ES"/>
        </w:rPr>
        <w:t xml:space="preserve">A través de las rutas aéreas de salida del aeródromo vuelan las aeronaves que despegaron por la pista norte (14L/32R) y la pista sur (14R/32L) hacia la ciudad de Bogotá D.C, las cuales realizan un viraje en dirección norte o sur según su destino, dichos corredores aéreos </w:t>
      </w:r>
      <w:r w:rsidRPr="002A1424">
        <w:rPr>
          <w:rFonts w:ascii="Arial" w:hAnsi="Arial" w:cs="Arial"/>
          <w:sz w:val="22"/>
          <w:szCs w:val="22"/>
          <w:lang w:val="es-ES"/>
        </w:rPr>
        <w:t xml:space="preserve">están sujetos al cumplimiento de lo establecido en las cartas de navegación aérea para el espacio aéreo del Aeropuerto, tal como lo establece y administra la Dirección de </w:t>
      </w:r>
      <w:r w:rsidRPr="002A1424">
        <w:rPr>
          <w:rFonts w:ascii="Arial" w:hAnsi="Arial" w:cs="Arial"/>
          <w:color w:val="000000"/>
          <w:sz w:val="22"/>
          <w:szCs w:val="22"/>
          <w:shd w:val="clear" w:color="auto" w:fill="FFFFFF"/>
        </w:rPr>
        <w:t>Operaciones de Navegación Aérea</w:t>
      </w:r>
      <w:r w:rsidRPr="002A1424">
        <w:rPr>
          <w:rFonts w:ascii="Arial" w:hAnsi="Arial" w:cs="Arial"/>
          <w:sz w:val="22"/>
          <w:szCs w:val="22"/>
          <w:lang w:val="es-ES"/>
        </w:rPr>
        <w:t>. Las rutas de salida y aproximación de aeronaves para el aeropuerto son diseñadas de acuerdo con los estándares internacionales de la Organización de Aviación Civil Internacional – OACI</w:t>
      </w:r>
      <w:r w:rsidRPr="002A1424">
        <w:rPr>
          <w:rFonts w:ascii="Arial" w:hAnsi="Arial" w:cs="Arial"/>
          <w:sz w:val="22"/>
          <w:szCs w:val="22"/>
          <w:vertAlign w:val="superscript"/>
          <w:lang w:val="es-ES"/>
        </w:rPr>
        <w:endnoteReference w:id="13"/>
      </w:r>
      <w:r w:rsidRPr="002A1424">
        <w:rPr>
          <w:rFonts w:ascii="Arial" w:hAnsi="Arial" w:cs="Arial"/>
          <w:sz w:val="22"/>
          <w:szCs w:val="22"/>
          <w:lang w:val="es-ES"/>
        </w:rPr>
        <w:t xml:space="preserve"> y las normativas nacionales expuestas en los Reglamentos Aeronáuticos de Colombia - RAC.  Estas rutas son diseñadas bajo los Documentos 9829</w:t>
      </w:r>
      <w:r w:rsidRPr="002A1424">
        <w:rPr>
          <w:rFonts w:ascii="Arial" w:hAnsi="Arial" w:cs="Arial"/>
          <w:sz w:val="22"/>
          <w:szCs w:val="22"/>
          <w:vertAlign w:val="superscript"/>
          <w:lang w:val="es-ES"/>
        </w:rPr>
        <w:endnoteReference w:id="14"/>
      </w:r>
      <w:r w:rsidRPr="002A1424">
        <w:rPr>
          <w:rFonts w:ascii="Arial" w:hAnsi="Arial" w:cs="Arial"/>
          <w:sz w:val="22"/>
          <w:szCs w:val="22"/>
          <w:lang w:val="es-ES"/>
        </w:rPr>
        <w:t>, 8168</w:t>
      </w:r>
      <w:r w:rsidRPr="002A1424">
        <w:rPr>
          <w:rFonts w:ascii="Arial" w:hAnsi="Arial" w:cs="Arial"/>
          <w:sz w:val="22"/>
          <w:szCs w:val="22"/>
          <w:vertAlign w:val="superscript"/>
          <w:lang w:val="es-ES"/>
        </w:rPr>
        <w:endnoteReference w:id="15"/>
      </w:r>
      <w:r w:rsidRPr="002A1424">
        <w:rPr>
          <w:rFonts w:ascii="Arial" w:hAnsi="Arial" w:cs="Arial"/>
          <w:sz w:val="22"/>
          <w:szCs w:val="22"/>
          <w:lang w:val="es-ES"/>
        </w:rPr>
        <w:t>, 9931</w:t>
      </w:r>
      <w:r w:rsidRPr="002A1424">
        <w:rPr>
          <w:rFonts w:ascii="Arial" w:hAnsi="Arial" w:cs="Arial"/>
          <w:sz w:val="22"/>
          <w:szCs w:val="22"/>
          <w:vertAlign w:val="superscript"/>
          <w:lang w:val="es-ES"/>
        </w:rPr>
        <w:endnoteReference w:id="16"/>
      </w:r>
      <w:r w:rsidRPr="002A1424">
        <w:rPr>
          <w:rFonts w:ascii="Arial" w:hAnsi="Arial" w:cs="Arial"/>
          <w:sz w:val="22"/>
          <w:szCs w:val="22"/>
          <w:lang w:val="es-ES"/>
        </w:rPr>
        <w:t>, 9993</w:t>
      </w:r>
      <w:r w:rsidRPr="002A1424">
        <w:rPr>
          <w:rFonts w:ascii="Arial" w:hAnsi="Arial" w:cs="Arial"/>
          <w:sz w:val="22"/>
          <w:szCs w:val="22"/>
          <w:vertAlign w:val="superscript"/>
          <w:lang w:val="es-ES"/>
        </w:rPr>
        <w:endnoteReference w:id="17"/>
      </w:r>
      <w:r w:rsidRPr="002A1424">
        <w:rPr>
          <w:rFonts w:ascii="Arial" w:hAnsi="Arial" w:cs="Arial"/>
          <w:sz w:val="22"/>
          <w:szCs w:val="22"/>
          <w:lang w:val="es-ES"/>
        </w:rPr>
        <w:t>,9992</w:t>
      </w:r>
      <w:r w:rsidRPr="002A1424">
        <w:rPr>
          <w:rFonts w:ascii="Arial" w:hAnsi="Arial" w:cs="Arial"/>
          <w:sz w:val="22"/>
          <w:szCs w:val="22"/>
          <w:vertAlign w:val="superscript"/>
          <w:lang w:val="es-ES"/>
        </w:rPr>
        <w:endnoteReference w:id="18"/>
      </w:r>
      <w:r w:rsidRPr="002A1424">
        <w:rPr>
          <w:rFonts w:ascii="Arial" w:hAnsi="Arial" w:cs="Arial"/>
          <w:sz w:val="22"/>
          <w:szCs w:val="22"/>
          <w:lang w:val="es-ES"/>
        </w:rPr>
        <w:t>, 9888</w:t>
      </w:r>
      <w:r w:rsidRPr="002A1424">
        <w:rPr>
          <w:rFonts w:ascii="Arial" w:hAnsi="Arial" w:cs="Arial"/>
          <w:sz w:val="22"/>
          <w:szCs w:val="22"/>
          <w:vertAlign w:val="superscript"/>
          <w:lang w:val="es-ES"/>
        </w:rPr>
        <w:endnoteReference w:id="19"/>
      </w:r>
      <w:r w:rsidRPr="002A1424">
        <w:rPr>
          <w:rFonts w:ascii="Arial" w:hAnsi="Arial" w:cs="Arial"/>
          <w:sz w:val="22"/>
          <w:szCs w:val="22"/>
          <w:lang w:val="es-ES"/>
        </w:rPr>
        <w:t>, 10031</w:t>
      </w:r>
      <w:r w:rsidRPr="002A1424">
        <w:rPr>
          <w:rFonts w:ascii="Arial" w:hAnsi="Arial" w:cs="Arial"/>
          <w:sz w:val="22"/>
          <w:szCs w:val="22"/>
          <w:vertAlign w:val="superscript"/>
          <w:lang w:val="es-ES"/>
        </w:rPr>
        <w:endnoteReference w:id="20"/>
      </w:r>
      <w:r w:rsidRPr="002A1424">
        <w:rPr>
          <w:rFonts w:ascii="Arial" w:hAnsi="Arial" w:cs="Arial"/>
          <w:sz w:val="22"/>
          <w:szCs w:val="22"/>
          <w:lang w:val="es-ES"/>
        </w:rPr>
        <w:t xml:space="preserve"> de la OACI y los RAC</w:t>
      </w:r>
      <w:r w:rsidRPr="002A1424">
        <w:rPr>
          <w:rFonts w:ascii="Arial" w:hAnsi="Arial" w:cs="Arial"/>
          <w:sz w:val="22"/>
          <w:szCs w:val="22"/>
          <w:vertAlign w:val="superscript"/>
          <w:lang w:val="es-ES"/>
        </w:rPr>
        <w:endnoteReference w:id="21"/>
      </w:r>
      <w:r w:rsidRPr="002A1424">
        <w:rPr>
          <w:rFonts w:ascii="Arial" w:hAnsi="Arial" w:cs="Arial"/>
          <w:sz w:val="22"/>
          <w:szCs w:val="22"/>
          <w:lang w:val="es-ES"/>
        </w:rPr>
        <w:t xml:space="preserve"> 4</w:t>
      </w:r>
      <w:r w:rsidRPr="002A1424">
        <w:rPr>
          <w:rFonts w:ascii="Arial" w:hAnsi="Arial" w:cs="Arial"/>
          <w:sz w:val="22"/>
          <w:szCs w:val="22"/>
          <w:vertAlign w:val="superscript"/>
          <w:lang w:val="es-ES"/>
        </w:rPr>
        <w:endnoteReference w:id="22"/>
      </w:r>
      <w:r w:rsidRPr="002A1424">
        <w:rPr>
          <w:rFonts w:ascii="Arial" w:hAnsi="Arial" w:cs="Arial"/>
          <w:sz w:val="22"/>
          <w:szCs w:val="22"/>
          <w:lang w:val="es-ES"/>
        </w:rPr>
        <w:t>, 14</w:t>
      </w:r>
      <w:r w:rsidRPr="002A1424">
        <w:rPr>
          <w:rFonts w:ascii="Arial" w:hAnsi="Arial" w:cs="Arial"/>
          <w:sz w:val="22"/>
          <w:szCs w:val="22"/>
          <w:vertAlign w:val="superscript"/>
          <w:lang w:val="es-ES"/>
        </w:rPr>
        <w:endnoteReference w:id="23"/>
      </w:r>
      <w:r w:rsidRPr="002A1424">
        <w:rPr>
          <w:rFonts w:ascii="Arial" w:hAnsi="Arial" w:cs="Arial"/>
          <w:sz w:val="22"/>
          <w:szCs w:val="22"/>
          <w:lang w:val="es-ES"/>
        </w:rPr>
        <w:t>, 204</w:t>
      </w:r>
      <w:r w:rsidRPr="002A1424">
        <w:rPr>
          <w:rFonts w:ascii="Arial" w:hAnsi="Arial" w:cs="Arial"/>
          <w:sz w:val="22"/>
          <w:szCs w:val="22"/>
          <w:vertAlign w:val="superscript"/>
          <w:lang w:val="es-ES"/>
        </w:rPr>
        <w:endnoteReference w:id="24"/>
      </w:r>
      <w:r w:rsidRPr="002A1424">
        <w:rPr>
          <w:rFonts w:ascii="Arial" w:hAnsi="Arial" w:cs="Arial"/>
          <w:sz w:val="22"/>
          <w:szCs w:val="22"/>
          <w:lang w:val="es-ES"/>
        </w:rPr>
        <w:t xml:space="preserve"> y 211</w:t>
      </w:r>
      <w:r w:rsidRPr="002A1424">
        <w:rPr>
          <w:rFonts w:ascii="Arial" w:hAnsi="Arial" w:cs="Arial"/>
          <w:sz w:val="22"/>
          <w:szCs w:val="22"/>
          <w:vertAlign w:val="superscript"/>
          <w:lang w:val="es-ES"/>
        </w:rPr>
        <w:endnoteReference w:id="25"/>
      </w:r>
      <w:r w:rsidRPr="002A1424">
        <w:rPr>
          <w:rFonts w:ascii="Arial" w:hAnsi="Arial" w:cs="Arial"/>
          <w:sz w:val="22"/>
          <w:szCs w:val="22"/>
          <w:lang w:val="es-ES"/>
        </w:rPr>
        <w:t>. Estas cartas de navegación se encuentran en el La AIP</w:t>
      </w:r>
      <w:r w:rsidRPr="002A1424">
        <w:rPr>
          <w:rFonts w:ascii="Arial" w:hAnsi="Arial" w:cs="Arial"/>
          <w:sz w:val="22"/>
          <w:szCs w:val="22"/>
          <w:vertAlign w:val="superscript"/>
          <w:lang w:val="es-ES"/>
        </w:rPr>
        <w:endnoteReference w:id="26"/>
      </w:r>
      <w:r w:rsidRPr="002A1424">
        <w:rPr>
          <w:rFonts w:ascii="Arial" w:hAnsi="Arial" w:cs="Arial"/>
          <w:sz w:val="22"/>
          <w:szCs w:val="22"/>
          <w:lang w:val="es-ES"/>
        </w:rPr>
        <w:t xml:space="preserve"> Colombia AD</w:t>
      </w:r>
      <w:r w:rsidRPr="002A1424">
        <w:rPr>
          <w:rFonts w:ascii="Arial" w:hAnsi="Arial" w:cs="Arial"/>
          <w:sz w:val="22"/>
          <w:szCs w:val="22"/>
          <w:vertAlign w:val="superscript"/>
          <w:lang w:val="es-ES"/>
        </w:rPr>
        <w:endnoteReference w:id="27"/>
      </w:r>
      <w:r w:rsidRPr="002A1424">
        <w:rPr>
          <w:rFonts w:ascii="Arial" w:hAnsi="Arial" w:cs="Arial"/>
          <w:sz w:val="22"/>
          <w:szCs w:val="22"/>
          <w:lang w:val="es-ES"/>
        </w:rPr>
        <w:t xml:space="preserve"> 2 SKBO, el cual es el manual básico de Información Aeronáutica del aeródromo y contiene información de carácter permanente y cambios temporales de larga duración, esencial para la navegación aérea y las operaciones aeroportuarias</w:t>
      </w:r>
      <w:r w:rsidRPr="002A1424">
        <w:rPr>
          <w:rFonts w:ascii="Arial" w:eastAsia="Calibri" w:hAnsi="Arial" w:cs="Arial"/>
          <w:sz w:val="22"/>
          <w:szCs w:val="22"/>
          <w:lang w:val="es-ES" w:eastAsia="en-US"/>
        </w:rPr>
        <w:t>.</w:t>
      </w:r>
      <w:bookmarkEnd w:id="30"/>
      <w:bookmarkEnd w:id="31"/>
    </w:p>
    <w:p w14:paraId="102D7FDA" w14:textId="77777777" w:rsidR="002A1424" w:rsidRDefault="002A1424" w:rsidP="002A1424">
      <w:pPr>
        <w:autoSpaceDE w:val="0"/>
        <w:autoSpaceDN w:val="0"/>
        <w:adjustRightInd w:val="0"/>
        <w:jc w:val="both"/>
        <w:rPr>
          <w:rFonts w:ascii="Arial" w:eastAsia="Calibri" w:hAnsi="Arial" w:cs="Arial"/>
          <w:sz w:val="22"/>
          <w:szCs w:val="22"/>
          <w:lang w:val="es-ES" w:eastAsia="en-US"/>
        </w:rPr>
      </w:pPr>
    </w:p>
    <w:p w14:paraId="46385B0B" w14:textId="5E528D02" w:rsidR="002A1424" w:rsidRPr="002A1424" w:rsidRDefault="002A1424" w:rsidP="002A1424">
      <w:pPr>
        <w:jc w:val="both"/>
        <w:rPr>
          <w:rFonts w:ascii="Arial" w:eastAsia="Calibri" w:hAnsi="Arial" w:cs="Arial"/>
          <w:sz w:val="22"/>
          <w:szCs w:val="22"/>
          <w:lang w:val="es-ES" w:eastAsia="en-US"/>
        </w:rPr>
      </w:pPr>
      <w:bookmarkStart w:id="34" w:name="_Hlk136422772"/>
      <w:r>
        <w:rPr>
          <w:rFonts w:ascii="Arial" w:eastAsia="Calibri" w:hAnsi="Arial" w:cs="Arial"/>
          <w:sz w:val="22"/>
          <w:szCs w:val="22"/>
          <w:lang w:val="es-ES" w:eastAsia="en-US"/>
        </w:rPr>
        <w:t>E</w:t>
      </w:r>
      <w:r w:rsidRPr="002A1424">
        <w:rPr>
          <w:rFonts w:ascii="Arial" w:eastAsia="Calibri" w:hAnsi="Arial" w:cs="Arial"/>
          <w:sz w:val="22"/>
          <w:szCs w:val="22"/>
          <w:lang w:val="es-ES" w:eastAsia="en-US"/>
        </w:rPr>
        <w:t>s necesario aclarar que las operaciones aéreas que sobrevuelan hacían la ciudad, por las circunstancias o contexto real, atraviesan sectores residenciales (zonas pobladas) debido a la configuración operativa establecida para optimizar la seguridad área en aire, tierra y la eficiencia de los vuelos. Una de las principales razones es la consideración de las condiciones meteorológicas. El Aeropuerto Internacional El Dorado necesita adaptarse a las diferentes variables climáticas que pueden afectar significativamente la seguridad de las operaciones aéreas, como la dirección y velocidad del viento, la visibilidad y las condiciones de la pista. Lo anterior por su misma naturaleza es un tema complejo de articular en el que la Aerocivil coloca toda su capacidad institucional, técnica, etc.</w:t>
      </w:r>
    </w:p>
    <w:p w14:paraId="7B099367" w14:textId="77777777" w:rsidR="002A1424" w:rsidRPr="002A1424" w:rsidRDefault="002A1424" w:rsidP="002A1424">
      <w:pPr>
        <w:jc w:val="both"/>
        <w:rPr>
          <w:rFonts w:ascii="Arial" w:eastAsia="Calibri" w:hAnsi="Arial" w:cs="Arial"/>
          <w:sz w:val="22"/>
          <w:szCs w:val="22"/>
          <w:lang w:val="es-ES" w:eastAsia="en-US"/>
        </w:rPr>
      </w:pPr>
    </w:p>
    <w:p w14:paraId="3968D187" w14:textId="77777777" w:rsidR="002A1424" w:rsidRPr="002A1424" w:rsidRDefault="002A1424" w:rsidP="002A1424">
      <w:pPr>
        <w:jc w:val="both"/>
        <w:rPr>
          <w:rFonts w:ascii="Arial" w:eastAsia="Calibri" w:hAnsi="Arial" w:cs="Arial"/>
          <w:sz w:val="22"/>
          <w:szCs w:val="22"/>
          <w:lang w:val="es-ES" w:eastAsia="en-US"/>
        </w:rPr>
      </w:pPr>
      <w:r w:rsidRPr="002A1424">
        <w:rPr>
          <w:rFonts w:ascii="Arial" w:eastAsia="Calibri" w:hAnsi="Arial" w:cs="Arial"/>
          <w:sz w:val="22"/>
          <w:szCs w:val="22"/>
          <w:lang w:val="es-ES" w:eastAsia="en-US"/>
        </w:rPr>
        <w:t xml:space="preserve">Para mitigar los riesgos asociados con las condiciones climáticas cambiantes, se ha establecido una configuración operativa que permite utilizar diferentes direcciones de aproximación y salida. Esto brinda flexibilidad para ajustar las rutas de vuelo según las condiciones meteorológicas predominantes en un momento dado. </w:t>
      </w:r>
    </w:p>
    <w:p w14:paraId="053AEC4E" w14:textId="77777777" w:rsidR="002A1424" w:rsidRPr="002A1424" w:rsidRDefault="002A1424" w:rsidP="002A1424">
      <w:pPr>
        <w:jc w:val="both"/>
        <w:rPr>
          <w:rFonts w:ascii="Arial" w:eastAsia="Calibri" w:hAnsi="Arial" w:cs="Arial"/>
          <w:sz w:val="22"/>
          <w:szCs w:val="22"/>
          <w:lang w:val="es-ES" w:eastAsia="en-US"/>
        </w:rPr>
      </w:pPr>
    </w:p>
    <w:p w14:paraId="40883205" w14:textId="77777777" w:rsidR="002A1424" w:rsidRDefault="002A1424" w:rsidP="002A1424">
      <w:pPr>
        <w:jc w:val="both"/>
        <w:rPr>
          <w:ins w:id="35" w:author="Apple Store Pro" w:date="2024-07-23T15:31:00Z"/>
          <w:rFonts w:ascii="Arial" w:eastAsia="Calibri" w:hAnsi="Arial" w:cs="Arial"/>
          <w:sz w:val="22"/>
          <w:szCs w:val="22"/>
          <w:lang w:eastAsia="en-US"/>
        </w:rPr>
      </w:pPr>
      <w:r w:rsidRPr="002A1424">
        <w:rPr>
          <w:rFonts w:ascii="Arial" w:eastAsia="Calibri" w:hAnsi="Arial" w:cs="Arial"/>
          <w:sz w:val="22"/>
          <w:szCs w:val="22"/>
          <w:lang w:eastAsia="en-US"/>
        </w:rPr>
        <w:t>La planificación de rutas aéreas implica equilibrar varios aspectos, como la eficiencia y la seguridad, teniendo en cuenta el impacto en las áreas residenciales. Si bien se busca minimizar este impacto, no siempre es posible evitar el sobrevuelo de sectores residenciales debido a la necesidad de adaptarse a las condiciones climáticas y garantizar la seguridad operativa. La entidad realiza esfuerzos continuos para optimizar las rutas con el fin de minimizar las molestias para las comunidades residenciales. Sin embargo, es importante tener en cuenta que la planificación de las operaciones aéreas implica considerar múltiples variables y encontrar un equilibrio entre diferentes necesidades y restricciones.</w:t>
      </w:r>
      <w:bookmarkEnd w:id="34"/>
    </w:p>
    <w:p w14:paraId="5D404132" w14:textId="77777777" w:rsidR="009C1543" w:rsidRDefault="009C1543" w:rsidP="002A1424">
      <w:pPr>
        <w:jc w:val="both"/>
        <w:rPr>
          <w:ins w:id="36" w:author="Apple Store Pro" w:date="2024-07-23T15:31:00Z"/>
          <w:rFonts w:ascii="Arial" w:eastAsia="Calibri" w:hAnsi="Arial" w:cs="Arial"/>
          <w:sz w:val="22"/>
          <w:szCs w:val="22"/>
          <w:lang w:eastAsia="en-US"/>
        </w:rPr>
      </w:pPr>
    </w:p>
    <w:p w14:paraId="1E6E147C" w14:textId="77777777" w:rsidR="009C1543" w:rsidRPr="00C704AB" w:rsidRDefault="009C1543" w:rsidP="009C1543">
      <w:pPr>
        <w:jc w:val="both"/>
        <w:rPr>
          <w:ins w:id="37" w:author="Apple Store Pro" w:date="2024-07-23T15:31:00Z"/>
          <w:rFonts w:ascii="Arial" w:eastAsia="Arial" w:hAnsi="Arial" w:cs="Arial"/>
          <w:bCs/>
          <w:color w:val="000000"/>
          <w:sz w:val="22"/>
          <w:szCs w:val="22"/>
          <w:lang w:val="es-ES"/>
        </w:rPr>
      </w:pPr>
      <w:commentRangeStart w:id="38"/>
      <w:ins w:id="39" w:author="Apple Store Pro" w:date="2024-07-23T15:31:00Z">
        <w:r w:rsidRPr="00C704AB">
          <w:rPr>
            <w:rFonts w:ascii="Arial" w:eastAsia="Arial" w:hAnsi="Arial" w:cs="Arial"/>
            <w:bCs/>
            <w:color w:val="000000"/>
            <w:sz w:val="22"/>
            <w:szCs w:val="22"/>
            <w:lang w:val="es-ES"/>
          </w:rPr>
          <w:t>Para complementar lo que respecta</w:t>
        </w:r>
        <w:r w:rsidRPr="0031293D">
          <w:rPr>
            <w:rFonts w:ascii="Arial" w:eastAsia="Calibri" w:hAnsi="Arial" w:cs="Arial"/>
            <w:sz w:val="22"/>
            <w:szCs w:val="22"/>
            <w:lang w:val="es-ES" w:eastAsia="en-US"/>
          </w:rPr>
          <w:t xml:space="preserve"> a los niveles de ruido, en la Resolución 0627 del 2006</w:t>
        </w:r>
        <w:bookmarkStart w:id="40" w:name="_Hlk134006977"/>
        <w:r w:rsidRPr="0031293D">
          <w:rPr>
            <w:rFonts w:ascii="Arial" w:eastAsia="Calibri" w:hAnsi="Arial" w:cs="Arial"/>
            <w:sz w:val="22"/>
            <w:szCs w:val="22"/>
            <w:vertAlign w:val="superscript"/>
            <w:lang w:val="es-ES" w:eastAsia="en-US"/>
          </w:rPr>
          <w:endnoteReference w:id="28"/>
        </w:r>
        <w:bookmarkEnd w:id="40"/>
        <w:r w:rsidRPr="0031293D">
          <w:rPr>
            <w:rFonts w:ascii="Arial" w:eastAsia="Calibri" w:hAnsi="Arial" w:cs="Arial"/>
            <w:sz w:val="22"/>
            <w:szCs w:val="22"/>
            <w:lang w:val="es-ES" w:eastAsia="en-US"/>
          </w:rPr>
          <w:t xml:space="preserve"> se establece los niveles máximos de ruido ambiental</w:t>
        </w:r>
        <w:r w:rsidRPr="0031293D">
          <w:rPr>
            <w:rFonts w:ascii="Arial" w:eastAsia="Calibri" w:hAnsi="Arial" w:cs="Arial"/>
            <w:sz w:val="22"/>
            <w:szCs w:val="22"/>
            <w:vertAlign w:val="superscript"/>
            <w:lang w:val="es-ES" w:eastAsia="en-US"/>
          </w:rPr>
          <w:endnoteReference w:id="29"/>
        </w:r>
        <w:r w:rsidRPr="0031293D">
          <w:rPr>
            <w:rFonts w:ascii="Arial" w:eastAsia="Calibri" w:hAnsi="Arial" w:cs="Arial"/>
            <w:sz w:val="22"/>
            <w:szCs w:val="22"/>
            <w:lang w:val="es-ES" w:eastAsia="en-US"/>
          </w:rPr>
          <w:t xml:space="preserve"> y emisión de ruido</w:t>
        </w:r>
        <w:r w:rsidRPr="0031293D">
          <w:rPr>
            <w:rFonts w:ascii="Arial" w:eastAsia="Calibri" w:hAnsi="Arial" w:cs="Arial"/>
            <w:sz w:val="22"/>
            <w:szCs w:val="22"/>
            <w:vertAlign w:val="superscript"/>
            <w:lang w:val="es-ES" w:eastAsia="en-US"/>
          </w:rPr>
          <w:endnoteReference w:id="30"/>
        </w:r>
        <w:r w:rsidRPr="0031293D">
          <w:rPr>
            <w:rFonts w:ascii="Arial" w:eastAsia="Calibri" w:hAnsi="Arial" w:cs="Arial"/>
            <w:sz w:val="22"/>
            <w:szCs w:val="22"/>
            <w:lang w:val="es-ES" w:eastAsia="en-US"/>
          </w:rPr>
          <w:t xml:space="preserve"> permitidos para el indicador de presión sonora continuo equivalente </w:t>
        </w:r>
        <w:proofErr w:type="spellStart"/>
        <w:proofErr w:type="gramStart"/>
        <w:r w:rsidRPr="0031293D">
          <w:rPr>
            <w:rFonts w:ascii="Arial" w:eastAsia="Calibri" w:hAnsi="Arial" w:cs="Arial"/>
            <w:sz w:val="22"/>
            <w:szCs w:val="22"/>
            <w:lang w:val="es-ES" w:eastAsia="en-US"/>
          </w:rPr>
          <w:t>LAeq,t</w:t>
        </w:r>
        <w:proofErr w:type="spellEnd"/>
        <w:proofErr w:type="gramEnd"/>
        <w:r w:rsidRPr="0031293D">
          <w:rPr>
            <w:rFonts w:ascii="Arial" w:eastAsia="Calibri" w:hAnsi="Arial" w:cs="Arial"/>
            <w:sz w:val="22"/>
            <w:szCs w:val="22"/>
            <w:vertAlign w:val="superscript"/>
            <w:lang w:val="es-ES" w:eastAsia="en-US"/>
          </w:rPr>
          <w:endnoteReference w:id="31"/>
        </w:r>
        <w:r w:rsidRPr="0031293D">
          <w:rPr>
            <w:rFonts w:ascii="Arial" w:eastAsia="Calibri" w:hAnsi="Arial" w:cs="Arial"/>
            <w:sz w:val="22"/>
            <w:szCs w:val="22"/>
            <w:lang w:val="es-ES" w:eastAsia="en-US"/>
          </w:rPr>
          <w:t xml:space="preserve"> por jornada (</w:t>
        </w:r>
        <w:proofErr w:type="spellStart"/>
        <w:r w:rsidRPr="0031293D">
          <w:rPr>
            <w:rFonts w:ascii="Arial" w:eastAsia="Calibri" w:hAnsi="Arial" w:cs="Arial"/>
            <w:sz w:val="22"/>
            <w:szCs w:val="22"/>
            <w:lang w:val="es-ES" w:eastAsia="en-US"/>
          </w:rPr>
          <w:t>LAeq,diurno</w:t>
        </w:r>
        <w:proofErr w:type="spellEnd"/>
        <w:r w:rsidRPr="0031293D">
          <w:rPr>
            <w:rFonts w:ascii="Arial" w:eastAsia="Calibri" w:hAnsi="Arial" w:cs="Arial"/>
            <w:sz w:val="22"/>
            <w:szCs w:val="22"/>
            <w:lang w:val="es-ES" w:eastAsia="en-US"/>
          </w:rPr>
          <w:t xml:space="preserve"> y </w:t>
        </w:r>
        <w:proofErr w:type="spellStart"/>
        <w:r w:rsidRPr="0031293D">
          <w:rPr>
            <w:rFonts w:ascii="Arial" w:eastAsia="Calibri" w:hAnsi="Arial" w:cs="Arial"/>
            <w:sz w:val="22"/>
            <w:szCs w:val="22"/>
            <w:lang w:val="es-ES" w:eastAsia="en-US"/>
          </w:rPr>
          <w:t>LAeq,nocturno</w:t>
        </w:r>
        <w:proofErr w:type="spellEnd"/>
        <w:r w:rsidRPr="0031293D">
          <w:rPr>
            <w:rFonts w:ascii="Arial" w:eastAsia="Calibri" w:hAnsi="Arial" w:cs="Arial"/>
            <w:sz w:val="22"/>
            <w:szCs w:val="22"/>
            <w:lang w:val="es-ES" w:eastAsia="en-US"/>
          </w:rPr>
          <w:t xml:space="preserve">), el cual se define </w:t>
        </w:r>
        <w:r w:rsidRPr="00C704AB">
          <w:rPr>
            <w:rFonts w:ascii="Arial" w:eastAsia="Calibri" w:hAnsi="Arial" w:cs="Arial"/>
            <w:color w:val="000000"/>
            <w:sz w:val="22"/>
            <w:szCs w:val="22"/>
            <w:shd w:val="clear" w:color="auto" w:fill="FFFFFF"/>
            <w:lang w:val="es-ES" w:eastAsia="en-US"/>
          </w:rPr>
          <w:t xml:space="preserve">como el nivel de presión sonora constante emitido por una o múltiples fuentes durante una jornada completa de medición, ya sea jornada diurna o jornada nocturna. En otras palabras el indicador </w:t>
        </w:r>
        <w:proofErr w:type="spellStart"/>
        <w:proofErr w:type="gramStart"/>
        <w:r w:rsidRPr="0031293D">
          <w:rPr>
            <w:rFonts w:ascii="Arial" w:eastAsia="Calibri" w:hAnsi="Arial" w:cs="Arial"/>
            <w:sz w:val="22"/>
            <w:szCs w:val="22"/>
            <w:lang w:val="es-ES" w:eastAsia="en-US"/>
          </w:rPr>
          <w:t>LAeq,t</w:t>
        </w:r>
        <w:proofErr w:type="spellEnd"/>
        <w:proofErr w:type="gramEnd"/>
        <w:r w:rsidRPr="0031293D">
          <w:rPr>
            <w:rFonts w:ascii="Arial" w:eastAsia="Calibri" w:hAnsi="Arial" w:cs="Arial"/>
            <w:sz w:val="22"/>
            <w:szCs w:val="22"/>
            <w:lang w:val="es-ES" w:eastAsia="en-US"/>
          </w:rPr>
          <w:t xml:space="preserve"> definido en la Resolución 0627 del 2006 es un nivel logarítmico promediado y equivalente para un tiempo determinado. El Centro De Monitoreo Aero Ambiental - CMAA</w:t>
        </w:r>
        <w:r w:rsidRPr="0031293D">
          <w:rPr>
            <w:rFonts w:ascii="Arial" w:eastAsia="Calibri" w:hAnsi="Arial" w:cs="Arial"/>
            <w:sz w:val="22"/>
            <w:szCs w:val="22"/>
            <w:vertAlign w:val="superscript"/>
            <w:lang w:val="es-ES" w:eastAsia="en-US"/>
          </w:rPr>
          <w:endnoteReference w:id="32"/>
        </w:r>
        <w:r w:rsidRPr="0031293D">
          <w:rPr>
            <w:rFonts w:ascii="Arial" w:eastAsia="Calibri" w:hAnsi="Arial" w:cs="Arial"/>
            <w:sz w:val="22"/>
            <w:szCs w:val="22"/>
            <w:lang w:val="es-ES" w:eastAsia="en-US"/>
          </w:rPr>
          <w:t xml:space="preserve"> realiza mensualmente el seguimiento de dichos niveles equivalentes de </w:t>
        </w:r>
        <w:r w:rsidRPr="0031293D">
          <w:rPr>
            <w:rFonts w:ascii="Arial" w:eastAsia="Calibri" w:hAnsi="Arial" w:cs="Arial"/>
            <w:sz w:val="22"/>
            <w:szCs w:val="22"/>
            <w:u w:val="single"/>
            <w:lang w:val="es-ES" w:eastAsia="en-US"/>
          </w:rPr>
          <w:t>emisión de ruido</w:t>
        </w:r>
        <w:r w:rsidRPr="0031293D">
          <w:rPr>
            <w:rFonts w:ascii="Arial" w:eastAsia="Calibri" w:hAnsi="Arial" w:cs="Arial"/>
            <w:sz w:val="22"/>
            <w:szCs w:val="22"/>
            <w:lang w:val="es-ES" w:eastAsia="en-US"/>
          </w:rPr>
          <w:t xml:space="preserve">, con esto se identifica y se analiza el comportamiento acústico de la fuente de emisión de interés (la aeronave), para así, discretizar las distintas fuentes de ruido que también aportan al nivel equivalente de </w:t>
        </w:r>
        <w:r w:rsidRPr="0031293D">
          <w:rPr>
            <w:rFonts w:ascii="Arial" w:eastAsia="Calibri" w:hAnsi="Arial" w:cs="Arial"/>
            <w:sz w:val="22"/>
            <w:szCs w:val="22"/>
            <w:u w:val="single"/>
            <w:lang w:val="es-ES" w:eastAsia="en-US"/>
          </w:rPr>
          <w:t>ruido ambiental</w:t>
        </w:r>
        <w:r w:rsidRPr="0031293D">
          <w:rPr>
            <w:rFonts w:ascii="Arial" w:eastAsia="Calibri" w:hAnsi="Arial" w:cs="Arial"/>
            <w:sz w:val="22"/>
            <w:szCs w:val="22"/>
            <w:lang w:val="es-ES" w:eastAsia="en-US"/>
          </w:rPr>
          <w:t xml:space="preserve"> y que también inciden en la zona de estudio (lugar donde se realiza la medición de ruido), fuentes como tráfico rodado, ruido por construcción, fabricas, entre otros. Con este análisis se determina si la operación aérea no está excediendo los límites establecidos de </w:t>
        </w:r>
        <w:r w:rsidRPr="0031293D">
          <w:rPr>
            <w:rFonts w:ascii="Arial" w:eastAsia="Calibri" w:hAnsi="Arial" w:cs="Arial"/>
            <w:sz w:val="22"/>
            <w:szCs w:val="22"/>
            <w:u w:val="single"/>
            <w:lang w:val="es-ES" w:eastAsia="en-US"/>
          </w:rPr>
          <w:t>emisión de ruido</w:t>
        </w:r>
        <w:r w:rsidRPr="0031293D">
          <w:rPr>
            <w:rFonts w:ascii="Arial" w:eastAsia="Calibri" w:hAnsi="Arial" w:cs="Arial"/>
            <w:sz w:val="22"/>
            <w:szCs w:val="22"/>
            <w:lang w:val="es-ES" w:eastAsia="en-US"/>
          </w:rPr>
          <w:t xml:space="preserve"> estipulados en la Resolución 0627 del 2006, y adicional se determina que tanto aporta el ruido de las aeronaves al nivel equivalente de </w:t>
        </w:r>
        <w:r w:rsidRPr="0031293D">
          <w:rPr>
            <w:rFonts w:ascii="Arial" w:eastAsia="Calibri" w:hAnsi="Arial" w:cs="Arial"/>
            <w:sz w:val="22"/>
            <w:szCs w:val="22"/>
            <w:u w:val="single"/>
            <w:lang w:val="es-ES" w:eastAsia="en-US"/>
          </w:rPr>
          <w:t xml:space="preserve">ruido ambiental </w:t>
        </w:r>
        <w:r w:rsidRPr="0031293D">
          <w:rPr>
            <w:rFonts w:ascii="Arial" w:eastAsia="Calibri" w:hAnsi="Arial" w:cs="Arial"/>
            <w:sz w:val="22"/>
            <w:szCs w:val="22"/>
            <w:lang w:val="es-ES" w:eastAsia="en-US"/>
          </w:rPr>
          <w:t xml:space="preserve">el cual contempla todas las fuentes de ruido que inciden en una zona en particular. </w:t>
        </w:r>
        <w:r w:rsidRPr="00C704AB">
          <w:rPr>
            <w:rFonts w:ascii="Arial" w:eastAsia="Calibri" w:hAnsi="Arial" w:cs="Arial"/>
            <w:sz w:val="22"/>
            <w:szCs w:val="22"/>
            <w:lang w:val="es-ES" w:eastAsia="en-US"/>
          </w:rPr>
          <w:t xml:space="preserve">El CMAA realiza mensualmente el análisis correspondiente a dichos niveles de ruido los cuales se encuentran en los informes de ruido los cuales hacen parte integral </w:t>
        </w:r>
        <w:commentRangeEnd w:id="38"/>
        <w:r>
          <w:rPr>
            <w:rStyle w:val="Refdecomentario"/>
          </w:rPr>
          <w:commentReference w:id="38"/>
        </w:r>
        <w:r w:rsidRPr="00C704AB">
          <w:rPr>
            <w:rFonts w:ascii="Arial" w:eastAsia="Calibri" w:hAnsi="Arial" w:cs="Arial"/>
            <w:sz w:val="22"/>
            <w:szCs w:val="22"/>
            <w:lang w:val="es-ES" w:eastAsia="en-US"/>
          </w:rPr>
          <w:t>del expediente LAM 0209 de la Autoridad Nacional de Licencias Ambientales,</w:t>
        </w:r>
        <w:r w:rsidRPr="00C704AB">
          <w:rPr>
            <w:rFonts w:ascii="Arial" w:eastAsia="Arial" w:hAnsi="Arial" w:cs="Arial"/>
            <w:sz w:val="22"/>
            <w:szCs w:val="22"/>
            <w:lang w:val="es-ES" w:eastAsia="en-US"/>
          </w:rPr>
          <w:t xml:space="preserve"> el cual, es objeto de consulta pública</w:t>
        </w:r>
        <w:r w:rsidRPr="00C704AB">
          <w:rPr>
            <w:rFonts w:ascii="Arial" w:eastAsia="Calibri" w:hAnsi="Arial" w:cs="Arial"/>
            <w:sz w:val="22"/>
            <w:szCs w:val="22"/>
            <w:lang w:val="es-ES" w:eastAsia="en-US"/>
          </w:rPr>
          <w:t xml:space="preserve">. </w:t>
        </w:r>
        <w:r w:rsidRPr="0031293D">
          <w:rPr>
            <w:rFonts w:ascii="Arial" w:eastAsia="Calibri" w:hAnsi="Arial" w:cs="Arial"/>
            <w:sz w:val="22"/>
            <w:szCs w:val="22"/>
            <w:lang w:val="es-ES" w:eastAsia="en-US"/>
          </w:rPr>
          <w:t>Por otro lado, para realizar el seguimiento y control de los niveles instantáneos de ruido generados por la operación aérea, esta entidad se acoge mediante la Resolución 01599 del 2020</w:t>
        </w:r>
        <w:r w:rsidRPr="0031293D">
          <w:rPr>
            <w:rFonts w:ascii="Arial" w:eastAsia="Calibri" w:hAnsi="Arial" w:cs="Arial"/>
            <w:sz w:val="22"/>
            <w:szCs w:val="22"/>
            <w:vertAlign w:val="superscript"/>
            <w:lang w:val="es-ES" w:eastAsia="en-US"/>
          </w:rPr>
          <w:endnoteReference w:id="33"/>
        </w:r>
        <w:r w:rsidRPr="0031293D">
          <w:rPr>
            <w:rFonts w:ascii="Arial" w:eastAsia="Calibri" w:hAnsi="Arial" w:cs="Arial"/>
            <w:sz w:val="22"/>
            <w:szCs w:val="22"/>
            <w:lang w:val="es-ES" w:eastAsia="en-US"/>
          </w:rPr>
          <w:t xml:space="preserve"> de la Aeronáutica Civil, al </w:t>
        </w:r>
        <w:r w:rsidRPr="0031293D">
          <w:rPr>
            <w:rFonts w:ascii="Arial" w:eastAsia="Calibri" w:hAnsi="Arial" w:cs="Arial"/>
            <w:i/>
            <w:iCs/>
            <w:sz w:val="22"/>
            <w:szCs w:val="22"/>
            <w:u w:val="single"/>
            <w:lang w:val="es-ES" w:eastAsia="en-US"/>
          </w:rPr>
          <w:t>Protocolo de Medición y Evaluación de Cumplimiento a los niveles de ruido en la Operación Aérea para el Aeropuerto Internacional El Dorado</w:t>
        </w:r>
        <w:r w:rsidRPr="0031293D">
          <w:rPr>
            <w:rFonts w:ascii="Arial" w:eastAsia="Calibri" w:hAnsi="Arial" w:cs="Arial"/>
            <w:sz w:val="22"/>
            <w:szCs w:val="22"/>
            <w:lang w:val="es-ES" w:eastAsia="en-US"/>
          </w:rPr>
          <w:t xml:space="preserve">, el cual establece el procedimiento y el límite máximo permitido de nivel de presión sonora que puede generar una aeronave al sobrevolar sobre ciertas estaciones seleccionadas para el monitoreo y seguimiento de dichos niveles de ruido. El límite establecido corresponde a los 94 </w:t>
        </w:r>
        <w:proofErr w:type="spellStart"/>
        <w:r w:rsidRPr="0031293D">
          <w:rPr>
            <w:rFonts w:ascii="Arial" w:eastAsia="Calibri" w:hAnsi="Arial" w:cs="Arial"/>
            <w:sz w:val="22"/>
            <w:szCs w:val="22"/>
            <w:lang w:val="es-ES" w:eastAsia="en-US"/>
          </w:rPr>
          <w:t>dBA</w:t>
        </w:r>
        <w:proofErr w:type="spellEnd"/>
        <w:r w:rsidRPr="0031293D">
          <w:rPr>
            <w:rFonts w:ascii="Arial" w:eastAsia="Calibri" w:hAnsi="Arial" w:cs="Arial"/>
            <w:sz w:val="22"/>
            <w:szCs w:val="22"/>
            <w:vertAlign w:val="superscript"/>
            <w:lang w:val="es-ES" w:eastAsia="en-US"/>
          </w:rPr>
          <w:endnoteReference w:id="34"/>
        </w:r>
        <w:r w:rsidRPr="0031293D">
          <w:rPr>
            <w:rFonts w:ascii="Arial" w:eastAsia="Calibri" w:hAnsi="Arial" w:cs="Arial"/>
            <w:sz w:val="22"/>
            <w:szCs w:val="22"/>
            <w:lang w:val="es-ES" w:eastAsia="en-US"/>
          </w:rPr>
          <w:t xml:space="preserve"> </w:t>
        </w:r>
        <w:proofErr w:type="spellStart"/>
        <w:r w:rsidRPr="0031293D">
          <w:rPr>
            <w:rFonts w:ascii="Arial" w:eastAsia="Arial" w:hAnsi="Arial" w:cs="Arial"/>
            <w:bCs/>
            <w:color w:val="000000"/>
            <w:sz w:val="22"/>
            <w:szCs w:val="22"/>
            <w:lang w:val="es-ES" w:eastAsia="en-US"/>
          </w:rPr>
          <w:t>Lmax</w:t>
        </w:r>
        <w:proofErr w:type="spellEnd"/>
        <w:r w:rsidRPr="0031293D">
          <w:rPr>
            <w:rFonts w:ascii="Arial" w:eastAsia="Calibri" w:hAnsi="Arial" w:cs="Arial"/>
            <w:sz w:val="22"/>
            <w:szCs w:val="22"/>
            <w:vertAlign w:val="superscript"/>
            <w:lang w:val="es-ES" w:eastAsia="en-US"/>
          </w:rPr>
          <w:endnoteReference w:id="35"/>
        </w:r>
        <w:r w:rsidRPr="0031293D">
          <w:rPr>
            <w:rFonts w:ascii="Arial" w:eastAsia="Arial" w:hAnsi="Arial" w:cs="Arial"/>
            <w:bCs/>
            <w:color w:val="000000"/>
            <w:sz w:val="22"/>
            <w:szCs w:val="22"/>
            <w:lang w:val="es-ES" w:eastAsia="en-US"/>
          </w:rPr>
          <w:t xml:space="preserve"> </w:t>
        </w:r>
        <w:r w:rsidRPr="0031293D">
          <w:rPr>
            <w:rFonts w:ascii="Arial" w:eastAsia="Calibri" w:hAnsi="Arial" w:cs="Arial"/>
            <w:sz w:val="22"/>
            <w:szCs w:val="22"/>
            <w:lang w:val="es-ES" w:eastAsia="en-US"/>
          </w:rPr>
          <w:t xml:space="preserve"> ± Inc. Expandida</w:t>
        </w:r>
        <w:r w:rsidRPr="0031293D">
          <w:rPr>
            <w:rFonts w:ascii="Arial" w:eastAsia="Calibri" w:hAnsi="Arial" w:cs="Arial"/>
            <w:sz w:val="22"/>
            <w:szCs w:val="22"/>
            <w:vertAlign w:val="superscript"/>
            <w:lang w:val="es-ES" w:eastAsia="en-US"/>
          </w:rPr>
          <w:endnoteReference w:id="36"/>
        </w:r>
        <w:r w:rsidRPr="0031293D">
          <w:rPr>
            <w:rFonts w:ascii="Arial" w:eastAsia="Calibri" w:hAnsi="Arial" w:cs="Arial"/>
            <w:sz w:val="22"/>
            <w:szCs w:val="22"/>
            <w:lang w:val="es-ES" w:eastAsia="en-US"/>
          </w:rPr>
          <w:t>, con lo cual se determina cuando una aeronave sobrepasa dicho estándar.</w:t>
        </w:r>
      </w:ins>
    </w:p>
    <w:p w14:paraId="0B476192" w14:textId="77777777" w:rsidR="009C1543" w:rsidRPr="009C1543" w:rsidRDefault="009C1543" w:rsidP="002A1424">
      <w:pPr>
        <w:jc w:val="both"/>
        <w:rPr>
          <w:rFonts w:ascii="Arial" w:eastAsia="Calibri" w:hAnsi="Arial" w:cs="Arial"/>
          <w:sz w:val="22"/>
          <w:szCs w:val="22"/>
          <w:lang w:val="es-ES" w:eastAsia="en-US"/>
          <w:rPrChange w:id="59" w:author="Apple Store Pro" w:date="2024-07-23T15:31:00Z">
            <w:rPr>
              <w:rFonts w:ascii="Arial" w:eastAsia="Calibri" w:hAnsi="Arial" w:cs="Arial"/>
              <w:sz w:val="22"/>
              <w:szCs w:val="22"/>
              <w:lang w:eastAsia="en-US"/>
            </w:rPr>
          </w:rPrChange>
        </w:rPr>
      </w:pPr>
    </w:p>
    <w:bookmarkEnd w:id="32"/>
    <w:bookmarkEnd w:id="33"/>
    <w:p w14:paraId="3C7AEEB3" w14:textId="2A85E567" w:rsidR="002A1424" w:rsidRDefault="002A1424" w:rsidP="002A1424">
      <w:pPr>
        <w:autoSpaceDE w:val="0"/>
        <w:autoSpaceDN w:val="0"/>
        <w:adjustRightInd w:val="0"/>
        <w:jc w:val="both"/>
        <w:rPr>
          <w:rFonts w:ascii="Arial" w:eastAsia="Calibri" w:hAnsi="Arial" w:cs="Arial"/>
          <w:sz w:val="22"/>
          <w:szCs w:val="22"/>
          <w:lang w:val="es-ES" w:eastAsia="en-US"/>
        </w:rPr>
      </w:pPr>
    </w:p>
    <w:p w14:paraId="46FB94AE" w14:textId="00501E7C" w:rsidR="002A1424" w:rsidRPr="00F9088D" w:rsidRDefault="002A1424" w:rsidP="002A1424">
      <w:pPr>
        <w:jc w:val="both"/>
        <w:rPr>
          <w:rFonts w:ascii="Arial" w:eastAsia="Arial" w:hAnsi="Arial" w:cs="Arial"/>
          <w:bCs/>
          <w:color w:val="000000"/>
          <w:sz w:val="22"/>
          <w:szCs w:val="22"/>
        </w:rPr>
      </w:pPr>
      <w:bookmarkStart w:id="60" w:name="_Hlk136869554"/>
      <w:bookmarkStart w:id="61" w:name="_Hlk134006736"/>
      <w:r w:rsidRPr="002A1424">
        <w:rPr>
          <w:rFonts w:ascii="Arial" w:eastAsia="Calibri" w:hAnsi="Arial" w:cs="Arial"/>
          <w:sz w:val="22"/>
          <w:szCs w:val="22"/>
          <w:lang w:val="es-ES" w:eastAsia="en-US"/>
        </w:rPr>
        <w:t xml:space="preserve">Como conclusión, los procedimientos aéreos realizados sobre el sector están sujetos al cumplimiento de lo establecido en las cartas de navegación aérea para el espacio aéreo del </w:t>
      </w:r>
      <w:r w:rsidRPr="002A1424">
        <w:rPr>
          <w:rFonts w:ascii="Arial" w:eastAsia="Calibri" w:hAnsi="Arial" w:cs="Arial"/>
          <w:sz w:val="22"/>
          <w:szCs w:val="22"/>
          <w:lang w:val="es-ES" w:eastAsia="en-US"/>
        </w:rPr>
        <w:lastRenderedPageBreak/>
        <w:t xml:space="preserve">Aeropuerto </w:t>
      </w:r>
      <w:bookmarkStart w:id="62" w:name="_Hlk132032765"/>
      <w:r w:rsidRPr="002A1424">
        <w:rPr>
          <w:rFonts w:ascii="Arial" w:eastAsia="Calibri" w:hAnsi="Arial" w:cs="Arial"/>
          <w:sz w:val="22"/>
          <w:szCs w:val="22"/>
          <w:lang w:val="es-ES" w:eastAsia="en-US"/>
        </w:rPr>
        <w:t>Internacional El Dorado</w:t>
      </w:r>
      <w:bookmarkEnd w:id="62"/>
      <w:r w:rsidRPr="002A1424">
        <w:rPr>
          <w:rFonts w:ascii="Arial" w:eastAsia="Calibri" w:hAnsi="Arial" w:cs="Arial"/>
          <w:sz w:val="22"/>
          <w:szCs w:val="22"/>
          <w:lang w:val="es-ES" w:eastAsia="en-US"/>
        </w:rPr>
        <w:t xml:space="preserve">, tal como lo establece y administra la </w:t>
      </w:r>
      <w:r w:rsidRPr="002A1424">
        <w:rPr>
          <w:rFonts w:ascii="Arial" w:eastAsia="Calibri" w:hAnsi="Arial" w:cs="Arial"/>
          <w:color w:val="000000"/>
          <w:sz w:val="22"/>
          <w:szCs w:val="22"/>
          <w:shd w:val="clear" w:color="auto" w:fill="FFFFFF"/>
          <w:lang w:eastAsia="en-US"/>
        </w:rPr>
        <w:t>Dirección de Operaciones de Navegación Aérea</w:t>
      </w:r>
      <w:r w:rsidRPr="002A1424">
        <w:rPr>
          <w:rFonts w:ascii="Arial" w:eastAsia="Calibri" w:hAnsi="Arial" w:cs="Arial"/>
          <w:sz w:val="22"/>
          <w:szCs w:val="22"/>
          <w:lang w:eastAsia="en-US"/>
        </w:rPr>
        <w:t xml:space="preserve"> </w:t>
      </w:r>
      <w:r w:rsidRPr="002A1424">
        <w:rPr>
          <w:rFonts w:ascii="Arial" w:eastAsia="Calibri" w:hAnsi="Arial" w:cs="Arial"/>
          <w:sz w:val="22"/>
          <w:szCs w:val="22"/>
          <w:lang w:val="es-ES" w:eastAsia="en-US"/>
        </w:rPr>
        <w:t>y la licencia ambiental otorgada por la ANLA.</w:t>
      </w:r>
      <w:bookmarkEnd w:id="60"/>
      <w:bookmarkEnd w:id="61"/>
      <w:r>
        <w:rPr>
          <w:rFonts w:ascii="Arial" w:eastAsia="Calibri" w:hAnsi="Arial" w:cs="Arial"/>
          <w:sz w:val="22"/>
          <w:szCs w:val="22"/>
          <w:lang w:val="es-ES" w:eastAsia="en-US"/>
        </w:rPr>
        <w:t xml:space="preserve"> Sin embargo, </w:t>
      </w:r>
      <w:r>
        <w:rPr>
          <w:rFonts w:ascii="Arial" w:eastAsia="Calibri" w:hAnsi="Arial" w:cs="Arial"/>
          <w:sz w:val="22"/>
          <w:szCs w:val="22"/>
          <w:lang w:eastAsia="en-US"/>
        </w:rPr>
        <w:t>t</w:t>
      </w:r>
      <w:r w:rsidRPr="00881512">
        <w:rPr>
          <w:rFonts w:ascii="Arial" w:eastAsia="Calibri" w:hAnsi="Arial" w:cs="Arial"/>
          <w:sz w:val="22"/>
          <w:szCs w:val="22"/>
          <w:lang w:eastAsia="en-US"/>
        </w:rPr>
        <w:t xml:space="preserve">eniendo en cuenta que </w:t>
      </w:r>
      <w:r>
        <w:rPr>
          <w:rFonts w:ascii="Arial" w:eastAsia="Calibri" w:hAnsi="Arial" w:cs="Arial"/>
          <w:sz w:val="22"/>
          <w:szCs w:val="22"/>
          <w:lang w:eastAsia="en-US"/>
        </w:rPr>
        <w:t xml:space="preserve">la solicitud se encuentra dirigida puntualmente a la </w:t>
      </w:r>
      <w:commentRangeStart w:id="63"/>
      <w:r>
        <w:rPr>
          <w:rFonts w:ascii="Arial" w:eastAsia="Calibri" w:hAnsi="Arial" w:cs="Arial"/>
          <w:sz w:val="22"/>
          <w:szCs w:val="22"/>
          <w:lang w:eastAsia="en-US"/>
        </w:rPr>
        <w:t>Autoridad Nacional de Licencias Ambientales - ANLA</w:t>
      </w:r>
      <w:r w:rsidRPr="00881512">
        <w:rPr>
          <w:rFonts w:ascii="Arial" w:eastAsia="Calibri" w:hAnsi="Arial" w:cs="Arial"/>
          <w:sz w:val="22"/>
          <w:szCs w:val="22"/>
          <w:lang w:eastAsia="en-US"/>
        </w:rPr>
        <w:t>, se corre traslado de la pregunta conforme lo ordena la Ley 1755 de 2015</w:t>
      </w:r>
      <w:ins w:id="64" w:author="Apple Store Pro" w:date="2024-07-23T15:42:00Z">
        <w:r w:rsidR="00B119C5">
          <w:rPr>
            <w:rFonts w:ascii="Arial" w:eastAsia="Calibri" w:hAnsi="Arial" w:cs="Arial"/>
            <w:sz w:val="22"/>
            <w:szCs w:val="22"/>
            <w:lang w:eastAsia="en-US"/>
          </w:rPr>
          <w:t xml:space="preserve">, </w:t>
        </w:r>
      </w:ins>
      <w:del w:id="65" w:author="Apple Store Pro" w:date="2024-07-23T15:42:00Z">
        <w:r w:rsidRPr="00881512" w:rsidDel="00B119C5">
          <w:rPr>
            <w:rFonts w:ascii="Arial" w:eastAsia="Calibri" w:hAnsi="Arial" w:cs="Arial"/>
            <w:sz w:val="22"/>
            <w:szCs w:val="22"/>
            <w:lang w:eastAsia="en-US"/>
          </w:rPr>
          <w:delText xml:space="preserve"> y </w:delText>
        </w:r>
      </w:del>
      <w:ins w:id="66" w:author="Apple Store Pro" w:date="2024-07-23T15:41:00Z">
        <w:r w:rsidR="00B119C5">
          <w:rPr>
            <w:rFonts w:ascii="Arial" w:eastAsia="Calibri" w:hAnsi="Arial" w:cs="Arial"/>
            <w:sz w:val="22"/>
            <w:szCs w:val="22"/>
            <w:lang w:eastAsia="en-US"/>
          </w:rPr>
          <w:t>el Decreto 357</w:t>
        </w:r>
      </w:ins>
      <w:ins w:id="67" w:author="Apple Store Pro" w:date="2024-07-23T15:42:00Z">
        <w:r w:rsidR="00B119C5">
          <w:rPr>
            <w:rFonts w:ascii="Arial" w:eastAsia="Calibri" w:hAnsi="Arial" w:cs="Arial"/>
            <w:sz w:val="22"/>
            <w:szCs w:val="22"/>
            <w:lang w:eastAsia="en-US"/>
          </w:rPr>
          <w:t>3</w:t>
        </w:r>
      </w:ins>
      <w:ins w:id="68" w:author="Apple Store Pro" w:date="2024-07-23T15:41:00Z">
        <w:r w:rsidR="00B119C5">
          <w:rPr>
            <w:rFonts w:ascii="Arial" w:eastAsia="Calibri" w:hAnsi="Arial" w:cs="Arial"/>
            <w:sz w:val="22"/>
            <w:szCs w:val="22"/>
            <w:lang w:eastAsia="en-US"/>
          </w:rPr>
          <w:t xml:space="preserve"> de 2011</w:t>
        </w:r>
      </w:ins>
      <w:ins w:id="69" w:author="Apple Store Pro" w:date="2024-07-23T15:42:00Z">
        <w:r w:rsidR="00B119C5">
          <w:rPr>
            <w:rFonts w:ascii="Arial" w:eastAsia="Calibri" w:hAnsi="Arial" w:cs="Arial"/>
            <w:sz w:val="22"/>
            <w:szCs w:val="22"/>
            <w:lang w:eastAsia="en-US"/>
          </w:rPr>
          <w:t xml:space="preserve"> y el Decre</w:t>
        </w:r>
      </w:ins>
      <w:ins w:id="70" w:author="Apple Store Pro" w:date="2024-07-23T15:43:00Z">
        <w:r w:rsidR="00B119C5">
          <w:rPr>
            <w:rFonts w:ascii="Arial" w:eastAsia="Calibri" w:hAnsi="Arial" w:cs="Arial"/>
            <w:sz w:val="22"/>
            <w:szCs w:val="22"/>
            <w:lang w:eastAsia="en-US"/>
          </w:rPr>
          <w:t xml:space="preserve">to 1076 de 2015 </w:t>
        </w:r>
      </w:ins>
      <w:del w:id="71" w:author="Apple Store Pro" w:date="2024-07-23T15:41:00Z">
        <w:r w:rsidRPr="00881512" w:rsidDel="00B119C5">
          <w:rPr>
            <w:rFonts w:ascii="Arial" w:eastAsia="Calibri" w:hAnsi="Arial" w:cs="Arial"/>
            <w:sz w:val="22"/>
            <w:szCs w:val="22"/>
            <w:lang w:eastAsia="en-US"/>
          </w:rPr>
          <w:delText xml:space="preserve">los artículos 66 y 31 de la Ley 99 de 1993 </w:delText>
        </w:r>
      </w:del>
      <w:r w:rsidRPr="00881512">
        <w:rPr>
          <w:rFonts w:ascii="Arial" w:eastAsia="Calibri" w:hAnsi="Arial" w:cs="Arial"/>
          <w:sz w:val="22"/>
          <w:szCs w:val="22"/>
          <w:lang w:eastAsia="en-US"/>
        </w:rPr>
        <w:t>y demás normas aplicables, para lo de su competencia, de lo cual esta entidad solicitará a dicha autoridad ambiental copia de la respectiva respuesta.</w:t>
      </w:r>
      <w:commentRangeEnd w:id="63"/>
      <w:r w:rsidR="007C0446">
        <w:rPr>
          <w:rStyle w:val="Refdecomentario"/>
        </w:rPr>
        <w:commentReference w:id="63"/>
      </w:r>
    </w:p>
    <w:p w14:paraId="78724136" w14:textId="6DB55270" w:rsidR="00146D7A" w:rsidRPr="002A1424" w:rsidRDefault="002A1424" w:rsidP="002A1424">
      <w:pPr>
        <w:autoSpaceDE w:val="0"/>
        <w:autoSpaceDN w:val="0"/>
        <w:adjustRightInd w:val="0"/>
        <w:jc w:val="both"/>
        <w:rPr>
          <w:rFonts w:ascii="Arial" w:eastAsia="Calibri" w:hAnsi="Arial" w:cs="Arial"/>
          <w:sz w:val="22"/>
          <w:szCs w:val="22"/>
          <w:lang w:val="es-ES" w:eastAsia="en-US"/>
        </w:rPr>
      </w:pPr>
      <w:r>
        <w:rPr>
          <w:rFonts w:ascii="Arial" w:eastAsia="Calibri" w:hAnsi="Arial" w:cs="Arial"/>
          <w:sz w:val="22"/>
          <w:szCs w:val="22"/>
          <w:lang w:val="es-ES" w:eastAsia="en-US"/>
        </w:rPr>
        <w:t xml:space="preserve"> </w:t>
      </w:r>
    </w:p>
    <w:p w14:paraId="6ECF8F0B" w14:textId="2D39B031" w:rsidR="004C47AC" w:rsidRPr="002A5062"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002A1424">
        <w:rPr>
          <w:rFonts w:asciiTheme="minorHAnsi" w:hAnsiTheme="minorHAnsi" w:cstheme="minorHAnsi"/>
          <w:i/>
          <w:iCs/>
        </w:rPr>
        <w:t xml:space="preserve">Es imperativo que se implementen controles más estrictos sobre las rutas y horarios de vuelo, así como posibles alternativas para mitigar el impacto acústico en nuestra comunidad.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Pr="002A5062" w:rsidRDefault="002A5062" w:rsidP="002A5062">
      <w:pPr>
        <w:jc w:val="both"/>
        <w:rPr>
          <w:rFonts w:ascii="Arial" w:eastAsia="Arial" w:hAnsi="Arial" w:cs="Arial"/>
          <w:bCs/>
          <w:color w:val="000000"/>
          <w:sz w:val="22"/>
          <w:szCs w:val="22"/>
        </w:rPr>
      </w:pPr>
    </w:p>
    <w:p w14:paraId="144D7598" w14:textId="77777777" w:rsidR="002A1424" w:rsidRPr="002A1424" w:rsidRDefault="002A1424" w:rsidP="002A1424">
      <w:pPr>
        <w:spacing w:after="160" w:line="259" w:lineRule="auto"/>
        <w:jc w:val="both"/>
        <w:rPr>
          <w:rFonts w:ascii="Arial" w:eastAsia="Calibri" w:hAnsi="Arial" w:cs="Arial"/>
          <w:sz w:val="22"/>
          <w:szCs w:val="22"/>
          <w:lang w:val="es-ES" w:eastAsia="en-US"/>
        </w:rPr>
      </w:pPr>
      <w:bookmarkStart w:id="72" w:name="_Hlk138157215"/>
      <w:bookmarkStart w:id="73" w:name="_Hlk134167933"/>
      <w:bookmarkStart w:id="74" w:name="_Hlk137112193"/>
      <w:r w:rsidRPr="002A1424">
        <w:rPr>
          <w:rFonts w:ascii="Arial" w:eastAsia="Calibri" w:hAnsi="Arial" w:cs="Arial"/>
          <w:sz w:val="22"/>
          <w:szCs w:val="22"/>
          <w:lang w:eastAsia="en-US"/>
        </w:rPr>
        <w:t>Por otro lado, en lo que respecta a las implementaciones de las restricciones y/o obligaciones de la Aerocivil para la reducción de ruido</w:t>
      </w:r>
      <w:r w:rsidRPr="002A1424">
        <w:rPr>
          <w:rFonts w:ascii="Arial" w:eastAsia="Calibri" w:hAnsi="Arial" w:cs="Arial"/>
          <w:sz w:val="22"/>
          <w:szCs w:val="22"/>
          <w:lang w:val="es-ES" w:eastAsia="en-US"/>
        </w:rPr>
        <w:t xml:space="preserve">, la entidad mediante la modificación de la licencia ambiental en la Resolución No. 00801 de fecha 22 de abril de 2022 se aprueban la restricción por </w:t>
      </w:r>
      <w:r w:rsidRPr="002A1424">
        <w:rPr>
          <w:rFonts w:ascii="Arial" w:eastAsia="Calibri" w:hAnsi="Arial" w:cs="Arial"/>
          <w:b/>
          <w:bCs/>
          <w:sz w:val="22"/>
          <w:szCs w:val="22"/>
          <w:lang w:val="es-ES" w:eastAsia="en-US"/>
        </w:rPr>
        <w:t>cuota de ruido (QC)</w:t>
      </w:r>
      <w:r w:rsidRPr="002A1424">
        <w:rPr>
          <w:rFonts w:ascii="Arial" w:eastAsia="Calibri" w:hAnsi="Arial" w:cs="Arial"/>
          <w:sz w:val="22"/>
          <w:szCs w:val="22"/>
          <w:lang w:val="es-ES" w:eastAsia="en-US"/>
        </w:rPr>
        <w:t>, en la cual se estipula que ciertos modelos de aeronaves, específicamente las aeronaves más antiguas y más ruidosas, tienen prohibido operar en determinados horarios mencionados anteriormente. Las aerolíneas y los fabricantes de aeronaves trabajan constantemente para desarrollar y utilizar tecnologías más silenciosas y eficientes en términos de consumo de combustible para cumplir con estas restricciones y reducir el impacto acústico de la aviación.</w:t>
      </w:r>
      <w:bookmarkEnd w:id="72"/>
    </w:p>
    <w:p w14:paraId="7AA4F253" w14:textId="77777777" w:rsidR="002A1424" w:rsidRPr="002A1424" w:rsidRDefault="002A1424" w:rsidP="002A1424">
      <w:pPr>
        <w:jc w:val="both"/>
        <w:rPr>
          <w:rFonts w:ascii="Arial" w:eastAsia="Calibri" w:hAnsi="Arial" w:cs="Arial"/>
          <w:sz w:val="22"/>
          <w:szCs w:val="22"/>
          <w:lang w:eastAsia="en-US"/>
        </w:rPr>
      </w:pPr>
      <w:bookmarkStart w:id="75" w:name="_Hlk136867673"/>
      <w:r w:rsidRPr="002A1424">
        <w:rPr>
          <w:rFonts w:ascii="Arial" w:eastAsia="Calibri" w:hAnsi="Arial" w:cs="Arial"/>
          <w:sz w:val="22"/>
          <w:szCs w:val="22"/>
          <w:lang w:eastAsia="en-US"/>
        </w:rPr>
        <w:t>Para definir el valor de cuota de ruido de cada aeronave o modelo de aeronave, se tomaron los datos de los niveles de ruido efectivo percibido y certificado (</w:t>
      </w:r>
      <w:proofErr w:type="spellStart"/>
      <w:r w:rsidRPr="002A1424">
        <w:rPr>
          <w:rFonts w:ascii="Arial" w:eastAsia="Calibri" w:hAnsi="Arial" w:cs="Arial"/>
          <w:sz w:val="22"/>
          <w:szCs w:val="22"/>
          <w:lang w:eastAsia="en-US"/>
        </w:rPr>
        <w:t>EPNdB</w:t>
      </w:r>
      <w:proofErr w:type="spellEnd"/>
      <w:r w:rsidRPr="002A1424">
        <w:rPr>
          <w:rFonts w:ascii="Arial" w:eastAsia="Calibri" w:hAnsi="Arial" w:cs="Arial"/>
          <w:sz w:val="22"/>
          <w:szCs w:val="22"/>
          <w:lang w:eastAsia="en-US"/>
        </w:rPr>
        <w:t xml:space="preserve">), donde, dependiendo del procedimiento de aterrizaje o despegue varían. Los niveles de ruido </w:t>
      </w:r>
      <w:proofErr w:type="spellStart"/>
      <w:r w:rsidRPr="002A1424">
        <w:rPr>
          <w:rFonts w:ascii="Arial" w:eastAsia="Calibri" w:hAnsi="Arial" w:cs="Arial"/>
          <w:sz w:val="22"/>
          <w:szCs w:val="22"/>
          <w:lang w:eastAsia="en-US"/>
        </w:rPr>
        <w:t>EPNdB</w:t>
      </w:r>
      <w:proofErr w:type="spellEnd"/>
      <w:r w:rsidRPr="002A1424">
        <w:rPr>
          <w:rFonts w:ascii="Arial" w:eastAsia="Calibri" w:hAnsi="Arial" w:cs="Arial"/>
          <w:sz w:val="22"/>
          <w:szCs w:val="22"/>
          <w:lang w:eastAsia="en-US"/>
        </w:rPr>
        <w:t xml:space="preserve">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p>
    <w:p w14:paraId="24F15D81" w14:textId="77777777" w:rsidR="002A1424" w:rsidRPr="002A1424" w:rsidRDefault="002A1424" w:rsidP="002A1424">
      <w:pPr>
        <w:jc w:val="both"/>
        <w:rPr>
          <w:rFonts w:ascii="Arial" w:eastAsia="Calibri" w:hAnsi="Arial" w:cs="Arial"/>
          <w:sz w:val="22"/>
          <w:szCs w:val="22"/>
          <w:lang w:eastAsia="en-US"/>
        </w:rPr>
      </w:pPr>
    </w:p>
    <w:p w14:paraId="5A9CE15F" w14:textId="77777777" w:rsidR="002A1424" w:rsidRPr="002A1424" w:rsidRDefault="002A1424" w:rsidP="002A1424">
      <w:pPr>
        <w:jc w:val="center"/>
        <w:rPr>
          <w:rFonts w:ascii="Calibri" w:eastAsia="Calibri" w:hAnsi="Calibri" w:cs="Calibri"/>
          <w:i/>
          <w:iCs/>
          <w:sz w:val="20"/>
          <w:lang w:eastAsia="es-CO"/>
        </w:rPr>
      </w:pPr>
      <w:r w:rsidRPr="002A1424">
        <w:rPr>
          <w:rFonts w:ascii="Calibri" w:eastAsia="Calibri" w:hAnsi="Calibri" w:cs="Calibri"/>
          <w:i/>
          <w:iCs/>
          <w:sz w:val="20"/>
          <w:lang w:eastAsia="es-CO"/>
        </w:rPr>
        <w:t xml:space="preserve">Tabla </w:t>
      </w:r>
      <w:r w:rsidRPr="002A1424">
        <w:rPr>
          <w:rFonts w:ascii="Calibri" w:eastAsia="Calibri" w:hAnsi="Calibri" w:cs="Calibri"/>
          <w:i/>
          <w:iCs/>
          <w:color w:val="44546A"/>
          <w:sz w:val="20"/>
          <w:lang w:eastAsia="es-CO"/>
        </w:rPr>
        <w:fldChar w:fldCharType="begin"/>
      </w:r>
      <w:r w:rsidRPr="002A1424">
        <w:rPr>
          <w:rFonts w:ascii="Calibri" w:eastAsia="Calibri" w:hAnsi="Calibri" w:cs="Calibri"/>
          <w:i/>
          <w:iCs/>
          <w:sz w:val="20"/>
          <w:lang w:eastAsia="es-CO"/>
        </w:rPr>
        <w:instrText xml:space="preserve"> SEQ Tabla \* ARABIC </w:instrText>
      </w:r>
      <w:r w:rsidRPr="002A1424">
        <w:rPr>
          <w:rFonts w:ascii="Calibri" w:eastAsia="Calibri" w:hAnsi="Calibri" w:cs="Calibri"/>
          <w:i/>
          <w:iCs/>
          <w:color w:val="44546A"/>
          <w:sz w:val="20"/>
          <w:lang w:eastAsia="es-CO"/>
        </w:rPr>
        <w:fldChar w:fldCharType="separate"/>
      </w:r>
      <w:r w:rsidRPr="002A1424">
        <w:rPr>
          <w:rFonts w:ascii="Calibri" w:eastAsia="Calibri" w:hAnsi="Calibri" w:cs="Calibri"/>
          <w:i/>
          <w:iCs/>
          <w:noProof/>
          <w:sz w:val="20"/>
          <w:lang w:eastAsia="es-CO"/>
        </w:rPr>
        <w:t>1</w:t>
      </w:r>
      <w:r w:rsidRPr="002A1424">
        <w:rPr>
          <w:rFonts w:ascii="Calibri" w:eastAsia="Calibri" w:hAnsi="Calibri" w:cs="Calibri"/>
          <w:i/>
          <w:iCs/>
          <w:color w:val="44546A"/>
          <w:sz w:val="20"/>
          <w:lang w:eastAsia="es-CO"/>
        </w:rPr>
        <w:fldChar w:fldCharType="end"/>
      </w:r>
      <w:r w:rsidRPr="002A1424">
        <w:rPr>
          <w:rFonts w:ascii="Calibri" w:eastAsia="Calibri" w:hAnsi="Calibri" w:cs="Calibri"/>
          <w:i/>
          <w:iCs/>
          <w:color w:val="44546A"/>
          <w:sz w:val="20"/>
          <w:lang w:eastAsia="es-CO"/>
        </w:rPr>
        <w:t>.</w:t>
      </w:r>
      <w:r w:rsidRPr="002A1424">
        <w:rPr>
          <w:rFonts w:ascii="Calibri" w:eastAsia="Calibri" w:hAnsi="Calibri" w:cs="Calibri"/>
          <w:i/>
          <w:iCs/>
          <w:sz w:val="20"/>
          <w:lang w:eastAsia="es-CO"/>
        </w:rPr>
        <w:t xml:space="preserve"> Valores aplicables para el Sistema de Cuota de Ruido (QC) – Aeropuerto Internacional El Dorado.</w:t>
      </w:r>
    </w:p>
    <w:p w14:paraId="4F7EEC9A" w14:textId="77777777" w:rsidR="002A1424" w:rsidRPr="002A1424" w:rsidRDefault="002A1424" w:rsidP="002A1424">
      <w:pPr>
        <w:rPr>
          <w:rFonts w:ascii="Calibri" w:eastAsia="Calibri" w:hAnsi="Calibri" w:cs="Arial"/>
          <w:sz w:val="18"/>
          <w:szCs w:val="18"/>
          <w:lang w:eastAsia="es-CO"/>
        </w:rPr>
      </w:pPr>
    </w:p>
    <w:tbl>
      <w:tblPr>
        <w:tblStyle w:val="Tablaconcuadrcula1"/>
        <w:tblW w:w="0" w:type="auto"/>
        <w:jc w:val="center"/>
        <w:tblLook w:val="04A0" w:firstRow="1" w:lastRow="0" w:firstColumn="1" w:lastColumn="0" w:noHBand="0" w:noVBand="1"/>
      </w:tblPr>
      <w:tblGrid>
        <w:gridCol w:w="3565"/>
        <w:gridCol w:w="2944"/>
      </w:tblGrid>
      <w:tr w:rsidR="002A1424" w:rsidRPr="002A1424" w14:paraId="3B6940B1"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5347A9C9" w14:textId="77777777" w:rsidR="002A1424" w:rsidRPr="002A1424" w:rsidRDefault="002A1424" w:rsidP="002A1424">
            <w:pPr>
              <w:jc w:val="center"/>
              <w:rPr>
                <w:rFonts w:ascii="Arial" w:hAnsi="Arial" w:cs="Arial"/>
                <w:b/>
                <w:bCs/>
                <w:sz w:val="20"/>
                <w:lang w:eastAsia="es-CO"/>
              </w:rPr>
            </w:pPr>
            <w:r w:rsidRPr="002A1424">
              <w:rPr>
                <w:rFonts w:ascii="Arial" w:hAnsi="Arial" w:cs="Arial"/>
                <w:b/>
                <w:bCs/>
                <w:sz w:val="20"/>
                <w:lang w:eastAsia="es-CO"/>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7F4955B0" w14:textId="77777777" w:rsidR="002A1424" w:rsidRPr="002A1424" w:rsidRDefault="002A1424" w:rsidP="002A1424">
            <w:pPr>
              <w:jc w:val="center"/>
              <w:rPr>
                <w:rFonts w:ascii="Arial" w:hAnsi="Arial" w:cs="Arial"/>
                <w:b/>
                <w:bCs/>
                <w:sz w:val="20"/>
                <w:lang w:eastAsia="es-CO"/>
              </w:rPr>
            </w:pPr>
            <w:r w:rsidRPr="002A1424">
              <w:rPr>
                <w:rFonts w:ascii="Arial" w:hAnsi="Arial" w:cs="Arial"/>
                <w:b/>
                <w:bCs/>
                <w:sz w:val="20"/>
                <w:lang w:eastAsia="es-CO"/>
              </w:rPr>
              <w:t>Cuota de conteo.</w:t>
            </w:r>
          </w:p>
        </w:tc>
      </w:tr>
      <w:tr w:rsidR="002A1424" w:rsidRPr="002A1424" w14:paraId="754829F9"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4FE3949A"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68C8AAAA"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Exentó de conteo</w:t>
            </w:r>
          </w:p>
        </w:tc>
      </w:tr>
      <w:tr w:rsidR="002A1424" w:rsidRPr="002A1424" w14:paraId="6BAB268E"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C7F3D13"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6856F969"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0.25</w:t>
            </w:r>
          </w:p>
        </w:tc>
      </w:tr>
      <w:tr w:rsidR="002A1424" w:rsidRPr="002A1424" w14:paraId="2C865CE2"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FF307A1"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497870A6"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0.5</w:t>
            </w:r>
          </w:p>
        </w:tc>
      </w:tr>
      <w:tr w:rsidR="002A1424" w:rsidRPr="002A1424" w14:paraId="2875C26F"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39A61601"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lastRenderedPageBreak/>
              <w:t>90 – 92.9 dB EPNL</w:t>
            </w:r>
          </w:p>
        </w:tc>
        <w:tc>
          <w:tcPr>
            <w:tcW w:w="2944" w:type="dxa"/>
            <w:tcBorders>
              <w:top w:val="single" w:sz="4" w:space="0" w:color="auto"/>
              <w:left w:val="single" w:sz="4" w:space="0" w:color="auto"/>
              <w:bottom w:val="single" w:sz="4" w:space="0" w:color="auto"/>
              <w:right w:val="single" w:sz="4" w:space="0" w:color="auto"/>
            </w:tcBorders>
            <w:hideMark/>
          </w:tcPr>
          <w:p w14:paraId="33A6FE47"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1</w:t>
            </w:r>
          </w:p>
        </w:tc>
      </w:tr>
      <w:tr w:rsidR="002A1424" w:rsidRPr="002A1424" w14:paraId="43119A85" w14:textId="77777777" w:rsidTr="00157599">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48B0F198"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93 – 95.9 dB EPNL</w:t>
            </w:r>
          </w:p>
        </w:tc>
        <w:tc>
          <w:tcPr>
            <w:tcW w:w="2944" w:type="dxa"/>
            <w:tcBorders>
              <w:top w:val="single" w:sz="4" w:space="0" w:color="auto"/>
              <w:left w:val="single" w:sz="4" w:space="0" w:color="auto"/>
              <w:bottom w:val="single" w:sz="4" w:space="0" w:color="auto"/>
              <w:right w:val="single" w:sz="4" w:space="0" w:color="auto"/>
            </w:tcBorders>
            <w:hideMark/>
          </w:tcPr>
          <w:p w14:paraId="473122D2"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2</w:t>
            </w:r>
          </w:p>
        </w:tc>
      </w:tr>
      <w:tr w:rsidR="002A1424" w:rsidRPr="002A1424" w14:paraId="5824C098"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561BE0E"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96 – 98.9 dB EPNL</w:t>
            </w:r>
          </w:p>
        </w:tc>
        <w:tc>
          <w:tcPr>
            <w:tcW w:w="2944" w:type="dxa"/>
            <w:tcBorders>
              <w:top w:val="single" w:sz="4" w:space="0" w:color="auto"/>
              <w:left w:val="single" w:sz="4" w:space="0" w:color="auto"/>
              <w:bottom w:val="single" w:sz="4" w:space="0" w:color="auto"/>
              <w:right w:val="single" w:sz="4" w:space="0" w:color="auto"/>
            </w:tcBorders>
            <w:hideMark/>
          </w:tcPr>
          <w:p w14:paraId="61C4DB7A"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4</w:t>
            </w:r>
          </w:p>
        </w:tc>
      </w:tr>
      <w:tr w:rsidR="002A1424" w:rsidRPr="002A1424" w14:paraId="5180432C"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4FD68EE"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58AF208A"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8</w:t>
            </w:r>
          </w:p>
        </w:tc>
      </w:tr>
      <w:tr w:rsidR="002A1424" w:rsidRPr="002A1424" w14:paraId="58594511"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409DBE2F"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7E95EAAF"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16</w:t>
            </w:r>
          </w:p>
        </w:tc>
      </w:tr>
    </w:tbl>
    <w:p w14:paraId="73BB8300" w14:textId="77777777" w:rsidR="002A1424" w:rsidRPr="002A1424" w:rsidRDefault="002A1424" w:rsidP="002A1424">
      <w:pPr>
        <w:jc w:val="center"/>
        <w:rPr>
          <w:rFonts w:ascii="Calibri" w:eastAsia="Calibri" w:hAnsi="Calibri" w:cs="Calibri"/>
          <w:i/>
          <w:iCs/>
          <w:sz w:val="20"/>
          <w:lang w:eastAsia="en-US"/>
        </w:rPr>
      </w:pPr>
      <w:r w:rsidRPr="002A1424">
        <w:rPr>
          <w:rFonts w:ascii="Calibri" w:eastAsia="Calibri" w:hAnsi="Calibri" w:cs="Calibri"/>
          <w:i/>
          <w:iCs/>
          <w:sz w:val="20"/>
          <w:lang w:eastAsia="en-US"/>
        </w:rPr>
        <w:t>Fuente: Aerocivil.</w:t>
      </w:r>
    </w:p>
    <w:p w14:paraId="7B9D916E" w14:textId="77777777" w:rsidR="002A1424" w:rsidRPr="002A1424" w:rsidRDefault="002A1424" w:rsidP="002A1424">
      <w:pPr>
        <w:jc w:val="both"/>
        <w:rPr>
          <w:rFonts w:ascii="Arial" w:eastAsia="Calibri" w:hAnsi="Arial" w:cs="Arial"/>
          <w:sz w:val="22"/>
          <w:szCs w:val="22"/>
          <w:lang w:eastAsia="en-US"/>
        </w:rPr>
      </w:pPr>
    </w:p>
    <w:p w14:paraId="66E121AB" w14:textId="77777777" w:rsidR="002A1424" w:rsidRPr="002A1424" w:rsidRDefault="002A1424" w:rsidP="002A1424">
      <w:pPr>
        <w:jc w:val="both"/>
        <w:rPr>
          <w:rFonts w:ascii="Arial" w:eastAsia="Calibri" w:hAnsi="Arial" w:cs="Arial"/>
          <w:sz w:val="22"/>
          <w:szCs w:val="22"/>
          <w:lang w:eastAsia="en-US"/>
        </w:rPr>
      </w:pPr>
      <w:r w:rsidRPr="002A1424">
        <w:rPr>
          <w:rFonts w:ascii="Arial" w:eastAsia="Calibri" w:hAnsi="Arial" w:cs="Arial"/>
          <w:sz w:val="22"/>
          <w:szCs w:val="22"/>
          <w:lang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w:t>
      </w:r>
      <w:proofErr w:type="spellStart"/>
      <w:r w:rsidRPr="002A1424">
        <w:rPr>
          <w:rFonts w:ascii="Arial" w:eastAsia="Calibri" w:hAnsi="Arial" w:cs="Arial"/>
          <w:sz w:val="22"/>
          <w:szCs w:val="22"/>
          <w:lang w:eastAsia="en-US"/>
        </w:rPr>
        <w:t>EPNdB</w:t>
      </w:r>
      <w:proofErr w:type="spellEnd"/>
      <w:r w:rsidRPr="002A1424">
        <w:rPr>
          <w:rFonts w:ascii="Arial" w:eastAsia="Calibri" w:hAnsi="Arial" w:cs="Arial"/>
          <w:sz w:val="22"/>
          <w:szCs w:val="22"/>
          <w:lang w:eastAsia="en-US"/>
        </w:rPr>
        <w:t xml:space="preserve"> son cuota de ruido 4 o superior. Dicha restricción en la configuración operacional propuesta y en las franjas horarias de mayor sensibilidad. La </w:t>
      </w:r>
      <w:r w:rsidRPr="002A1424">
        <w:rPr>
          <w:rFonts w:ascii="Arial" w:eastAsia="Calibri" w:hAnsi="Arial" w:cs="Arial"/>
          <w:sz w:val="22"/>
          <w:szCs w:val="22"/>
          <w:lang w:eastAsia="en-US"/>
        </w:rPr>
        <w:fldChar w:fldCharType="begin"/>
      </w:r>
      <w:r w:rsidRPr="002A1424">
        <w:rPr>
          <w:rFonts w:ascii="Arial" w:eastAsia="Calibri" w:hAnsi="Arial" w:cs="Arial"/>
          <w:sz w:val="22"/>
          <w:szCs w:val="22"/>
          <w:lang w:eastAsia="en-US"/>
        </w:rPr>
        <w:instrText xml:space="preserve"> REF _Ref69434973 \h  \* MERGEFORMAT </w:instrText>
      </w:r>
      <w:r w:rsidRPr="002A1424">
        <w:rPr>
          <w:rFonts w:ascii="Arial" w:eastAsia="Calibri" w:hAnsi="Arial" w:cs="Arial"/>
          <w:sz w:val="22"/>
          <w:szCs w:val="22"/>
          <w:lang w:eastAsia="en-US"/>
        </w:rPr>
      </w:r>
      <w:r w:rsidRPr="002A1424">
        <w:rPr>
          <w:rFonts w:ascii="Arial" w:eastAsia="Calibri" w:hAnsi="Arial" w:cs="Arial"/>
          <w:sz w:val="22"/>
          <w:szCs w:val="22"/>
          <w:lang w:eastAsia="en-US"/>
        </w:rPr>
        <w:fldChar w:fldCharType="separate"/>
      </w:r>
      <w:r w:rsidRPr="002A1424">
        <w:rPr>
          <w:rFonts w:ascii="Arial" w:eastAsia="Calibri" w:hAnsi="Arial" w:cs="Arial"/>
          <w:sz w:val="22"/>
          <w:szCs w:val="22"/>
          <w:lang w:eastAsia="en-US"/>
        </w:rPr>
        <w:t xml:space="preserve">Tabla </w:t>
      </w:r>
      <w:r w:rsidRPr="002A1424">
        <w:rPr>
          <w:rFonts w:ascii="Arial" w:eastAsia="Calibri" w:hAnsi="Arial" w:cs="Arial"/>
          <w:noProof/>
          <w:sz w:val="22"/>
          <w:szCs w:val="22"/>
          <w:lang w:eastAsia="en-US"/>
        </w:rPr>
        <w:t>2</w:t>
      </w:r>
      <w:r w:rsidRPr="002A1424">
        <w:rPr>
          <w:rFonts w:ascii="Arial" w:eastAsia="Calibri" w:hAnsi="Arial" w:cs="Arial"/>
          <w:sz w:val="22"/>
          <w:szCs w:val="22"/>
          <w:lang w:eastAsia="en-US"/>
        </w:rPr>
        <w:fldChar w:fldCharType="end"/>
      </w:r>
      <w:r w:rsidRPr="002A1424">
        <w:rPr>
          <w:rFonts w:ascii="Arial" w:eastAsia="Calibri" w:hAnsi="Arial" w:cs="Arial"/>
          <w:sz w:val="22"/>
          <w:szCs w:val="22"/>
          <w:lang w:eastAsia="en-US"/>
        </w:rPr>
        <w:t xml:space="preserve"> muestra las aeronaves que, mediante los certificados de ruido, son cuota de ruido 4 o superior. </w:t>
      </w:r>
    </w:p>
    <w:p w14:paraId="65D58EEF" w14:textId="77777777" w:rsidR="002A1424" w:rsidRPr="002A1424" w:rsidRDefault="002A1424" w:rsidP="002A1424">
      <w:pPr>
        <w:jc w:val="both"/>
        <w:rPr>
          <w:rFonts w:ascii="Arial" w:eastAsia="Calibri" w:hAnsi="Arial" w:cs="Arial"/>
          <w:sz w:val="16"/>
          <w:szCs w:val="16"/>
          <w:lang w:eastAsia="en-US"/>
        </w:rPr>
      </w:pPr>
    </w:p>
    <w:p w14:paraId="4CD963A7" w14:textId="77777777" w:rsidR="002A1424" w:rsidRPr="002A1424" w:rsidRDefault="002A1424" w:rsidP="002A1424">
      <w:pPr>
        <w:jc w:val="center"/>
        <w:rPr>
          <w:rFonts w:ascii="Calibri" w:eastAsia="Calibri" w:hAnsi="Calibri" w:cs="Calibri"/>
          <w:i/>
          <w:iCs/>
          <w:sz w:val="20"/>
          <w:lang w:eastAsia="es-CO"/>
        </w:rPr>
      </w:pPr>
      <w:r w:rsidRPr="002A1424">
        <w:rPr>
          <w:rFonts w:ascii="Calibri" w:eastAsia="Calibri" w:hAnsi="Calibri" w:cs="Calibri"/>
          <w:i/>
          <w:iCs/>
          <w:sz w:val="20"/>
          <w:lang w:eastAsia="es-CO"/>
        </w:rPr>
        <w:t xml:space="preserve">Tabla </w:t>
      </w:r>
      <w:r w:rsidRPr="002A1424">
        <w:rPr>
          <w:rFonts w:ascii="Calibri" w:eastAsia="Calibri" w:hAnsi="Calibri" w:cs="Calibri"/>
          <w:i/>
          <w:iCs/>
          <w:color w:val="44546A"/>
          <w:sz w:val="20"/>
          <w:lang w:eastAsia="es-CO"/>
        </w:rPr>
        <w:fldChar w:fldCharType="begin"/>
      </w:r>
      <w:r w:rsidRPr="002A1424">
        <w:rPr>
          <w:rFonts w:ascii="Calibri" w:eastAsia="Calibri" w:hAnsi="Calibri" w:cs="Calibri"/>
          <w:i/>
          <w:iCs/>
          <w:sz w:val="20"/>
          <w:lang w:eastAsia="es-CO"/>
        </w:rPr>
        <w:instrText xml:space="preserve"> SEQ Tabla \* ARABIC </w:instrText>
      </w:r>
      <w:r w:rsidRPr="002A1424">
        <w:rPr>
          <w:rFonts w:ascii="Calibri" w:eastAsia="Calibri" w:hAnsi="Calibri" w:cs="Calibri"/>
          <w:i/>
          <w:iCs/>
          <w:color w:val="44546A"/>
          <w:sz w:val="20"/>
          <w:lang w:eastAsia="es-CO"/>
        </w:rPr>
        <w:fldChar w:fldCharType="separate"/>
      </w:r>
      <w:r w:rsidRPr="002A1424">
        <w:rPr>
          <w:rFonts w:ascii="Calibri" w:eastAsia="Calibri" w:hAnsi="Calibri" w:cs="Calibri"/>
          <w:i/>
          <w:iCs/>
          <w:noProof/>
          <w:sz w:val="20"/>
          <w:lang w:eastAsia="es-CO"/>
        </w:rPr>
        <w:t>2</w:t>
      </w:r>
      <w:r w:rsidRPr="002A1424">
        <w:rPr>
          <w:rFonts w:ascii="Calibri" w:eastAsia="Calibri" w:hAnsi="Calibri" w:cs="Calibri"/>
          <w:i/>
          <w:iCs/>
          <w:color w:val="44546A"/>
          <w:sz w:val="20"/>
          <w:lang w:eastAsia="es-CO"/>
        </w:rPr>
        <w:fldChar w:fldCharType="end"/>
      </w:r>
      <w:r w:rsidRPr="002A1424">
        <w:rPr>
          <w:rFonts w:ascii="Calibri" w:eastAsia="Calibri" w:hAnsi="Calibri" w:cs="Calibri"/>
          <w:i/>
          <w:iCs/>
          <w:color w:val="44546A"/>
          <w:sz w:val="20"/>
          <w:lang w:eastAsia="es-CO"/>
        </w:rPr>
        <w:t>.</w:t>
      </w:r>
      <w:r w:rsidRPr="002A1424">
        <w:rPr>
          <w:rFonts w:ascii="Calibri" w:eastAsia="Calibri" w:hAnsi="Calibri" w:cs="Calibri"/>
          <w:i/>
          <w:iCs/>
          <w:sz w:val="20"/>
          <w:lang w:eastAsia="es-CO"/>
        </w:rPr>
        <w:t xml:space="preserve"> Modelos de aeronaves con cuota de ruido 4 o superior.</w:t>
      </w:r>
    </w:p>
    <w:p w14:paraId="4AD0EF09" w14:textId="77777777" w:rsidR="002A1424" w:rsidRPr="002A1424" w:rsidRDefault="002A1424" w:rsidP="002A1424">
      <w:pPr>
        <w:rPr>
          <w:rFonts w:ascii="Calibri" w:eastAsia="Calibri" w:hAnsi="Calibri" w:cs="Arial"/>
          <w:sz w:val="10"/>
          <w:szCs w:val="10"/>
          <w:lang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2A1424" w:rsidRPr="002A1424" w14:paraId="385F60CF" w14:textId="77777777" w:rsidTr="00157599">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4C6EFF4A"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59449D9C"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Cuota de Ruido</w:t>
            </w:r>
          </w:p>
        </w:tc>
      </w:tr>
      <w:tr w:rsidR="002A1424" w:rsidRPr="002A1424" w14:paraId="2F4F6471" w14:textId="77777777" w:rsidTr="00157599">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3E11B7B2"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48C100FA"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4</w:t>
            </w:r>
          </w:p>
        </w:tc>
      </w:tr>
      <w:tr w:rsidR="002A1424" w:rsidRPr="002A1424" w14:paraId="07BB8C6F" w14:textId="77777777" w:rsidTr="00157599">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13CD12ED"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3D5BD9B3"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4</w:t>
            </w:r>
          </w:p>
        </w:tc>
      </w:tr>
      <w:tr w:rsidR="002A1424" w:rsidRPr="002A1424" w14:paraId="3D4E6187" w14:textId="77777777" w:rsidTr="00157599">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41074116"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4E58BCC3"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4</w:t>
            </w:r>
          </w:p>
        </w:tc>
      </w:tr>
    </w:tbl>
    <w:p w14:paraId="030045F9" w14:textId="77777777" w:rsidR="002A1424" w:rsidRPr="002A1424" w:rsidRDefault="002A1424" w:rsidP="002A1424">
      <w:pPr>
        <w:jc w:val="center"/>
        <w:rPr>
          <w:rFonts w:ascii="Calibri" w:eastAsia="Calibri" w:hAnsi="Calibri" w:cs="Calibri"/>
          <w:i/>
          <w:iCs/>
          <w:sz w:val="20"/>
          <w:lang w:eastAsia="en-US"/>
        </w:rPr>
      </w:pPr>
      <w:r w:rsidRPr="002A1424">
        <w:rPr>
          <w:rFonts w:ascii="Calibri" w:eastAsia="Calibri" w:hAnsi="Calibri" w:cs="Calibri"/>
          <w:i/>
          <w:iCs/>
          <w:sz w:val="20"/>
          <w:lang w:eastAsia="en-US"/>
        </w:rPr>
        <w:t>Fuente: Aerocivil.</w:t>
      </w:r>
    </w:p>
    <w:p w14:paraId="3C891156" w14:textId="77777777" w:rsidR="002A1424" w:rsidRPr="002A1424" w:rsidRDefault="002A1424" w:rsidP="002A1424">
      <w:pPr>
        <w:rPr>
          <w:rFonts w:ascii="Arial" w:eastAsia="Calibri" w:hAnsi="Arial" w:cs="Arial"/>
          <w:sz w:val="22"/>
          <w:szCs w:val="22"/>
          <w:lang w:eastAsia="en-US"/>
        </w:rPr>
      </w:pPr>
    </w:p>
    <w:p w14:paraId="716AECB4" w14:textId="77777777" w:rsidR="002A1424" w:rsidRPr="002A1424" w:rsidRDefault="002A1424" w:rsidP="002A1424">
      <w:pPr>
        <w:jc w:val="both"/>
        <w:rPr>
          <w:rFonts w:ascii="Arial" w:eastAsia="Calibri" w:hAnsi="Arial" w:cs="Arial"/>
          <w:sz w:val="22"/>
          <w:szCs w:val="22"/>
          <w:lang w:eastAsia="en-US"/>
        </w:rPr>
      </w:pPr>
      <w:r w:rsidRPr="002A1424">
        <w:rPr>
          <w:rFonts w:ascii="Arial" w:eastAsia="Calibri" w:hAnsi="Arial" w:cs="Arial"/>
          <w:sz w:val="22"/>
          <w:szCs w:val="22"/>
          <w:lang w:eastAsia="en-US"/>
        </w:rPr>
        <w:t>El sistema cuota de ruido no solo busca restringir las aeronaves que actualmente operan en el aeropuerto Internacional El Dorado, sino también aquellas aeronaves que en un futuro lleguen a realizar sus operaciones en el aeródromo.</w:t>
      </w:r>
      <w:bookmarkEnd w:id="73"/>
      <w:bookmarkEnd w:id="75"/>
    </w:p>
    <w:bookmarkEnd w:id="74"/>
    <w:p w14:paraId="15A8B94E" w14:textId="77777777" w:rsidR="00C6184B" w:rsidRDefault="00C6184B" w:rsidP="00D52408">
      <w:pPr>
        <w:jc w:val="both"/>
        <w:rPr>
          <w:rFonts w:ascii="Arial" w:eastAsia="Arial" w:hAnsi="Arial" w:cs="Arial"/>
          <w:bCs/>
          <w:color w:val="000000"/>
          <w:sz w:val="22"/>
          <w:szCs w:val="22"/>
        </w:rPr>
      </w:pPr>
    </w:p>
    <w:p w14:paraId="60161066" w14:textId="59537E90" w:rsidR="002A1424" w:rsidRPr="002A1424" w:rsidRDefault="002A1424" w:rsidP="002A1424">
      <w:pPr>
        <w:jc w:val="both"/>
        <w:rPr>
          <w:rFonts w:ascii="Arial" w:eastAsia="Calibri" w:hAnsi="Arial" w:cs="Arial"/>
          <w:sz w:val="22"/>
          <w:szCs w:val="22"/>
          <w:lang w:eastAsia="en-US"/>
        </w:rPr>
      </w:pPr>
      <w:r>
        <w:rPr>
          <w:rFonts w:ascii="Arial" w:eastAsia="Arial" w:hAnsi="Arial" w:cs="Arial"/>
          <w:bCs/>
          <w:color w:val="000000"/>
          <w:sz w:val="22"/>
          <w:szCs w:val="22"/>
        </w:rPr>
        <w:t xml:space="preserve">Adicional, </w:t>
      </w:r>
      <w:bookmarkStart w:id="76" w:name="_Hlk133240888"/>
      <w:bookmarkStart w:id="77" w:name="_Hlk131411022"/>
      <w:bookmarkStart w:id="78" w:name="_Hlk134608157"/>
      <w:bookmarkStart w:id="79" w:name="_Hlk136874523"/>
      <w:bookmarkStart w:id="80" w:name="_Hlk135143027"/>
      <w:r>
        <w:rPr>
          <w:rFonts w:ascii="Arial" w:eastAsia="Calibri" w:hAnsi="Arial" w:cs="Arial"/>
          <w:sz w:val="22"/>
          <w:szCs w:val="22"/>
          <w:lang w:eastAsia="en-US"/>
        </w:rPr>
        <w:t>e</w:t>
      </w:r>
      <w:r w:rsidRPr="002A1424">
        <w:rPr>
          <w:rFonts w:ascii="Arial" w:eastAsia="Calibri" w:hAnsi="Arial" w:cs="Arial"/>
          <w:sz w:val="22"/>
          <w:szCs w:val="22"/>
          <w:lang w:eastAsia="en-US"/>
        </w:rPr>
        <w:t>l Ministerio de Ambiente y Desarrollo Sostenible – MADS</w:t>
      </w:r>
      <w:r w:rsidRPr="002A1424">
        <w:rPr>
          <w:rFonts w:ascii="Arial" w:eastAsia="Calibri" w:hAnsi="Arial" w:cs="Arial"/>
          <w:sz w:val="22"/>
          <w:szCs w:val="22"/>
          <w:vertAlign w:val="superscript"/>
          <w:lang w:eastAsia="en-US"/>
        </w:rPr>
        <w:endnoteReference w:id="37"/>
      </w:r>
      <w:r w:rsidRPr="002A1424">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2A1424">
        <w:rPr>
          <w:rFonts w:ascii="Arial" w:eastAsia="Calibri" w:hAnsi="Arial" w:cs="Arial"/>
          <w:sz w:val="22"/>
          <w:szCs w:val="22"/>
          <w:vertAlign w:val="superscript"/>
          <w:lang w:eastAsia="en-US"/>
        </w:rPr>
        <w:endnoteReference w:id="38"/>
      </w:r>
      <w:r w:rsidRPr="002A1424">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2A1424">
        <w:rPr>
          <w:rFonts w:ascii="Arial" w:eastAsia="Calibri" w:hAnsi="Arial" w:cs="Arial"/>
          <w:sz w:val="22"/>
          <w:szCs w:val="22"/>
          <w:lang w:val="es-ES" w:eastAsia="en-US"/>
        </w:rPr>
        <w:t xml:space="preserve">evalúa continuamente la percepción de los niveles de ruido y de la operación de las aeronaves, </w:t>
      </w:r>
      <w:bookmarkStart w:id="81" w:name="_Hlk132186792"/>
      <w:r w:rsidRPr="002A1424">
        <w:rPr>
          <w:rFonts w:ascii="Arial" w:eastAsia="Calibri" w:hAnsi="Arial" w:cs="Arial"/>
          <w:sz w:val="22"/>
          <w:szCs w:val="22"/>
          <w:lang w:val="es-ES" w:eastAsia="en-US"/>
        </w:rPr>
        <w:t>bajo los siguientes instrumentos técnicos y normativos en cumplimiento de la licencia ambiental y de los reglamentos aeronáuticos:</w:t>
      </w:r>
      <w:bookmarkEnd w:id="81"/>
    </w:p>
    <w:p w14:paraId="497FFAEA" w14:textId="77777777" w:rsidR="002A1424" w:rsidRPr="002A1424" w:rsidRDefault="002A1424" w:rsidP="002A1424">
      <w:pPr>
        <w:jc w:val="both"/>
        <w:rPr>
          <w:rFonts w:ascii="Arial" w:eastAsia="Calibri" w:hAnsi="Arial" w:cs="Arial"/>
          <w:sz w:val="22"/>
          <w:szCs w:val="22"/>
          <w:lang w:val="es-ES" w:eastAsia="en-US"/>
        </w:rPr>
      </w:pPr>
    </w:p>
    <w:p w14:paraId="4DC9B607" w14:textId="77777777" w:rsidR="002A1424" w:rsidRPr="002A1424" w:rsidRDefault="002A1424" w:rsidP="002A1424">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A1424">
        <w:rPr>
          <w:rFonts w:ascii="Arial" w:eastAsia="Calibri" w:hAnsi="Arial" w:cs="Arial"/>
          <w:i/>
          <w:iCs/>
          <w:color w:val="000000"/>
          <w:sz w:val="22"/>
          <w:szCs w:val="22"/>
          <w:u w:val="single"/>
          <w:lang w:val="es-ES" w:eastAsia="es-CO"/>
        </w:rPr>
        <w:t>Centro De Monitoreo Aero Ambiental - CMAA</w:t>
      </w:r>
      <w:r w:rsidRPr="002A1424">
        <w:rPr>
          <w:rFonts w:ascii="Arial" w:eastAsia="Calibri" w:hAnsi="Arial" w:cs="Arial"/>
          <w:i/>
          <w:iCs/>
          <w:color w:val="000000"/>
          <w:sz w:val="22"/>
          <w:szCs w:val="22"/>
          <w:u w:val="single"/>
          <w:vertAlign w:val="superscript"/>
          <w:lang w:val="es-ES" w:eastAsia="es-CO"/>
        </w:rPr>
        <w:endnoteReference w:id="39"/>
      </w:r>
      <w:r w:rsidRPr="002A1424">
        <w:rPr>
          <w:rFonts w:ascii="Arial" w:eastAsia="Calibri" w:hAnsi="Arial" w:cs="Arial"/>
          <w:i/>
          <w:iCs/>
          <w:color w:val="000000"/>
          <w:sz w:val="22"/>
          <w:szCs w:val="22"/>
          <w:u w:val="single"/>
          <w:lang w:eastAsia="es-CO"/>
        </w:rPr>
        <w:t xml:space="preserve">: </w:t>
      </w:r>
      <w:r w:rsidRPr="002A1424">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4E590E46" w14:textId="77777777" w:rsidR="002A1424" w:rsidRPr="002A1424" w:rsidRDefault="002A1424" w:rsidP="002A1424">
      <w:pPr>
        <w:jc w:val="both"/>
        <w:rPr>
          <w:rFonts w:ascii="Arial" w:eastAsia="Calibri" w:hAnsi="Arial" w:cs="Arial"/>
          <w:color w:val="000000"/>
          <w:sz w:val="22"/>
          <w:szCs w:val="22"/>
          <w:lang w:eastAsia="en-US"/>
        </w:rPr>
      </w:pPr>
    </w:p>
    <w:p w14:paraId="49856434" w14:textId="77777777" w:rsidR="002A1424" w:rsidRPr="002A1424" w:rsidRDefault="002A1424" w:rsidP="002A1424">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A1424">
        <w:rPr>
          <w:rFonts w:ascii="Arial" w:eastAsia="Calibri" w:hAnsi="Arial" w:cs="Arial"/>
          <w:i/>
          <w:iCs/>
          <w:color w:val="000000"/>
          <w:sz w:val="22"/>
          <w:szCs w:val="22"/>
          <w:u w:val="single"/>
          <w:lang w:eastAsia="es-CO"/>
        </w:rPr>
        <w:lastRenderedPageBreak/>
        <w:t>Se implementó el Manual de Atenuación de Ruido:</w:t>
      </w:r>
      <w:r w:rsidRPr="002A1424">
        <w:rPr>
          <w:rFonts w:ascii="Arial" w:eastAsia="Calibri" w:hAnsi="Arial" w:cs="Arial"/>
          <w:i/>
          <w:iCs/>
          <w:color w:val="000000"/>
          <w:sz w:val="22"/>
          <w:szCs w:val="22"/>
          <w:lang w:eastAsia="es-CO"/>
        </w:rPr>
        <w:t xml:space="preserve"> </w:t>
      </w:r>
      <w:r w:rsidRPr="002A1424">
        <w:rPr>
          <w:rFonts w:ascii="Arial" w:eastAsia="Calibri" w:hAnsi="Arial" w:cs="Arial"/>
          <w:color w:val="000000"/>
          <w:sz w:val="22"/>
          <w:szCs w:val="22"/>
          <w:lang w:eastAsia="es-CO"/>
        </w:rPr>
        <w:t>Son</w:t>
      </w:r>
      <w:r w:rsidRPr="002A1424">
        <w:rPr>
          <w:rFonts w:ascii="Arial" w:eastAsia="Calibri" w:hAnsi="Arial" w:cs="Arial"/>
          <w:i/>
          <w:iCs/>
          <w:color w:val="000000"/>
          <w:sz w:val="22"/>
          <w:szCs w:val="22"/>
          <w:lang w:eastAsia="es-CO"/>
        </w:rPr>
        <w:t xml:space="preserve"> </w:t>
      </w:r>
      <w:r w:rsidRPr="002A1424">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2A1424">
        <w:rPr>
          <w:rFonts w:ascii="Arial" w:eastAsia="Calibri" w:hAnsi="Arial" w:cs="Arial"/>
          <w:color w:val="000000"/>
          <w:sz w:val="22"/>
          <w:szCs w:val="22"/>
          <w:vertAlign w:val="superscript"/>
          <w:lang w:eastAsia="es-CO"/>
        </w:rPr>
        <w:endnoteReference w:id="40"/>
      </w:r>
      <w:r w:rsidRPr="002A1424">
        <w:rPr>
          <w:rFonts w:ascii="Arial" w:eastAsia="Calibri" w:hAnsi="Arial" w:cs="Arial"/>
          <w:color w:val="000000"/>
          <w:sz w:val="22"/>
          <w:szCs w:val="22"/>
          <w:lang w:eastAsia="es-CO"/>
        </w:rPr>
        <w:t xml:space="preserve">. </w:t>
      </w:r>
    </w:p>
    <w:p w14:paraId="1D61F164" w14:textId="77777777" w:rsidR="002A1424" w:rsidRPr="002A1424" w:rsidRDefault="002A1424" w:rsidP="002A1424">
      <w:pPr>
        <w:jc w:val="both"/>
        <w:rPr>
          <w:rFonts w:ascii="Arial" w:eastAsia="Calibri" w:hAnsi="Arial" w:cs="Arial"/>
          <w:color w:val="000000"/>
          <w:sz w:val="22"/>
          <w:szCs w:val="22"/>
          <w:lang w:val="es-ES" w:eastAsia="en-US"/>
        </w:rPr>
      </w:pPr>
    </w:p>
    <w:p w14:paraId="51763C47" w14:textId="77777777" w:rsidR="002A1424" w:rsidRPr="002A1424" w:rsidRDefault="002A1424" w:rsidP="002A1424">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A1424">
        <w:rPr>
          <w:rFonts w:ascii="Arial" w:eastAsia="Calibri" w:hAnsi="Arial" w:cs="Arial"/>
          <w:i/>
          <w:iCs/>
          <w:color w:val="000000"/>
          <w:sz w:val="22"/>
          <w:szCs w:val="22"/>
          <w:u w:val="single"/>
          <w:lang w:eastAsia="es-CO"/>
        </w:rPr>
        <w:t>Reconversión de flota aérea:</w:t>
      </w:r>
      <w:r w:rsidRPr="002A1424">
        <w:rPr>
          <w:rFonts w:ascii="Arial" w:eastAsia="Calibri" w:hAnsi="Arial" w:cs="Arial"/>
          <w:i/>
          <w:iCs/>
          <w:color w:val="000000"/>
          <w:sz w:val="22"/>
          <w:szCs w:val="22"/>
          <w:lang w:eastAsia="es-CO"/>
        </w:rPr>
        <w:t xml:space="preserve"> </w:t>
      </w:r>
      <w:r w:rsidRPr="002A1424">
        <w:rPr>
          <w:rFonts w:ascii="Arial" w:eastAsia="Calibri" w:hAnsi="Arial" w:cs="Arial"/>
          <w:color w:val="000000"/>
          <w:sz w:val="22"/>
          <w:szCs w:val="22"/>
          <w:lang w:eastAsia="es-CO"/>
        </w:rPr>
        <w:t>Actualmente en el Aeropuerto Internacional El Dorado no está permitido el uso de aeronaves Capítulo</w:t>
      </w:r>
      <w:r w:rsidRPr="002A1424">
        <w:rPr>
          <w:rFonts w:ascii="Arial" w:eastAsia="Calibri" w:hAnsi="Arial" w:cs="Arial"/>
          <w:color w:val="000000"/>
          <w:sz w:val="22"/>
          <w:szCs w:val="22"/>
          <w:vertAlign w:val="superscript"/>
          <w:lang w:eastAsia="es-CO"/>
        </w:rPr>
        <w:endnoteReference w:id="41"/>
      </w:r>
      <w:r w:rsidRPr="002A1424">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3FF35D6A" w14:textId="77777777" w:rsidR="002A1424" w:rsidRPr="002A1424" w:rsidRDefault="002A1424" w:rsidP="002A1424">
      <w:pPr>
        <w:jc w:val="both"/>
        <w:rPr>
          <w:rFonts w:ascii="Arial" w:eastAsia="Calibri" w:hAnsi="Arial" w:cs="Arial"/>
          <w:color w:val="000000"/>
          <w:sz w:val="22"/>
          <w:szCs w:val="22"/>
          <w:lang w:eastAsia="en-US"/>
        </w:rPr>
      </w:pPr>
    </w:p>
    <w:p w14:paraId="76537B61" w14:textId="77777777" w:rsidR="002A1424" w:rsidRPr="002A1424" w:rsidRDefault="002A1424" w:rsidP="002A1424">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A1424">
        <w:rPr>
          <w:rFonts w:ascii="Arial" w:eastAsia="Calibri" w:hAnsi="Arial" w:cs="Arial"/>
          <w:i/>
          <w:iCs/>
          <w:color w:val="000000"/>
          <w:sz w:val="22"/>
          <w:szCs w:val="22"/>
          <w:u w:val="single"/>
          <w:lang w:eastAsia="es-CO"/>
        </w:rPr>
        <w:t>Procedimientos PBN</w:t>
      </w:r>
      <w:r w:rsidRPr="002A1424">
        <w:rPr>
          <w:rFonts w:ascii="Arial" w:eastAsia="Calibri" w:hAnsi="Arial" w:cs="Arial"/>
          <w:i/>
          <w:iCs/>
          <w:color w:val="000000"/>
          <w:sz w:val="22"/>
          <w:szCs w:val="22"/>
          <w:u w:val="single"/>
          <w:vertAlign w:val="superscript"/>
          <w:lang w:eastAsia="es-CO"/>
        </w:rPr>
        <w:endnoteReference w:id="42"/>
      </w:r>
      <w:r w:rsidRPr="002A1424">
        <w:rPr>
          <w:rFonts w:ascii="Arial" w:eastAsia="Calibri" w:hAnsi="Arial" w:cs="Arial"/>
          <w:i/>
          <w:iCs/>
          <w:color w:val="000000"/>
          <w:sz w:val="22"/>
          <w:szCs w:val="22"/>
          <w:u w:val="single"/>
          <w:lang w:eastAsia="es-CO"/>
        </w:rPr>
        <w:t>:</w:t>
      </w:r>
      <w:r w:rsidRPr="002A1424">
        <w:rPr>
          <w:rFonts w:ascii="Arial" w:eastAsia="Calibri" w:hAnsi="Arial" w:cs="Arial"/>
          <w:i/>
          <w:iCs/>
          <w:color w:val="000000"/>
          <w:sz w:val="22"/>
          <w:szCs w:val="22"/>
          <w:lang w:eastAsia="es-CO"/>
        </w:rPr>
        <w:t xml:space="preserve"> </w:t>
      </w:r>
      <w:r w:rsidRPr="002A1424">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2A1424">
        <w:rPr>
          <w:rFonts w:ascii="Arial" w:eastAsia="Calibri" w:hAnsi="Arial" w:cs="Arial"/>
          <w:iCs/>
          <w:sz w:val="22"/>
          <w:szCs w:val="22"/>
          <w:lang w:eastAsia="es-CO"/>
        </w:rPr>
        <w:t>la curva de los 65dB LDN</w:t>
      </w:r>
      <w:r w:rsidRPr="002A1424">
        <w:rPr>
          <w:rFonts w:ascii="Arial" w:eastAsia="Calibri" w:hAnsi="Arial" w:cs="Arial"/>
          <w:iCs/>
          <w:sz w:val="22"/>
          <w:szCs w:val="22"/>
          <w:vertAlign w:val="superscript"/>
          <w:lang w:eastAsia="es-CO"/>
        </w:rPr>
        <w:endnoteReference w:id="43"/>
      </w:r>
      <w:r w:rsidRPr="002A1424">
        <w:rPr>
          <w:rFonts w:ascii="Arial" w:eastAsia="Calibri" w:hAnsi="Arial" w:cs="Arial"/>
          <w:iCs/>
          <w:sz w:val="22"/>
          <w:szCs w:val="22"/>
          <w:lang w:eastAsia="es-CO"/>
        </w:rPr>
        <w:t xml:space="preserve"> ha disminuido un 7.1% desde el año 2018 al 2021.</w:t>
      </w:r>
    </w:p>
    <w:p w14:paraId="7BB12A33" w14:textId="77777777" w:rsidR="002A1424" w:rsidRPr="002A1424" w:rsidRDefault="002A1424" w:rsidP="002A1424">
      <w:pPr>
        <w:spacing w:after="160" w:line="259" w:lineRule="auto"/>
        <w:ind w:left="720"/>
        <w:contextualSpacing/>
        <w:rPr>
          <w:rFonts w:ascii="Arial" w:eastAsia="Calibri" w:hAnsi="Arial" w:cs="Arial"/>
          <w:color w:val="000000"/>
          <w:sz w:val="22"/>
          <w:szCs w:val="22"/>
          <w:lang w:eastAsia="es-CO"/>
        </w:rPr>
      </w:pPr>
    </w:p>
    <w:p w14:paraId="56ACF15E" w14:textId="77777777" w:rsidR="002A1424" w:rsidRPr="002A1424" w:rsidRDefault="002A1424" w:rsidP="002A1424">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A1424">
        <w:rPr>
          <w:rFonts w:ascii="Arial" w:eastAsia="Calibri" w:hAnsi="Arial" w:cs="Arial"/>
          <w:i/>
          <w:iCs/>
          <w:color w:val="000000"/>
          <w:sz w:val="22"/>
          <w:szCs w:val="22"/>
          <w:u w:val="single"/>
          <w:lang w:eastAsia="es-CO"/>
        </w:rPr>
        <w:t>Recinto prueba de motores:</w:t>
      </w:r>
      <w:r w:rsidRPr="002A1424">
        <w:rPr>
          <w:rFonts w:ascii="Arial" w:eastAsia="Calibri" w:hAnsi="Arial" w:cs="Arial"/>
          <w:i/>
          <w:iCs/>
          <w:color w:val="000000"/>
          <w:sz w:val="22"/>
          <w:szCs w:val="22"/>
          <w:lang w:eastAsia="es-CO"/>
        </w:rPr>
        <w:t xml:space="preserve"> </w:t>
      </w:r>
      <w:r w:rsidRPr="002A1424">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43B49351" w14:textId="77777777" w:rsidR="002A1424" w:rsidRPr="002A1424" w:rsidRDefault="002A1424" w:rsidP="002A1424">
      <w:pPr>
        <w:autoSpaceDE w:val="0"/>
        <w:autoSpaceDN w:val="0"/>
        <w:adjustRightInd w:val="0"/>
        <w:jc w:val="both"/>
        <w:rPr>
          <w:rFonts w:ascii="Arial" w:eastAsia="Calibri" w:hAnsi="Arial" w:cs="Arial"/>
          <w:i/>
          <w:iCs/>
          <w:color w:val="000000"/>
          <w:sz w:val="22"/>
          <w:szCs w:val="22"/>
          <w:lang w:val="es-ES" w:eastAsia="es-CO"/>
        </w:rPr>
      </w:pPr>
    </w:p>
    <w:p w14:paraId="0184610C" w14:textId="77777777" w:rsidR="002A1424" w:rsidRPr="002A1424" w:rsidRDefault="002A1424" w:rsidP="002A1424">
      <w:pPr>
        <w:numPr>
          <w:ilvl w:val="0"/>
          <w:numId w:val="6"/>
        </w:numPr>
        <w:autoSpaceDE w:val="0"/>
        <w:autoSpaceDN w:val="0"/>
        <w:adjustRightInd w:val="0"/>
        <w:jc w:val="both"/>
        <w:rPr>
          <w:rFonts w:ascii="Arial" w:eastAsia="Calibri" w:hAnsi="Arial" w:cs="Arial"/>
          <w:color w:val="000000"/>
          <w:sz w:val="22"/>
          <w:szCs w:val="22"/>
          <w:lang w:val="es-ES" w:eastAsia="es-CO"/>
        </w:rPr>
      </w:pPr>
      <w:r w:rsidRPr="002A1424">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2A1424">
        <w:rPr>
          <w:rFonts w:ascii="Arial" w:eastAsia="Calibri" w:hAnsi="Arial" w:cs="Arial"/>
          <w:color w:val="000000"/>
          <w:sz w:val="22"/>
          <w:szCs w:val="22"/>
          <w:lang w:val="es-ES" w:eastAsia="es-CO"/>
        </w:rPr>
        <w:t>, adoptado mediante la Resolución 01599 del 2020</w:t>
      </w:r>
      <w:r w:rsidRPr="002A1424">
        <w:rPr>
          <w:rFonts w:ascii="Arial" w:eastAsia="Calibri" w:hAnsi="Arial" w:cs="Arial"/>
          <w:color w:val="000000"/>
          <w:sz w:val="22"/>
          <w:szCs w:val="22"/>
          <w:vertAlign w:val="superscript"/>
          <w:lang w:val="es-ES" w:eastAsia="es-CO"/>
        </w:rPr>
        <w:endnoteReference w:id="44"/>
      </w:r>
      <w:r w:rsidRPr="002A1424">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2A1424">
        <w:rPr>
          <w:rFonts w:ascii="Arial" w:eastAsia="Calibri" w:hAnsi="Arial" w:cs="Arial"/>
          <w:color w:val="000000"/>
          <w:sz w:val="22"/>
          <w:szCs w:val="22"/>
          <w:lang w:val="es-ES" w:eastAsia="es-CO"/>
        </w:rPr>
        <w:t>dBA</w:t>
      </w:r>
      <w:proofErr w:type="spellEnd"/>
      <w:r w:rsidRPr="002A1424">
        <w:rPr>
          <w:rFonts w:ascii="Arial" w:eastAsia="Calibri" w:hAnsi="Arial" w:cs="Arial"/>
          <w:color w:val="000000"/>
          <w:sz w:val="22"/>
          <w:szCs w:val="22"/>
          <w:vertAlign w:val="superscript"/>
          <w:lang w:val="es-ES" w:eastAsia="es-CO"/>
        </w:rPr>
        <w:endnoteReference w:id="45"/>
      </w:r>
      <w:r w:rsidRPr="002A1424">
        <w:rPr>
          <w:rFonts w:ascii="Arial" w:eastAsia="Calibri" w:hAnsi="Arial" w:cs="Arial"/>
          <w:color w:val="000000"/>
          <w:sz w:val="22"/>
          <w:szCs w:val="22"/>
          <w:lang w:val="es-ES" w:eastAsia="es-CO"/>
        </w:rPr>
        <w:t xml:space="preserve"> </w:t>
      </w:r>
      <w:proofErr w:type="spellStart"/>
      <w:r w:rsidRPr="002A1424">
        <w:rPr>
          <w:rFonts w:ascii="Arial" w:eastAsia="Calibri" w:hAnsi="Arial" w:cs="Arial"/>
          <w:color w:val="000000"/>
          <w:sz w:val="22"/>
          <w:szCs w:val="22"/>
          <w:lang w:val="es-ES" w:eastAsia="es-CO"/>
        </w:rPr>
        <w:t>Lmax</w:t>
      </w:r>
      <w:proofErr w:type="spellEnd"/>
      <w:r w:rsidRPr="002A1424">
        <w:rPr>
          <w:rFonts w:ascii="Arial" w:eastAsia="Calibri" w:hAnsi="Arial" w:cs="Arial"/>
          <w:color w:val="000000"/>
          <w:sz w:val="22"/>
          <w:szCs w:val="22"/>
          <w:vertAlign w:val="superscript"/>
          <w:lang w:val="es-ES" w:eastAsia="es-CO"/>
        </w:rPr>
        <w:endnoteReference w:id="46"/>
      </w:r>
      <w:r w:rsidRPr="002A1424">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76"/>
      <w:r w:rsidRPr="002A1424">
        <w:rPr>
          <w:rFonts w:ascii="Arial" w:eastAsia="Calibri" w:hAnsi="Arial" w:cs="Arial"/>
          <w:color w:val="000000"/>
          <w:sz w:val="22"/>
          <w:szCs w:val="22"/>
          <w:lang w:val="es-ES" w:eastAsia="es-CO"/>
        </w:rPr>
        <w:t xml:space="preserve"> </w:t>
      </w:r>
    </w:p>
    <w:bookmarkEnd w:id="77"/>
    <w:p w14:paraId="4E8BBBEF" w14:textId="77777777" w:rsidR="002A1424" w:rsidRPr="002A1424" w:rsidRDefault="002A1424" w:rsidP="002A1424">
      <w:pPr>
        <w:rPr>
          <w:rFonts w:ascii="Arial" w:eastAsia="Calibri" w:hAnsi="Arial" w:cs="Arial"/>
          <w:szCs w:val="24"/>
          <w:lang w:eastAsia="en-US"/>
        </w:rPr>
      </w:pPr>
    </w:p>
    <w:p w14:paraId="61B5B0F7" w14:textId="77777777" w:rsidR="002A1424" w:rsidRPr="002A1424" w:rsidRDefault="002A1424" w:rsidP="002A1424">
      <w:pPr>
        <w:jc w:val="both"/>
        <w:rPr>
          <w:rFonts w:ascii="Arial" w:eastAsia="Calibri" w:hAnsi="Arial" w:cs="Arial"/>
          <w:sz w:val="22"/>
          <w:szCs w:val="22"/>
          <w:lang w:eastAsia="en-US"/>
        </w:rPr>
      </w:pPr>
      <w:bookmarkStart w:id="82" w:name="_Hlk132724710"/>
      <w:bookmarkStart w:id="83" w:name="_Hlk136867837"/>
      <w:r w:rsidRPr="002A1424">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78"/>
      <w:bookmarkEnd w:id="82"/>
    </w:p>
    <w:p w14:paraId="1252E3AD" w14:textId="77777777" w:rsidR="002A1424" w:rsidRPr="002A1424" w:rsidRDefault="002A1424" w:rsidP="002A1424">
      <w:pPr>
        <w:jc w:val="both"/>
        <w:rPr>
          <w:rFonts w:ascii="Arial" w:eastAsia="Calibri" w:hAnsi="Arial" w:cs="Arial"/>
          <w:sz w:val="22"/>
          <w:szCs w:val="22"/>
          <w:lang w:eastAsia="en-US"/>
        </w:rPr>
      </w:pPr>
    </w:p>
    <w:p w14:paraId="10F52590" w14:textId="77777777" w:rsidR="002A1424" w:rsidRDefault="002A1424" w:rsidP="002A1424">
      <w:pPr>
        <w:jc w:val="both"/>
        <w:rPr>
          <w:ins w:id="84" w:author="Apple Store Pro" w:date="2024-07-23T15:35:00Z"/>
          <w:rFonts w:ascii="Arial" w:eastAsia="Arial" w:hAnsi="Arial" w:cs="Arial"/>
          <w:bCs/>
          <w:color w:val="000000"/>
          <w:sz w:val="22"/>
          <w:szCs w:val="22"/>
          <w:lang w:val="es-ES" w:eastAsia="en-US"/>
        </w:rPr>
      </w:pPr>
      <w:r w:rsidRPr="002A1424">
        <w:rPr>
          <w:rFonts w:ascii="Arial" w:eastAsia="Arial" w:hAnsi="Arial" w:cs="Arial"/>
          <w:bCs/>
          <w:color w:val="000000"/>
          <w:sz w:val="22"/>
          <w:szCs w:val="22"/>
          <w:lang w:val="es-ES" w:eastAsia="en-US"/>
        </w:rPr>
        <w:t xml:space="preserve">A la fecha, las aerolíneas que presentaron el </w:t>
      </w:r>
      <w:r w:rsidRPr="002A1424">
        <w:rPr>
          <w:rFonts w:ascii="Arial" w:eastAsia="Calibri" w:hAnsi="Arial" w:cs="Arial"/>
          <w:sz w:val="22"/>
          <w:szCs w:val="22"/>
          <w:lang w:eastAsia="en-US"/>
        </w:rPr>
        <w:t xml:space="preserve">plan de reducción de los niveles de ruido </w:t>
      </w:r>
      <w:r w:rsidRPr="002A1424">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074A7A00" w14:textId="77777777" w:rsidR="00260390" w:rsidRDefault="00260390" w:rsidP="002A1424">
      <w:pPr>
        <w:jc w:val="both"/>
        <w:rPr>
          <w:ins w:id="85" w:author="Apple Store Pro" w:date="2024-07-23T15:35:00Z"/>
          <w:rFonts w:ascii="Arial" w:eastAsia="Arial" w:hAnsi="Arial" w:cs="Arial"/>
          <w:bCs/>
          <w:color w:val="000000"/>
          <w:sz w:val="22"/>
          <w:szCs w:val="22"/>
          <w:lang w:val="es-ES" w:eastAsia="en-US"/>
        </w:rPr>
      </w:pPr>
    </w:p>
    <w:p w14:paraId="63705DD4" w14:textId="77777777" w:rsidR="00260390" w:rsidRPr="002A1424" w:rsidDel="00260390" w:rsidRDefault="00260390" w:rsidP="002A1424">
      <w:pPr>
        <w:jc w:val="both"/>
        <w:rPr>
          <w:del w:id="86" w:author="Apple Store Pro" w:date="2024-07-23T15:36:00Z"/>
          <w:rFonts w:ascii="Arial" w:eastAsia="Arial" w:hAnsi="Arial" w:cs="Arial"/>
          <w:bCs/>
          <w:color w:val="000000"/>
          <w:sz w:val="22"/>
          <w:szCs w:val="22"/>
          <w:lang w:val="es-ES" w:eastAsia="en-US"/>
        </w:rPr>
      </w:pPr>
    </w:p>
    <w:p w14:paraId="27AEC441" w14:textId="77777777" w:rsidR="002A1424" w:rsidRPr="002A1424" w:rsidRDefault="002A1424" w:rsidP="002A1424">
      <w:pPr>
        <w:jc w:val="both"/>
        <w:rPr>
          <w:rFonts w:ascii="Arial" w:eastAsia="Arial" w:hAnsi="Arial" w:cs="Arial"/>
          <w:bCs/>
          <w:color w:val="000000"/>
          <w:sz w:val="22"/>
          <w:szCs w:val="22"/>
          <w:lang w:val="es-ES" w:eastAsia="en-US"/>
        </w:rPr>
      </w:pPr>
    </w:p>
    <w:p w14:paraId="61B649BE" w14:textId="611B436E" w:rsidR="003B5863" w:rsidRPr="0031293D" w:rsidRDefault="002A1424" w:rsidP="003B5863">
      <w:pPr>
        <w:jc w:val="both"/>
        <w:rPr>
          <w:ins w:id="87" w:author="Apple Store Pro" w:date="2024-07-23T15:43:00Z"/>
          <w:rFonts w:ascii="Arial" w:eastAsia="Arial" w:hAnsi="Arial" w:cs="Arial"/>
          <w:bCs/>
          <w:color w:val="000000"/>
          <w:sz w:val="22"/>
          <w:szCs w:val="22"/>
          <w:lang w:val="es-ES"/>
        </w:rPr>
      </w:pPr>
      <w:r w:rsidRPr="002A1424">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79"/>
      <w:ins w:id="88" w:author="Apple Store Pro" w:date="2024-07-23T15:43:00Z">
        <w:r w:rsidR="003B5863">
          <w:rPr>
            <w:rFonts w:ascii="Arial" w:eastAsia="Arial" w:hAnsi="Arial" w:cs="Arial"/>
            <w:bCs/>
            <w:color w:val="000000"/>
            <w:sz w:val="22"/>
            <w:szCs w:val="22"/>
            <w:lang w:val="es-ES" w:eastAsia="en-US"/>
          </w:rPr>
          <w:t xml:space="preserve">  </w:t>
        </w:r>
        <w:r w:rsidR="003B5863" w:rsidRPr="0031293D">
          <w:rPr>
            <w:rFonts w:ascii="Arial" w:eastAsia="Arial" w:hAnsi="Arial" w:cs="Arial"/>
            <w:bCs/>
            <w:color w:val="000000"/>
            <w:sz w:val="22"/>
            <w:szCs w:val="22"/>
            <w:lang w:val="es-ES"/>
          </w:rPr>
          <w:t>Como se observa, se t</w:t>
        </w:r>
        <w:r w:rsidR="003B5863">
          <w:rPr>
            <w:rFonts w:ascii="Arial" w:eastAsia="Arial" w:hAnsi="Arial" w:cs="Arial"/>
            <w:bCs/>
            <w:color w:val="000000"/>
            <w:sz w:val="22"/>
            <w:szCs w:val="22"/>
            <w:lang w:val="es-ES"/>
          </w:rPr>
          <w:t>iene</w:t>
        </w:r>
        <w:r w:rsidR="003B5863" w:rsidRPr="0031293D">
          <w:rPr>
            <w:rFonts w:ascii="Arial" w:eastAsia="Arial" w:hAnsi="Arial" w:cs="Arial"/>
            <w:bCs/>
            <w:color w:val="000000"/>
            <w:sz w:val="22"/>
            <w:szCs w:val="22"/>
            <w:lang w:val="es-ES"/>
          </w:rPr>
          <w:t xml:space="preserve"> la existencia de normas y políticas ambientales, e igualmente de los reglamentos </w:t>
        </w:r>
      </w:ins>
      <w:ins w:id="89" w:author="Apple Store Pro" w:date="2024-07-23T16:25:00Z">
        <w:r w:rsidR="009B1981" w:rsidRPr="0031293D">
          <w:rPr>
            <w:rFonts w:ascii="Arial" w:eastAsia="Arial" w:hAnsi="Arial" w:cs="Arial"/>
            <w:bCs/>
            <w:color w:val="000000"/>
            <w:sz w:val="22"/>
            <w:szCs w:val="22"/>
            <w:lang w:val="es-ES"/>
          </w:rPr>
          <w:t>a</w:t>
        </w:r>
        <w:r w:rsidR="009B1981">
          <w:rPr>
            <w:rFonts w:ascii="Arial" w:eastAsia="Arial" w:hAnsi="Arial" w:cs="Arial"/>
            <w:bCs/>
            <w:color w:val="000000"/>
            <w:sz w:val="22"/>
            <w:szCs w:val="22"/>
            <w:lang w:val="es-ES"/>
          </w:rPr>
          <w:t>eronáuticos,</w:t>
        </w:r>
      </w:ins>
      <w:ins w:id="90" w:author="Apple Store Pro" w:date="2024-07-23T15:43:00Z">
        <w:r w:rsidR="003B5863" w:rsidRPr="0031293D">
          <w:rPr>
            <w:rFonts w:ascii="Arial" w:eastAsia="Arial" w:hAnsi="Arial" w:cs="Arial"/>
            <w:bCs/>
            <w:color w:val="000000"/>
            <w:sz w:val="22"/>
            <w:szCs w:val="22"/>
            <w:lang w:val="es-ES"/>
          </w:rPr>
          <w:t xml:space="preserve"> tendentes a la prevención y diminución del ruido aeronáutico</w:t>
        </w:r>
        <w:r w:rsidR="003B5863">
          <w:rPr>
            <w:rFonts w:ascii="Arial" w:eastAsia="Arial" w:hAnsi="Arial" w:cs="Arial"/>
            <w:bCs/>
            <w:color w:val="000000"/>
            <w:sz w:val="22"/>
            <w:szCs w:val="22"/>
            <w:lang w:val="es-ES"/>
          </w:rPr>
          <w:t xml:space="preserve">. </w:t>
        </w:r>
      </w:ins>
    </w:p>
    <w:p w14:paraId="76ABBB44" w14:textId="2937E5BA" w:rsidR="002A1424" w:rsidRPr="003B5863" w:rsidRDefault="002A1424" w:rsidP="002A1424">
      <w:pPr>
        <w:jc w:val="both"/>
        <w:rPr>
          <w:rFonts w:ascii="Arial" w:eastAsia="Calibri" w:hAnsi="Arial" w:cs="Arial"/>
          <w:sz w:val="22"/>
          <w:szCs w:val="22"/>
          <w:lang w:val="es-ES" w:eastAsia="en-US"/>
          <w:rPrChange w:id="91" w:author="Apple Store Pro" w:date="2024-07-23T15:43:00Z">
            <w:rPr>
              <w:rFonts w:ascii="Arial" w:eastAsia="Calibri" w:hAnsi="Arial" w:cs="Arial"/>
              <w:sz w:val="22"/>
              <w:szCs w:val="22"/>
              <w:lang w:eastAsia="en-US"/>
            </w:rPr>
          </w:rPrChange>
        </w:rPr>
      </w:pPr>
    </w:p>
    <w:bookmarkEnd w:id="80"/>
    <w:bookmarkEnd w:id="83"/>
    <w:p w14:paraId="1EDA7446" w14:textId="77777777" w:rsidR="002A1424" w:rsidRDefault="002A1424" w:rsidP="00D52408">
      <w:pPr>
        <w:jc w:val="both"/>
        <w:rPr>
          <w:rFonts w:ascii="Arial" w:eastAsia="Arial" w:hAnsi="Arial" w:cs="Arial"/>
          <w:bCs/>
          <w:color w:val="000000"/>
          <w:sz w:val="22"/>
          <w:szCs w:val="22"/>
          <w:lang w:val="es-ES"/>
        </w:rPr>
      </w:pPr>
    </w:p>
    <w:p w14:paraId="2DF6F88B" w14:textId="72E8F2BE" w:rsidR="00C6184B" w:rsidRPr="00B877BA" w:rsidRDefault="002A1424" w:rsidP="00C6184B">
      <w:pPr>
        <w:jc w:val="both"/>
        <w:rPr>
          <w:rFonts w:ascii="Arial" w:hAnsi="Arial" w:cs="Arial"/>
          <w:sz w:val="22"/>
          <w:szCs w:val="22"/>
          <w:lang w:val="es-ES"/>
        </w:rPr>
      </w:pPr>
      <w:bookmarkStart w:id="92" w:name="_Hlk136424783"/>
      <w:r>
        <w:rPr>
          <w:rFonts w:ascii="Arial" w:hAnsi="Arial" w:cs="Arial"/>
          <w:sz w:val="22"/>
          <w:szCs w:val="22"/>
          <w:lang w:val="es-ES"/>
        </w:rPr>
        <w:t>Señor(a)</w:t>
      </w:r>
      <w:r w:rsidRPr="00B877BA">
        <w:rPr>
          <w:rFonts w:ascii="Arial" w:hAnsi="Arial" w:cs="Arial"/>
          <w:sz w:val="22"/>
          <w:szCs w:val="22"/>
          <w:lang w:val="es-ES"/>
        </w:rPr>
        <w:t>,</w:t>
      </w:r>
      <w:r>
        <w:rPr>
          <w:rFonts w:ascii="Arial" w:hAnsi="Arial" w:cs="Arial"/>
          <w:sz w:val="22"/>
          <w:szCs w:val="22"/>
          <w:lang w:val="es-ES"/>
        </w:rPr>
        <w:t xml:space="preserve"> l</w:t>
      </w:r>
      <w:r w:rsidR="00C6184B" w:rsidRPr="00B877BA">
        <w:rPr>
          <w:rFonts w:ascii="Arial" w:hAnsi="Arial" w:cs="Arial"/>
          <w:sz w:val="22"/>
          <w:szCs w:val="22"/>
          <w:lang w:val="es-ES"/>
        </w:rPr>
        <w:t>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7"/>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9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6" w:tgtFrame="_blank" w:history="1">
        <w:r w:rsidRPr="00B877BA">
          <w:rPr>
            <w:rFonts w:ascii="Arial" w:eastAsia="Calibri" w:hAnsi="Arial" w:cs="Arial"/>
            <w:color w:val="0000FF"/>
            <w:sz w:val="22"/>
            <w:szCs w:val="22"/>
            <w:u w:val="single"/>
            <w:shd w:val="clear" w:color="auto" w:fill="FFFFFF"/>
          </w:rPr>
          <w:t>atencionalciudadano</w:t>
        </w:r>
        <w:bookmarkStart w:id="93" w:name="_Hlk135388211"/>
        <w:r w:rsidRPr="00B877BA">
          <w:rPr>
            <w:rFonts w:ascii="Arial" w:eastAsia="Calibri" w:hAnsi="Arial" w:cs="Arial"/>
            <w:color w:val="0000FF"/>
            <w:sz w:val="22"/>
            <w:szCs w:val="22"/>
            <w:u w:val="single"/>
            <w:shd w:val="clear" w:color="auto" w:fill="FFFFFF"/>
          </w:rPr>
          <w:t>@</w:t>
        </w:r>
        <w:bookmarkEnd w:id="9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9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3A3DC639" w:rsidR="00C6184B" w:rsidRDefault="00C6184B" w:rsidP="00260390">
      <w:pPr>
        <w:autoSpaceDE w:val="0"/>
        <w:autoSpaceDN w:val="0"/>
        <w:adjustRightInd w:val="0"/>
        <w:jc w:val="both"/>
        <w:rPr>
          <w:ins w:id="95" w:author="Apple Store Pro" w:date="2024-07-23T15:37:00Z"/>
          <w:rFonts w:ascii="Arial" w:hAnsi="Arial" w:cs="Arial"/>
          <w:color w:val="000000"/>
          <w:sz w:val="22"/>
          <w:szCs w:val="22"/>
        </w:rPr>
      </w:pPr>
    </w:p>
    <w:p w14:paraId="5663DD8E" w14:textId="3944CE96" w:rsidR="00260390" w:rsidRPr="003B5863" w:rsidRDefault="00260390" w:rsidP="00260390">
      <w:pPr>
        <w:jc w:val="both"/>
        <w:textAlignment w:val="baseline"/>
        <w:rPr>
          <w:ins w:id="96" w:author="Apple Store Pro" w:date="2024-07-23T15:37:00Z"/>
          <w:rFonts w:ascii="Arial" w:hAnsi="Arial" w:cs="Arial"/>
          <w:sz w:val="20"/>
          <w:lang w:eastAsia="es-CO"/>
          <w:rPrChange w:id="97" w:author="Apple Store Pro" w:date="2024-07-23T15:44:00Z">
            <w:rPr>
              <w:ins w:id="98" w:author="Apple Store Pro" w:date="2024-07-23T15:37:00Z"/>
              <w:rFonts w:ascii="Arial" w:hAnsi="Arial" w:cs="Arial"/>
              <w:lang w:eastAsia="es-CO"/>
            </w:rPr>
          </w:rPrChange>
        </w:rPr>
      </w:pPr>
      <w:ins w:id="99" w:author="Apple Store Pro" w:date="2024-07-23T15:37:00Z">
        <w:r w:rsidRPr="003B5863">
          <w:rPr>
            <w:rFonts w:ascii="Arial" w:hAnsi="Arial" w:cs="Arial"/>
            <w:sz w:val="20"/>
            <w:lang w:eastAsia="es-CO"/>
            <w:rPrChange w:id="100" w:author="Apple Store Pro" w:date="2024-07-23T15:44:00Z">
              <w:rPr>
                <w:rFonts w:ascii="Arial" w:hAnsi="Arial" w:cs="Arial"/>
                <w:lang w:eastAsia="es-CO"/>
              </w:rPr>
            </w:rPrChange>
          </w:rPr>
          <w:t>Con copia, Personería Local de</w:t>
        </w:r>
        <w:r w:rsidRPr="003B5863">
          <w:rPr>
            <w:rFonts w:ascii="Arial" w:hAnsi="Arial" w:cs="Arial"/>
            <w:sz w:val="20"/>
            <w:lang w:eastAsia="es-CO"/>
            <w:rPrChange w:id="101" w:author="Apple Store Pro" w:date="2024-07-23T15:44:00Z">
              <w:rPr>
                <w:rFonts w:ascii="Arial" w:hAnsi="Arial" w:cs="Arial"/>
                <w:lang w:eastAsia="es-CO"/>
              </w:rPr>
            </w:rPrChange>
          </w:rPr>
          <w:t xml:space="preserve"> </w:t>
        </w:r>
        <w:r w:rsidRPr="003B5863">
          <w:rPr>
            <w:rFonts w:ascii="Arial" w:hAnsi="Arial" w:cs="Arial"/>
            <w:sz w:val="20"/>
            <w:lang w:eastAsia="es-CO"/>
            <w:rPrChange w:id="102" w:author="Apple Store Pro" w:date="2024-07-23T15:44:00Z">
              <w:rPr>
                <w:rFonts w:ascii="Arial" w:hAnsi="Arial" w:cs="Arial"/>
                <w:lang w:eastAsia="es-CO"/>
              </w:rPr>
            </w:rPrChange>
          </w:rPr>
          <w:t xml:space="preserve">Fontibón </w:t>
        </w:r>
      </w:ins>
    </w:p>
    <w:p w14:paraId="503776DD" w14:textId="3692A500" w:rsidR="00260390" w:rsidRPr="003B5863" w:rsidRDefault="00260390" w:rsidP="00260390">
      <w:pPr>
        <w:jc w:val="both"/>
        <w:textAlignment w:val="baseline"/>
        <w:rPr>
          <w:ins w:id="103" w:author="Apple Store Pro" w:date="2024-07-23T15:37:00Z"/>
          <w:rFonts w:ascii="Segoe UI" w:hAnsi="Segoe UI" w:cs="Segoe UI"/>
          <w:sz w:val="20"/>
          <w:lang w:eastAsia="es-CO"/>
          <w:rPrChange w:id="104" w:author="Apple Store Pro" w:date="2024-07-23T15:44:00Z">
            <w:rPr>
              <w:ins w:id="105" w:author="Apple Store Pro" w:date="2024-07-23T15:37:00Z"/>
              <w:rFonts w:ascii="Segoe UI" w:hAnsi="Segoe UI" w:cs="Segoe UI"/>
              <w:lang w:eastAsia="es-CO"/>
            </w:rPr>
          </w:rPrChange>
        </w:rPr>
      </w:pPr>
      <w:ins w:id="106" w:author="Apple Store Pro" w:date="2024-07-23T15:37:00Z">
        <w:r w:rsidRPr="003B5863">
          <w:rPr>
            <w:rFonts w:ascii="Arial" w:hAnsi="Arial" w:cs="Arial"/>
            <w:sz w:val="20"/>
            <w:lang w:eastAsia="es-CO"/>
            <w:rPrChange w:id="107" w:author="Apple Store Pro" w:date="2024-07-23T15:44:00Z">
              <w:rPr>
                <w:rFonts w:ascii="Arial" w:hAnsi="Arial" w:cs="Arial"/>
                <w:lang w:eastAsia="es-CO"/>
              </w:rPr>
            </w:rPrChange>
          </w:rPr>
          <w:t xml:space="preserve">Junta de Acción Comunal barrio </w:t>
        </w:r>
      </w:ins>
      <w:ins w:id="108" w:author="Apple Store Pro" w:date="2024-07-23T15:38:00Z">
        <w:r w:rsidRPr="003B5863">
          <w:rPr>
            <w:rFonts w:ascii="Arial" w:hAnsi="Arial" w:cs="Arial"/>
            <w:sz w:val="20"/>
            <w:lang w:eastAsia="es-CO"/>
            <w:rPrChange w:id="109" w:author="Apple Store Pro" w:date="2024-07-23T15:44:00Z">
              <w:rPr>
                <w:rFonts w:ascii="Arial" w:hAnsi="Arial" w:cs="Arial"/>
                <w:lang w:eastAsia="es-CO"/>
              </w:rPr>
            </w:rPrChange>
          </w:rPr>
          <w:t xml:space="preserve"> la Felicidad </w:t>
        </w:r>
      </w:ins>
    </w:p>
    <w:p w14:paraId="590A941D" w14:textId="77777777" w:rsidR="00260390" w:rsidRPr="00AF361A" w:rsidRDefault="00260390" w:rsidP="00260390">
      <w:pPr>
        <w:autoSpaceDE w:val="0"/>
        <w:autoSpaceDN w:val="0"/>
        <w:adjustRightInd w:val="0"/>
        <w:jc w:val="both"/>
        <w:rPr>
          <w:rFonts w:ascii="Arial" w:hAnsi="Arial" w:cs="Arial"/>
          <w:color w:val="000000"/>
          <w:sz w:val="22"/>
          <w:szCs w:val="22"/>
        </w:rPr>
        <w:pPrChange w:id="110" w:author="Apple Store Pro" w:date="2024-07-23T15:37:00Z">
          <w:pPr>
            <w:autoSpaceDE w:val="0"/>
            <w:autoSpaceDN w:val="0"/>
            <w:adjustRightInd w:val="0"/>
            <w:ind w:left="708" w:hanging="708"/>
            <w:jc w:val="both"/>
          </w:pPr>
        </w:pPrChange>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9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7"/>
      <w:footerReference w:type="default" r:id="rId18"/>
      <w:endnotePr>
        <w:numFmt w:val="decimal"/>
      </w:endnotePr>
      <w:pgSz w:w="12242" w:h="15842"/>
      <w:pgMar w:top="2268" w:right="1701" w:bottom="1701" w:left="153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pple Store Pro" w:date="2024-07-23T15:25:00Z" w:initials="ASP">
    <w:p w14:paraId="6CA54E82" w14:textId="1CC1C3DF" w:rsidR="007C0446" w:rsidRDefault="007C0446">
      <w:pPr>
        <w:pStyle w:val="Textocomentario"/>
      </w:pPr>
      <w:r>
        <w:rPr>
          <w:rStyle w:val="Refdecomentario"/>
        </w:rPr>
        <w:annotationRef/>
      </w:r>
    </w:p>
  </w:comment>
  <w:comment w:id="19" w:author="Apple Store Pro" w:date="2024-07-23T15:20:00Z" w:initials="ASP">
    <w:p w14:paraId="4130C1FB" w14:textId="0816244F" w:rsidR="007C0446" w:rsidRDefault="007C0446">
      <w:pPr>
        <w:pStyle w:val="Textocomentario"/>
      </w:pPr>
      <w:r>
        <w:rPr>
          <w:rStyle w:val="Refdecomentario"/>
        </w:rPr>
        <w:annotationRef/>
      </w:r>
      <w:proofErr w:type="spellStart"/>
      <w:r>
        <w:t>Ing</w:t>
      </w:r>
      <w:proofErr w:type="spellEnd"/>
      <w:r>
        <w:t xml:space="preserve">  de 2020? P ero el aumento se nota para lo corrido de este año y finales de 2023. </w:t>
      </w:r>
      <w:r w:rsidR="00260390">
        <w:t xml:space="preserve"> Porfa lo revisas </w:t>
      </w:r>
    </w:p>
  </w:comment>
  <w:comment w:id="38" w:author="Apple Store Pro" w:date="2024-07-23T15:31:00Z" w:initials="ASP">
    <w:p w14:paraId="789534DC" w14:textId="71B86558" w:rsidR="009C1543" w:rsidRDefault="009C1543">
      <w:pPr>
        <w:pStyle w:val="Textocomentario"/>
      </w:pPr>
      <w:r>
        <w:rPr>
          <w:rStyle w:val="Refdecomentario"/>
        </w:rPr>
        <w:annotationRef/>
      </w:r>
      <w:proofErr w:type="spellStart"/>
      <w:r>
        <w:t>Ing</w:t>
      </w:r>
      <w:proofErr w:type="spellEnd"/>
      <w:r>
        <w:t xml:space="preserve"> como se mencionan  zonas residenciales, se incluye este aparte si estás de acuerdo, lo revisas por favor.  </w:t>
      </w:r>
    </w:p>
  </w:comment>
  <w:comment w:id="63" w:author="Apple Store Pro" w:date="2024-07-23T15:24:00Z" w:initials="ASP">
    <w:p w14:paraId="2F7E8F32" w14:textId="56B7E9F3" w:rsidR="007C0446" w:rsidRDefault="007C0446">
      <w:pPr>
        <w:pStyle w:val="Textocomentario"/>
      </w:pPr>
      <w:r>
        <w:rPr>
          <w:rStyle w:val="Refdecomentario"/>
        </w:rPr>
        <w:annotationRef/>
      </w:r>
      <w:r>
        <w:t xml:space="preserve">Oki, en efecto se debe remitir a la ANLA por competencia.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54E82" w15:done="0"/>
  <w15:commentEx w15:paraId="4130C1FB" w15:done="0"/>
  <w15:commentEx w15:paraId="789534DC" w15:done="0"/>
  <w15:commentEx w15:paraId="2F7E8F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7D06F93" w16cex:dateUtc="2024-07-23T20:25:00Z"/>
  <w16cex:commentExtensible w16cex:durableId="70E05464" w16cex:dateUtc="2024-07-23T20:20:00Z"/>
  <w16cex:commentExtensible w16cex:durableId="46EB1CA6" w16cex:dateUtc="2024-07-23T20:31:00Z"/>
  <w16cex:commentExtensible w16cex:durableId="1E0EC16A" w16cex:dateUtc="2024-07-23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54E82" w16cid:durableId="07D06F93"/>
  <w16cid:commentId w16cid:paraId="4130C1FB" w16cid:durableId="70E05464"/>
  <w16cid:commentId w16cid:paraId="789534DC" w16cid:durableId="46EB1CA6"/>
  <w16cid:commentId w16cid:paraId="2F7E8F32" w16cid:durableId="1E0EC1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BAE51" w14:textId="77777777" w:rsidR="00A41688" w:rsidRDefault="00A41688">
      <w:r>
        <w:separator/>
      </w:r>
    </w:p>
  </w:endnote>
  <w:endnote w:type="continuationSeparator" w:id="0">
    <w:p w14:paraId="7B898636" w14:textId="77777777" w:rsidR="00A41688" w:rsidRDefault="00A41688">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7B5D7CD6"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 Por la cual se otorga una licencia ambiental.</w:t>
      </w:r>
    </w:p>
  </w:endnote>
  <w:endnote w:id="5">
    <w:p w14:paraId="4C8B067E" w14:textId="77777777" w:rsidR="002A1424" w:rsidRPr="00712350" w:rsidRDefault="002A1424" w:rsidP="002A1424">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0C84E738"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Por medio del cual se expide el </w:t>
      </w:r>
      <w:r w:rsidRPr="007E768C">
        <w:rPr>
          <w:rStyle w:val="nfasis"/>
          <w:rFonts w:ascii="Arial" w:eastAsia="Calibri" w:hAnsi="Arial" w:cs="Arial"/>
          <w:color w:val="000000"/>
          <w:sz w:val="16"/>
          <w:szCs w:val="16"/>
          <w:shd w:val="clear" w:color="auto" w:fill="FFFFFF"/>
        </w:rPr>
        <w:t>Decreto</w:t>
      </w:r>
      <w:r w:rsidRPr="007E768C">
        <w:rPr>
          <w:rFonts w:ascii="Arial" w:hAnsi="Arial" w:cs="Arial"/>
          <w:color w:val="000000"/>
          <w:sz w:val="16"/>
          <w:szCs w:val="16"/>
          <w:shd w:val="clear" w:color="auto" w:fill="FFFFFF"/>
        </w:rPr>
        <w:t> Único. Reglamentario del Sector Ambiente y Desarrollo Sostenible</w:t>
      </w:r>
    </w:p>
  </w:endnote>
  <w:endnote w:id="7">
    <w:p w14:paraId="61A701D8"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modifica una licencia ambiental y se adoptan otras determinaciones.</w:t>
      </w:r>
    </w:p>
  </w:endnote>
  <w:endnote w:id="8">
    <w:p w14:paraId="5EFEA5A4"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resuelve dos recursos de reposición y se adiciona la Resolución 1728 del 4 de octubre de 2021.</w:t>
      </w:r>
    </w:p>
  </w:endnote>
  <w:endnote w:id="9">
    <w:p w14:paraId="6A256D2D"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38DA4711"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28E52A59"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imponen unas medidas adicionales y se adoptan otras determinaciones</w:t>
      </w:r>
    </w:p>
  </w:endnote>
  <w:endnote w:id="12">
    <w:p w14:paraId="7A9663A2"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Cuota de ruido</w:t>
      </w:r>
    </w:p>
  </w:endnote>
  <w:endnote w:id="13">
    <w:p w14:paraId="73BBFB1D"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Organización de Aviación Civil Internacional</w:t>
      </w:r>
    </w:p>
  </w:endnote>
  <w:endnote w:id="14">
    <w:p w14:paraId="0D9D7C47"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el enfoque equilibrado de la gestión de ruido de las aeronaves.</w:t>
      </w:r>
    </w:p>
  </w:endnote>
  <w:endnote w:id="15">
    <w:p w14:paraId="6DB56344"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Procedimientos para los servicios de navegación aérea - Operaciones de aeronaves (PANS-OPS).</w:t>
      </w:r>
    </w:p>
  </w:endnote>
  <w:endnote w:id="16">
    <w:p w14:paraId="62AE1FBD"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descenso continuo (CDO).</w:t>
      </w:r>
    </w:p>
  </w:endnote>
  <w:endnote w:id="17">
    <w:p w14:paraId="4D046F33"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ascenso continuo (CCO).</w:t>
      </w:r>
    </w:p>
  </w:endnote>
  <w:endnote w:id="18">
    <w:p w14:paraId="3E2AD3B1"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sobre el uso de la Navegación Basada en el Rendimiento (PBN) en el diseño del espacio aéreo.</w:t>
      </w:r>
    </w:p>
  </w:endnote>
  <w:endnote w:id="19">
    <w:p w14:paraId="0C07F0D1"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Revisión de los proyectos de investigación, desarrollo y ejecución de la reducción de ruido.</w:t>
      </w:r>
    </w:p>
  </w:endnote>
  <w:endnote w:id="20">
    <w:p w14:paraId="27AE284A"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la evaluación de los cambios operacionales propuestos en la gestión de tránsito aéreo.</w:t>
      </w:r>
    </w:p>
  </w:endnote>
  <w:endnote w:id="21">
    <w:p w14:paraId="5F4C78B8"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Reglamento aeronáutico colombiano</w:t>
      </w:r>
    </w:p>
  </w:endnote>
  <w:endnote w:id="22">
    <w:p w14:paraId="13C022E2" w14:textId="77777777" w:rsidR="002A1424" w:rsidRPr="001001FB" w:rsidRDefault="002A1424" w:rsidP="002A1424">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Normas de aeronavegabilidad y operación de aeronaves.</w:t>
      </w:r>
    </w:p>
  </w:endnote>
  <w:endnote w:id="23">
    <w:p w14:paraId="4D06EB21" w14:textId="77777777" w:rsidR="002A1424" w:rsidRPr="001001FB" w:rsidRDefault="002A1424" w:rsidP="002A1424">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Aeródromos, aeropuertos y helipuertos</w:t>
      </w:r>
    </w:p>
  </w:endnote>
  <w:endnote w:id="24">
    <w:p w14:paraId="1D771F37" w14:textId="77777777" w:rsidR="002A1424" w:rsidRPr="001001FB" w:rsidRDefault="002A1424" w:rsidP="002A1424">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Cartas aeronáuticas</w:t>
      </w:r>
    </w:p>
  </w:endnote>
  <w:endnote w:id="25">
    <w:p w14:paraId="7DF54CBB" w14:textId="77777777" w:rsidR="002A1424" w:rsidRPr="001001FB" w:rsidRDefault="002A1424" w:rsidP="002A1424">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Gestión de tránsito aéreo</w:t>
      </w:r>
    </w:p>
  </w:endnote>
  <w:endnote w:id="26">
    <w:p w14:paraId="468D9446"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Información pública aeronáutica</w:t>
      </w:r>
    </w:p>
  </w:endnote>
  <w:endnote w:id="27">
    <w:p w14:paraId="407E2276"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Aeródromo</w:t>
      </w:r>
    </w:p>
  </w:endnote>
  <w:endnote w:id="28">
    <w:p w14:paraId="0014AD1F" w14:textId="77777777" w:rsidR="009C1543" w:rsidRPr="00CF2C26" w:rsidRDefault="009C1543" w:rsidP="009C1543">
      <w:pPr>
        <w:pStyle w:val="Textonotaalfinal"/>
        <w:rPr>
          <w:ins w:id="41" w:author="Apple Store Pro" w:date="2024-07-23T15:31:00Z"/>
          <w:rFonts w:ascii="Arial" w:hAnsi="Arial" w:cs="Arial"/>
          <w:sz w:val="16"/>
          <w:szCs w:val="16"/>
        </w:rPr>
      </w:pPr>
      <w:ins w:id="42" w:author="Apple Store Pro" w:date="2024-07-23T15:31:00Z">
        <w:r w:rsidRPr="008E04A7">
          <w:rPr>
            <w:rStyle w:val="Refdenotaalfinal"/>
            <w:rFonts w:ascii="Arial" w:hAnsi="Arial" w:cs="Arial"/>
            <w:color w:val="000000"/>
            <w:sz w:val="16"/>
            <w:szCs w:val="16"/>
          </w:rPr>
          <w:endnoteRef/>
        </w:r>
        <w:r w:rsidRPr="008E04A7">
          <w:rPr>
            <w:rFonts w:ascii="Arial" w:hAnsi="Arial" w:cs="Arial"/>
            <w:color w:val="000000"/>
            <w:sz w:val="16"/>
            <w:szCs w:val="16"/>
          </w:rPr>
          <w:t xml:space="preserve"> </w:t>
        </w:r>
        <w:r w:rsidRPr="008E04A7">
          <w:rPr>
            <w:rFonts w:ascii="Arial" w:hAnsi="Arial" w:cs="Arial"/>
            <w:color w:val="000000"/>
            <w:sz w:val="16"/>
            <w:szCs w:val="16"/>
            <w:shd w:val="clear" w:color="auto" w:fill="FFFFFF"/>
          </w:rPr>
          <w:t>Por la cual se establece la norma nacional de emisión de ruido y ruido ambiental.</w:t>
        </w:r>
      </w:ins>
    </w:p>
  </w:endnote>
  <w:endnote w:id="29">
    <w:p w14:paraId="34422A19" w14:textId="77777777" w:rsidR="009C1543" w:rsidRDefault="009C1543" w:rsidP="009C1543">
      <w:pPr>
        <w:pStyle w:val="Textonotaalfinal"/>
        <w:rPr>
          <w:ins w:id="43" w:author="Apple Store Pro" w:date="2024-07-23T15:31:00Z"/>
        </w:rPr>
      </w:pPr>
      <w:ins w:id="44" w:author="Apple Store Pro" w:date="2024-07-23T15:31:00Z">
        <w:r w:rsidRPr="00C07652">
          <w:rPr>
            <w:rStyle w:val="Refdenotaalfinal"/>
            <w:rFonts w:ascii="Arial" w:hAnsi="Arial" w:cs="Arial"/>
            <w:sz w:val="16"/>
            <w:szCs w:val="16"/>
          </w:rPr>
          <w:endnoteRef/>
        </w:r>
        <w:r w:rsidRPr="00C07652">
          <w:rPr>
            <w:rFonts w:ascii="Arial" w:hAnsi="Arial" w:cs="Arial"/>
            <w:sz w:val="16"/>
            <w:szCs w:val="16"/>
          </w:rPr>
          <w:t xml:space="preserve"> </w:t>
        </w:r>
        <w:r w:rsidRPr="00C07652">
          <w:rPr>
            <w:rFonts w:ascii="Arial" w:hAnsi="Arial" w:cs="Arial"/>
            <w:sz w:val="16"/>
            <w:szCs w:val="16"/>
          </w:rPr>
          <w:t>El ruido ambiental se refiere al conjunto de sonidos no deseados presentes en el entorno, generalmente generados por actividades humanas, maquinaria, tráfico, construcción, música alta, entre otros. Estos sonidos pueden ser molestos e interferir con las actividades diarias, el descanso, la comunicación y la concentración.</w:t>
        </w:r>
      </w:ins>
    </w:p>
  </w:endnote>
  <w:endnote w:id="30">
    <w:p w14:paraId="6955BE86" w14:textId="77777777" w:rsidR="009C1543" w:rsidRPr="00C07652" w:rsidRDefault="009C1543" w:rsidP="009C1543">
      <w:pPr>
        <w:pStyle w:val="Textonotaalfinal"/>
        <w:rPr>
          <w:ins w:id="45" w:author="Apple Store Pro" w:date="2024-07-23T15:31:00Z"/>
          <w:rFonts w:ascii="Arial" w:hAnsi="Arial" w:cs="Arial"/>
        </w:rPr>
      </w:pPr>
      <w:ins w:id="46" w:author="Apple Store Pro" w:date="2024-07-23T15:31:00Z">
        <w:r w:rsidRPr="00C07652">
          <w:rPr>
            <w:rStyle w:val="Refdenotaalfinal"/>
            <w:rFonts w:ascii="Arial" w:hAnsi="Arial" w:cs="Arial"/>
            <w:sz w:val="16"/>
            <w:szCs w:val="16"/>
          </w:rPr>
          <w:endnoteRef/>
        </w:r>
        <w:r w:rsidRPr="00C07652">
          <w:rPr>
            <w:rFonts w:ascii="Arial" w:hAnsi="Arial" w:cs="Arial"/>
            <w:sz w:val="16"/>
            <w:szCs w:val="16"/>
          </w:rPr>
          <w:t xml:space="preserve"> </w:t>
        </w:r>
        <w:r w:rsidRPr="00C07652">
          <w:rPr>
            <w:rFonts w:ascii="Arial" w:hAnsi="Arial" w:cs="Arial"/>
            <w:sz w:val="16"/>
            <w:szCs w:val="16"/>
          </w:rPr>
          <w:t>la emisión de ruido se refiere específicamente a la liberación de sonidos no deseados o indeseables por parte de una fuente particular.</w:t>
        </w:r>
      </w:ins>
    </w:p>
  </w:endnote>
  <w:endnote w:id="31">
    <w:p w14:paraId="197B000F" w14:textId="77777777" w:rsidR="009C1543" w:rsidRPr="00CF2C26" w:rsidRDefault="009C1543" w:rsidP="009C1543">
      <w:pPr>
        <w:pStyle w:val="Textonotaalfinal"/>
        <w:rPr>
          <w:ins w:id="47" w:author="Apple Store Pro" w:date="2024-07-23T15:31:00Z"/>
          <w:rFonts w:ascii="Arial" w:hAnsi="Arial" w:cs="Arial"/>
          <w:sz w:val="16"/>
          <w:szCs w:val="16"/>
        </w:rPr>
      </w:pPr>
      <w:ins w:id="48" w:author="Apple Store Pro" w:date="2024-07-23T15:31:00Z">
        <w:r w:rsidRPr="00CF2C26">
          <w:rPr>
            <w:rStyle w:val="Refdenotaalfinal"/>
            <w:rFonts w:ascii="Arial" w:hAnsi="Arial" w:cs="Arial"/>
            <w:sz w:val="16"/>
            <w:szCs w:val="16"/>
          </w:rPr>
          <w:endnoteRef/>
        </w:r>
        <w:r w:rsidRPr="00CF2C26">
          <w:rPr>
            <w:rFonts w:ascii="Arial" w:hAnsi="Arial" w:cs="Arial"/>
            <w:sz w:val="16"/>
            <w:szCs w:val="16"/>
          </w:rPr>
          <w:t xml:space="preserve"> </w:t>
        </w:r>
        <w:r w:rsidRPr="00CF2C26">
          <w:rPr>
            <w:rFonts w:ascii="Arial" w:hAnsi="Arial" w:cs="Arial"/>
            <w:sz w:val="16"/>
            <w:szCs w:val="16"/>
          </w:rPr>
          <w:t>Indicador acústico</w:t>
        </w:r>
      </w:ins>
    </w:p>
  </w:endnote>
  <w:endnote w:id="32">
    <w:p w14:paraId="1EBE1013" w14:textId="77777777" w:rsidR="009C1543" w:rsidRPr="008E04A7" w:rsidRDefault="009C1543" w:rsidP="009C1543">
      <w:pPr>
        <w:pStyle w:val="Textonotaalfinal"/>
        <w:rPr>
          <w:ins w:id="49" w:author="Apple Store Pro" w:date="2024-07-23T15:31:00Z"/>
          <w:rFonts w:ascii="Arial" w:hAnsi="Arial" w:cs="Arial"/>
          <w:color w:val="000000"/>
          <w:sz w:val="16"/>
          <w:szCs w:val="16"/>
        </w:rPr>
      </w:pPr>
      <w:ins w:id="50" w:author="Apple Store Pro" w:date="2024-07-23T15:31:00Z">
        <w:r w:rsidRPr="008E04A7">
          <w:rPr>
            <w:rStyle w:val="Refdenotaalfinal"/>
            <w:rFonts w:ascii="Arial" w:hAnsi="Arial" w:cs="Arial"/>
            <w:color w:val="000000"/>
            <w:sz w:val="16"/>
            <w:szCs w:val="16"/>
          </w:rPr>
          <w:endnoteRef/>
        </w:r>
        <w:r w:rsidRPr="008E04A7">
          <w:rPr>
            <w:rFonts w:ascii="Arial" w:hAnsi="Arial" w:cs="Arial"/>
            <w:color w:val="000000"/>
            <w:sz w:val="16"/>
            <w:szCs w:val="16"/>
          </w:rPr>
          <w:t xml:space="preserve"> </w:t>
        </w:r>
        <w:r w:rsidRPr="008E04A7">
          <w:rPr>
            <w:rFonts w:ascii="Arial" w:hAnsi="Arial" w:cs="Arial"/>
            <w:color w:val="000000"/>
            <w:sz w:val="16"/>
            <w:szCs w:val="16"/>
            <w:lang w:val="es-ES"/>
          </w:rPr>
          <w:t>Centro De Monitoreo Aero Ambiental</w:t>
        </w:r>
      </w:ins>
    </w:p>
  </w:endnote>
  <w:endnote w:id="33">
    <w:p w14:paraId="7C7B6D75" w14:textId="77777777" w:rsidR="009C1543" w:rsidRPr="008E04A7" w:rsidRDefault="009C1543" w:rsidP="009C1543">
      <w:pPr>
        <w:pStyle w:val="Textonotaalfinal"/>
        <w:rPr>
          <w:ins w:id="51" w:author="Apple Store Pro" w:date="2024-07-23T15:31:00Z"/>
          <w:rFonts w:ascii="Arial" w:hAnsi="Arial" w:cs="Arial"/>
          <w:color w:val="000000"/>
          <w:sz w:val="16"/>
          <w:szCs w:val="16"/>
        </w:rPr>
      </w:pPr>
      <w:ins w:id="52" w:author="Apple Store Pro" w:date="2024-07-23T15:31:00Z">
        <w:r w:rsidRPr="008E04A7">
          <w:rPr>
            <w:rStyle w:val="Refdenotaalfinal"/>
            <w:rFonts w:ascii="Arial" w:hAnsi="Arial" w:cs="Arial"/>
            <w:color w:val="000000"/>
            <w:sz w:val="16"/>
            <w:szCs w:val="16"/>
          </w:rPr>
          <w:endnoteRef/>
        </w:r>
        <w:r w:rsidRPr="008E04A7">
          <w:rPr>
            <w:rFonts w:ascii="Arial" w:hAnsi="Arial" w:cs="Arial"/>
            <w:color w:val="000000"/>
            <w:sz w:val="16"/>
            <w:szCs w:val="16"/>
          </w:rPr>
          <w:t xml:space="preserve"> </w:t>
        </w:r>
        <w:r w:rsidRPr="008E04A7">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ins>
    </w:p>
  </w:endnote>
  <w:endnote w:id="34">
    <w:p w14:paraId="2623296D" w14:textId="77777777" w:rsidR="009C1543" w:rsidRPr="008E04A7" w:rsidRDefault="009C1543" w:rsidP="009C1543">
      <w:pPr>
        <w:pStyle w:val="Textonotaalfinal"/>
        <w:rPr>
          <w:ins w:id="53" w:author="Apple Store Pro" w:date="2024-07-23T15:31:00Z"/>
          <w:rFonts w:ascii="Arial" w:hAnsi="Arial" w:cs="Arial"/>
          <w:color w:val="000000"/>
          <w:sz w:val="16"/>
          <w:szCs w:val="16"/>
        </w:rPr>
      </w:pPr>
      <w:ins w:id="54" w:author="Apple Store Pro" w:date="2024-07-23T15:31:00Z">
        <w:r w:rsidRPr="008E04A7">
          <w:rPr>
            <w:rStyle w:val="Refdenotaalfinal"/>
            <w:rFonts w:ascii="Arial" w:hAnsi="Arial" w:cs="Arial"/>
            <w:color w:val="000000"/>
            <w:sz w:val="16"/>
            <w:szCs w:val="16"/>
          </w:rPr>
          <w:endnoteRef/>
        </w:r>
        <w:r w:rsidRPr="008E04A7">
          <w:rPr>
            <w:rFonts w:ascii="Arial" w:hAnsi="Arial" w:cs="Arial"/>
            <w:color w:val="000000"/>
            <w:sz w:val="16"/>
            <w:szCs w:val="16"/>
          </w:rPr>
          <w:t xml:space="preserve"> </w:t>
        </w:r>
        <w:r w:rsidRPr="008E04A7">
          <w:rPr>
            <w:rFonts w:ascii="Arial" w:hAnsi="Arial" w:cs="Arial"/>
            <w:color w:val="000000"/>
            <w:sz w:val="16"/>
            <w:szCs w:val="16"/>
          </w:rPr>
          <w:t>Decibeles en ponderación A</w:t>
        </w:r>
      </w:ins>
    </w:p>
  </w:endnote>
  <w:endnote w:id="35">
    <w:p w14:paraId="2DF90142" w14:textId="77777777" w:rsidR="009C1543" w:rsidRPr="00C85FF3" w:rsidRDefault="009C1543" w:rsidP="009C1543">
      <w:pPr>
        <w:pStyle w:val="Textonotaalfinal"/>
        <w:rPr>
          <w:ins w:id="55" w:author="Apple Store Pro" w:date="2024-07-23T15:31:00Z"/>
          <w:rFonts w:ascii="Arial" w:hAnsi="Arial" w:cs="Arial"/>
          <w:sz w:val="16"/>
          <w:szCs w:val="16"/>
        </w:rPr>
      </w:pPr>
      <w:ins w:id="56" w:author="Apple Store Pro" w:date="2024-07-23T15:31:00Z">
        <w:r w:rsidRPr="008E04A7">
          <w:rPr>
            <w:rStyle w:val="Refdenotaalfinal"/>
            <w:rFonts w:ascii="Arial" w:hAnsi="Arial" w:cs="Arial"/>
            <w:color w:val="000000"/>
            <w:sz w:val="16"/>
            <w:szCs w:val="16"/>
          </w:rPr>
          <w:endnoteRef/>
        </w:r>
        <w:r w:rsidRPr="008E04A7">
          <w:rPr>
            <w:rFonts w:ascii="Arial" w:hAnsi="Arial" w:cs="Arial"/>
            <w:color w:val="000000"/>
            <w:sz w:val="16"/>
            <w:szCs w:val="16"/>
          </w:rPr>
          <w:t xml:space="preserve"> </w:t>
        </w:r>
        <w:r w:rsidRPr="008E04A7">
          <w:rPr>
            <w:rFonts w:ascii="Arial" w:hAnsi="Arial" w:cs="Arial"/>
            <w:color w:val="000000"/>
            <w:sz w:val="16"/>
            <w:szCs w:val="16"/>
          </w:rPr>
          <w:t>Nivel de presión acústica máxima</w:t>
        </w:r>
      </w:ins>
    </w:p>
  </w:endnote>
  <w:endnote w:id="36">
    <w:p w14:paraId="44B1FF78" w14:textId="77777777" w:rsidR="009C1543" w:rsidRPr="00BE52B9" w:rsidRDefault="009C1543" w:rsidP="009C1543">
      <w:pPr>
        <w:pStyle w:val="Textonotaalfinal"/>
        <w:rPr>
          <w:ins w:id="57" w:author="Apple Store Pro" w:date="2024-07-23T15:31:00Z"/>
          <w:rFonts w:ascii="Arial" w:hAnsi="Arial" w:cs="Arial"/>
          <w:sz w:val="16"/>
          <w:szCs w:val="16"/>
        </w:rPr>
      </w:pPr>
      <w:ins w:id="58" w:author="Apple Store Pro" w:date="2024-07-23T15:31:00Z">
        <w:r w:rsidRPr="00BE52B9">
          <w:rPr>
            <w:rStyle w:val="Refdenotaalfinal"/>
            <w:rFonts w:ascii="Arial" w:hAnsi="Arial" w:cs="Arial"/>
            <w:sz w:val="16"/>
            <w:szCs w:val="16"/>
          </w:rPr>
          <w:endnoteRef/>
        </w:r>
        <w:r w:rsidRPr="00BE52B9">
          <w:rPr>
            <w:rFonts w:ascii="Arial" w:hAnsi="Arial" w:cs="Arial"/>
            <w:sz w:val="16"/>
            <w:szCs w:val="16"/>
          </w:rPr>
          <w:t xml:space="preserve"> </w:t>
        </w:r>
        <w:r w:rsidRPr="00BE52B9">
          <w:rPr>
            <w:rFonts w:ascii="Arial" w:hAnsi="Arial" w:cs="Arial"/>
            <w:sz w:val="16"/>
            <w:szCs w:val="16"/>
          </w:rPr>
          <w:t xml:space="preserve">Incertidumbre Expandida de medición. Definida como un parámetro no negativo que caracteriza la dispersión de los valores del mesurando y el cual es reportado con un nivel de confianza del 95% aproximadamente.  </w:t>
        </w:r>
      </w:ins>
    </w:p>
  </w:endnote>
  <w:endnote w:id="37">
    <w:p w14:paraId="5C0E96B8"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w:t>
      </w:r>
      <w:r w:rsidRPr="002A1424">
        <w:rPr>
          <w:rFonts w:ascii="Arial" w:hAnsi="Arial" w:cs="Arial"/>
          <w:color w:val="000000"/>
          <w:sz w:val="16"/>
          <w:szCs w:val="16"/>
        </w:rPr>
        <w:t>Ambiente y Desarrollo Sostenible</w:t>
      </w:r>
    </w:p>
  </w:endnote>
  <w:endnote w:id="38">
    <w:p w14:paraId="36B8E8CF"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Unidad Administrativa Especial de Aeronáutica Civil</w:t>
      </w:r>
    </w:p>
  </w:endnote>
  <w:endnote w:id="39">
    <w:p w14:paraId="6EC8307A"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w:t>
      </w:r>
      <w:r w:rsidRPr="002A1424">
        <w:rPr>
          <w:rFonts w:ascii="Arial" w:hAnsi="Arial" w:cs="Arial"/>
          <w:color w:val="000000"/>
          <w:sz w:val="16"/>
          <w:szCs w:val="16"/>
          <w:lang w:val="es-ES"/>
        </w:rPr>
        <w:t>Centro De Monitoreo Aero Ambiental</w:t>
      </w:r>
    </w:p>
  </w:endnote>
  <w:endnote w:id="40">
    <w:p w14:paraId="10F8AC03" w14:textId="77777777" w:rsidR="002A1424" w:rsidRDefault="002A1424" w:rsidP="002A1424">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41">
    <w:p w14:paraId="2EEBB3F3" w14:textId="77777777" w:rsidR="002A1424" w:rsidRDefault="002A1424" w:rsidP="002A1424">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42">
    <w:p w14:paraId="23634859"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w:t>
      </w:r>
      <w:r w:rsidRPr="002A1424">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43">
    <w:p w14:paraId="32DB345B"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Nivel de presión acústica que se produce en 24 horas</w:t>
      </w:r>
    </w:p>
  </w:endnote>
  <w:endnote w:id="44">
    <w:p w14:paraId="1E745F7A"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w:t>
      </w:r>
      <w:r w:rsidRPr="002A1424">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45">
    <w:p w14:paraId="717F8BAE"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Decibeles en ponderación A</w:t>
      </w:r>
    </w:p>
  </w:endnote>
  <w:endnote w:id="46">
    <w:p w14:paraId="451E938A" w14:textId="77777777" w:rsidR="002A1424" w:rsidRPr="00C85FF3" w:rsidRDefault="002A1424" w:rsidP="002A1424">
      <w:pPr>
        <w:pStyle w:val="Textonotaalfinal"/>
        <w:rPr>
          <w:rFonts w:ascii="Arial" w:hAnsi="Arial" w:cs="Arial"/>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Nivel de presión acústica máxima</w:t>
      </w:r>
    </w:p>
  </w:endnote>
  <w:endnote w:id="47">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45 Light">
    <w:altName w:val="Cambria"/>
    <w:panose1 w:val="020B0604020202020204"/>
    <w:charset w:val="00"/>
    <w:family w:val="roman"/>
    <w:notTrueType/>
    <w:pitch w:val="default"/>
  </w:font>
  <w:font w:name="FCIJYN+Helvetica">
    <w:panose1 w:val="020B0604020202020204"/>
    <w:charset w:val="00"/>
    <w:family w:val="roman"/>
    <w:notTrueType/>
    <w:pitch w:val="default"/>
  </w:font>
  <w:font w:name="Bar-Code 39">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11"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11"/>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0468B" w14:textId="77777777" w:rsidR="00A41688" w:rsidRDefault="00A41688">
      <w:r>
        <w:separator/>
      </w:r>
    </w:p>
  </w:footnote>
  <w:footnote w:type="continuationSeparator" w:id="0">
    <w:p w14:paraId="71717611" w14:textId="77777777" w:rsidR="00A41688" w:rsidRDefault="00A41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ple Store Pro">
    <w15:presenceInfo w15:providerId="None" w15:userId="Apple Store P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trackRevisions/>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205008"/>
    <w:rsid w:val="00206976"/>
    <w:rsid w:val="00211032"/>
    <w:rsid w:val="00256984"/>
    <w:rsid w:val="00260390"/>
    <w:rsid w:val="002A1424"/>
    <w:rsid w:val="002A5062"/>
    <w:rsid w:val="003440DB"/>
    <w:rsid w:val="0039185E"/>
    <w:rsid w:val="003B5863"/>
    <w:rsid w:val="003D1FC6"/>
    <w:rsid w:val="003D6EBE"/>
    <w:rsid w:val="003E1ED6"/>
    <w:rsid w:val="003E5474"/>
    <w:rsid w:val="00405D85"/>
    <w:rsid w:val="0043147D"/>
    <w:rsid w:val="00490B52"/>
    <w:rsid w:val="004A4270"/>
    <w:rsid w:val="004C47AC"/>
    <w:rsid w:val="004F1722"/>
    <w:rsid w:val="00516991"/>
    <w:rsid w:val="005247A6"/>
    <w:rsid w:val="005276D6"/>
    <w:rsid w:val="0053394F"/>
    <w:rsid w:val="00535DBB"/>
    <w:rsid w:val="0054599D"/>
    <w:rsid w:val="005B3D76"/>
    <w:rsid w:val="005E1A84"/>
    <w:rsid w:val="005E409E"/>
    <w:rsid w:val="005E501A"/>
    <w:rsid w:val="005F189A"/>
    <w:rsid w:val="00601B41"/>
    <w:rsid w:val="00616A74"/>
    <w:rsid w:val="0062715D"/>
    <w:rsid w:val="006329CB"/>
    <w:rsid w:val="00672BB4"/>
    <w:rsid w:val="00676D7D"/>
    <w:rsid w:val="006B4456"/>
    <w:rsid w:val="007228FA"/>
    <w:rsid w:val="007256E8"/>
    <w:rsid w:val="00744D0B"/>
    <w:rsid w:val="007B72CC"/>
    <w:rsid w:val="007C0446"/>
    <w:rsid w:val="007C2E61"/>
    <w:rsid w:val="007D718A"/>
    <w:rsid w:val="007F6BFF"/>
    <w:rsid w:val="00850F92"/>
    <w:rsid w:val="00851C81"/>
    <w:rsid w:val="00862A82"/>
    <w:rsid w:val="008B2786"/>
    <w:rsid w:val="008D0773"/>
    <w:rsid w:val="00903E73"/>
    <w:rsid w:val="009206BA"/>
    <w:rsid w:val="009B1981"/>
    <w:rsid w:val="009C1543"/>
    <w:rsid w:val="009F090D"/>
    <w:rsid w:val="00A41688"/>
    <w:rsid w:val="00A67B40"/>
    <w:rsid w:val="00A84336"/>
    <w:rsid w:val="00AA3F60"/>
    <w:rsid w:val="00AA44C8"/>
    <w:rsid w:val="00AC56AC"/>
    <w:rsid w:val="00AF0E0D"/>
    <w:rsid w:val="00B119C5"/>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80D08"/>
    <w:rsid w:val="00FB0919"/>
    <w:rsid w:val="00FC793B"/>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2A1424"/>
    <w:rPr>
      <w:i/>
      <w:iCs/>
    </w:rPr>
  </w:style>
  <w:style w:type="table" w:customStyle="1" w:styleId="Tablaconcuadrcula1">
    <w:name w:val="Tabla con cuadrícula1"/>
    <w:basedOn w:val="Tablanormal"/>
    <w:next w:val="Tablaconcuadrcula"/>
    <w:uiPriority w:val="59"/>
    <w:rsid w:val="002A1424"/>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7C0446"/>
    <w:rPr>
      <w:sz w:val="24"/>
      <w:lang w:eastAsia="es-ES"/>
    </w:rPr>
  </w:style>
  <w:style w:type="character" w:styleId="Refdecomentario">
    <w:name w:val="annotation reference"/>
    <w:basedOn w:val="Fuentedeprrafopredeter"/>
    <w:uiPriority w:val="99"/>
    <w:semiHidden/>
    <w:unhideWhenUsed/>
    <w:rsid w:val="007C0446"/>
    <w:rPr>
      <w:sz w:val="16"/>
      <w:szCs w:val="16"/>
    </w:rPr>
  </w:style>
  <w:style w:type="paragraph" w:styleId="Textocomentario">
    <w:name w:val="annotation text"/>
    <w:basedOn w:val="Normal"/>
    <w:link w:val="TextocomentarioCar"/>
    <w:uiPriority w:val="99"/>
    <w:semiHidden/>
    <w:unhideWhenUsed/>
    <w:rsid w:val="007C0446"/>
    <w:rPr>
      <w:sz w:val="20"/>
    </w:rPr>
  </w:style>
  <w:style w:type="character" w:customStyle="1" w:styleId="TextocomentarioCar">
    <w:name w:val="Texto comentario Car"/>
    <w:basedOn w:val="Fuentedeprrafopredeter"/>
    <w:link w:val="Textocomentario"/>
    <w:uiPriority w:val="99"/>
    <w:semiHidden/>
    <w:rsid w:val="007C0446"/>
    <w:rPr>
      <w:lang w:eastAsia="es-ES"/>
    </w:rPr>
  </w:style>
  <w:style w:type="paragraph" w:styleId="Asuntodelcomentario">
    <w:name w:val="annotation subject"/>
    <w:basedOn w:val="Textocomentario"/>
    <w:next w:val="Textocomentario"/>
    <w:link w:val="AsuntodelcomentarioCar"/>
    <w:uiPriority w:val="99"/>
    <w:semiHidden/>
    <w:unhideWhenUsed/>
    <w:rsid w:val="007C0446"/>
    <w:rPr>
      <w:b/>
      <w:bCs/>
    </w:rPr>
  </w:style>
  <w:style w:type="character" w:customStyle="1" w:styleId="AsuntodelcomentarioCar">
    <w:name w:val="Asunto del comentario Car"/>
    <w:basedOn w:val="TextocomentarioCar"/>
    <w:link w:val="Asuntodelcomentario"/>
    <w:uiPriority w:val="99"/>
    <w:semiHidden/>
    <w:rsid w:val="007C0446"/>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tencionalciudadano@aerocivil.gov.co"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4392</Words>
  <Characters>24157</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Apple Store Pro</cp:lastModifiedBy>
  <cp:revision>8</cp:revision>
  <cp:lastPrinted>2011-09-26T15:32:00Z</cp:lastPrinted>
  <dcterms:created xsi:type="dcterms:W3CDTF">2024-07-23T20:15:00Z</dcterms:created>
  <dcterms:modified xsi:type="dcterms:W3CDTF">2024-07-23T21:28:00Z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