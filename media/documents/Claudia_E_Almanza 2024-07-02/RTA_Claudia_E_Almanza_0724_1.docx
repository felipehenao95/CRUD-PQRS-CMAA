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35" w:type="dxa"/>
        <w:tblInd w:w="4192" w:type="dxa"/>
        <w:tblBorders>
          <w:top w:val="dotted" w:sz="4" w:space="0" w:color="000000"/>
          <w:left w:val="dotted" w:sz="4" w:space="0" w:color="000000"/>
          <w:bottom w:val="dotted" w:sz="4" w:space="0" w:color="000000"/>
          <w:right w:val="dotted" w:sz="4" w:space="0" w:color="000000"/>
          <w:insideH w:val="none" w:sz="0" w:space="0" w:color="000000"/>
          <w:insideV w:val="none" w:sz="0" w:space="0" w:color="000000"/>
        </w:tblBorders>
        <w:tblLook w:val="04A0" w:firstRow="1" w:lastRow="0" w:firstColumn="1" w:lastColumn="0" w:noHBand="0" w:noVBand="1"/>
      </w:tblPr>
      <w:tblGrid>
        <w:gridCol w:w="2095"/>
        <w:gridCol w:w="3040"/>
      </w:tblGrid>
      <w:tr w:rsidR="009206BA" w14:paraId="211B3A12" w14:textId="77777777" w:rsidTr="00B62219">
        <w:trPr>
          <w:trHeight w:val="609"/>
        </w:trPr>
        <w:tc>
          <w:tcPr>
            <w:tcW w:w="2095" w:type="dxa"/>
            <w:tcBorders>
              <w:top w:val="dotted" w:sz="4" w:space="0" w:color="000000"/>
              <w:left w:val="dotted" w:sz="4" w:space="0" w:color="000000"/>
              <w:bottom w:val="nil"/>
              <w:right w:val="nil"/>
            </w:tcBorders>
          </w:tcPr>
          <w:p w14:paraId="672A6659" w14:textId="77777777" w:rsidR="009206BA" w:rsidRDefault="009206BA">
            <w:pPr>
              <w:pStyle w:val="Sinespaciado"/>
              <w:jc w:val="center"/>
              <w:rPr>
                <w:rFonts w:ascii="Arial" w:hAnsi="Arial"/>
                <w:sz w:val="20"/>
              </w:rPr>
            </w:pPr>
            <w:bookmarkStart w:id="0" w:name="_Toc303754968"/>
            <w:bookmarkStart w:id="1" w:name="_Toc303754986"/>
            <w:bookmarkStart w:id="2" w:name="_Toc303755990"/>
            <w:bookmarkStart w:id="3" w:name="_Toc303756330"/>
            <w:bookmarkStart w:id="4" w:name="_Toc303823857"/>
            <w:bookmarkStart w:id="5" w:name="_Hlk62651478"/>
            <w:bookmarkStart w:id="6" w:name="_Toc303824360"/>
            <w:bookmarkStart w:id="7" w:name="_Toc303781962"/>
            <w:bookmarkStart w:id="8" w:name="_Toc303756005"/>
            <w:bookmarkStart w:id="9" w:name="_Toc303755002"/>
            <w:bookmarkStart w:id="10" w:name="_Toc303754982"/>
          </w:p>
        </w:tc>
        <w:tc>
          <w:tcPr>
            <w:tcW w:w="3040" w:type="dxa"/>
            <w:tcBorders>
              <w:top w:val="dotted" w:sz="4" w:space="0" w:color="000000"/>
              <w:left w:val="nil"/>
              <w:bottom w:val="nil"/>
              <w:right w:val="dotted" w:sz="4" w:space="0" w:color="000000"/>
            </w:tcBorders>
          </w:tcPr>
          <w:p w14:paraId="354B987D" w14:textId="77777777" w:rsidR="009206BA" w:rsidRDefault="003E5474">
            <w:pPr>
              <w:pStyle w:val="Sinespaciado"/>
              <w:jc w:val="both"/>
              <w:rPr>
                <w:rFonts w:ascii="Bar-Code 39" w:hAnsi="Bar-Code 39"/>
                <w:sz w:val="28"/>
              </w:rPr>
            </w:pPr>
            <w:r>
              <w:rPr>
                <w:rFonts w:ascii="Arial" w:hAnsi="Arial"/>
                <w:sz w:val="18"/>
                <w:highlight w:val="white"/>
              </w:rPr>
              <w:t>R3DkODE-39</w:t>
            </w:r>
          </w:p>
        </w:tc>
      </w:tr>
      <w:tr w:rsidR="009206BA" w:rsidRPr="009644DC" w14:paraId="3BA72217" w14:textId="77777777" w:rsidTr="00B62219">
        <w:trPr>
          <w:trHeight w:val="1144"/>
        </w:trPr>
        <w:tc>
          <w:tcPr>
            <w:tcW w:w="5135" w:type="dxa"/>
            <w:gridSpan w:val="2"/>
            <w:tcBorders>
              <w:top w:val="nil"/>
              <w:left w:val="dotted" w:sz="4" w:space="0" w:color="000000"/>
              <w:bottom w:val="dotted" w:sz="4" w:space="0" w:color="000000"/>
              <w:right w:val="dotted" w:sz="4" w:space="0" w:color="000000"/>
            </w:tcBorders>
          </w:tcPr>
          <w:p w14:paraId="49132131" w14:textId="77777777" w:rsidR="009206BA" w:rsidRDefault="003E5474">
            <w:pPr>
              <w:pStyle w:val="Sinespaciado"/>
              <w:jc w:val="both"/>
              <w:rPr>
                <w:rFonts w:ascii="Arial" w:hAnsi="Arial"/>
                <w:sz w:val="14"/>
                <w:lang w:val="en-US"/>
              </w:rPr>
            </w:pPr>
            <w:r>
              <w:rPr>
                <w:rFonts w:ascii="Arial" w:hAnsi="Arial"/>
                <w:sz w:val="14"/>
                <w:lang w:val="en-US"/>
              </w:rPr>
              <w:t>R4D1C4D0_1</w:t>
            </w:r>
          </w:p>
          <w:p w14:paraId="7B02FFEE" w14:textId="77777777" w:rsidR="009206BA" w:rsidRDefault="003E5474">
            <w:pPr>
              <w:pStyle w:val="Sinespaciado"/>
              <w:jc w:val="both"/>
              <w:rPr>
                <w:rFonts w:ascii="Arial" w:hAnsi="Arial"/>
                <w:sz w:val="14"/>
                <w:lang w:val="en-US"/>
              </w:rPr>
            </w:pPr>
            <w:r>
              <w:rPr>
                <w:rFonts w:ascii="Arial" w:hAnsi="Arial"/>
                <w:sz w:val="14"/>
                <w:lang w:val="en-US"/>
              </w:rPr>
              <w:t xml:space="preserve">R4D1C4D0_2 </w:t>
            </w:r>
          </w:p>
          <w:p w14:paraId="2693B17D" w14:textId="77777777" w:rsidR="009206BA" w:rsidRDefault="003E5474">
            <w:pPr>
              <w:pStyle w:val="Sinespaciado"/>
              <w:jc w:val="both"/>
              <w:rPr>
                <w:rFonts w:ascii="Arial" w:hAnsi="Arial"/>
                <w:sz w:val="14"/>
                <w:lang w:val="en-US"/>
              </w:rPr>
            </w:pPr>
            <w:r>
              <w:rPr>
                <w:rFonts w:ascii="Arial" w:hAnsi="Arial"/>
                <w:sz w:val="14"/>
                <w:lang w:val="en-US"/>
              </w:rPr>
              <w:t>R4D1C4D0_3</w:t>
            </w:r>
          </w:p>
          <w:p w14:paraId="32D5C6AA" w14:textId="77777777" w:rsidR="009206BA" w:rsidRDefault="003E5474">
            <w:pPr>
              <w:pStyle w:val="Sinespaciado"/>
              <w:jc w:val="both"/>
              <w:rPr>
                <w:rFonts w:ascii="Arial" w:hAnsi="Arial"/>
                <w:sz w:val="14"/>
                <w:lang w:val="en-US"/>
              </w:rPr>
            </w:pPr>
            <w:r>
              <w:rPr>
                <w:rFonts w:ascii="Arial" w:hAnsi="Arial"/>
                <w:sz w:val="14"/>
                <w:lang w:val="en-US"/>
              </w:rPr>
              <w:t>R4D1C4D0_4</w:t>
            </w:r>
          </w:p>
          <w:p w14:paraId="781D3BD1" w14:textId="77777777" w:rsidR="009206BA" w:rsidRDefault="003E5474">
            <w:pPr>
              <w:pStyle w:val="Sinespaciado"/>
              <w:jc w:val="both"/>
              <w:rPr>
                <w:rFonts w:ascii="Arial" w:hAnsi="Arial"/>
                <w:sz w:val="14"/>
                <w:lang w:val="en-US"/>
              </w:rPr>
            </w:pPr>
            <w:r>
              <w:rPr>
                <w:rFonts w:ascii="Arial" w:hAnsi="Arial"/>
                <w:sz w:val="14"/>
                <w:lang w:val="en-US"/>
              </w:rPr>
              <w:t>R4D1C4D0_5</w:t>
            </w:r>
          </w:p>
        </w:tc>
      </w:tr>
    </w:tbl>
    <w:bookmarkEnd w:id="0"/>
    <w:bookmarkEnd w:id="1"/>
    <w:bookmarkEnd w:id="2"/>
    <w:bookmarkEnd w:id="3"/>
    <w:bookmarkEnd w:id="4"/>
    <w:bookmarkEnd w:id="5"/>
    <w:bookmarkEnd w:id="6"/>
    <w:bookmarkEnd w:id="7"/>
    <w:bookmarkEnd w:id="8"/>
    <w:bookmarkEnd w:id="9"/>
    <w:bookmarkEnd w:id="10"/>
    <w:p w14:paraId="0B0895C8" w14:textId="3365F079"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xml:space="preserve">Bogotá D.C., </w:t>
      </w:r>
      <w:r w:rsidR="00BD707D" w:rsidRPr="005276D6">
        <w:rPr>
          <w:rFonts w:ascii="Arial" w:hAnsi="Arial" w:cs="Arial"/>
          <w:sz w:val="22"/>
          <w:szCs w:val="22"/>
          <w:lang w:val="es-US" w:eastAsia="es-CO"/>
        </w:rPr>
        <w:t>9 de julio del 2024</w:t>
      </w:r>
    </w:p>
    <w:p w14:paraId="6366C377" w14:textId="77777777"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w:t>
      </w:r>
    </w:p>
    <w:p w14:paraId="46E3EA98" w14:textId="58FCA6E2" w:rsidR="000E7DFF" w:rsidRPr="005276D6" w:rsidRDefault="0054599D" w:rsidP="00FB0919">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276D6">
        <w:rPr>
          <w:rFonts w:ascii="Arial" w:eastAsia="Calibri" w:hAnsi="Arial" w:cs="Arial"/>
          <w:b/>
          <w:bCs/>
          <w:color w:val="000000"/>
          <w:kern w:val="2"/>
          <w:sz w:val="22"/>
          <w:szCs w:val="22"/>
          <w:shd w:val="clear" w:color="auto" w:fill="FFFFFF"/>
          <w:lang w:val="es-US" w:eastAsia="en-US"/>
          <w14:ligatures w14:val="standardContextual"/>
        </w:rPr>
        <w:t>Señora</w:t>
      </w:r>
    </w:p>
    <w:p w14:paraId="610D6481" w14:textId="39B9B546" w:rsidR="00862A82" w:rsidRPr="0054599D" w:rsidRDefault="00862A82" w:rsidP="00862A82">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4599D">
        <w:rPr>
          <w:rFonts w:ascii="Arial" w:eastAsia="Calibri" w:hAnsi="Arial" w:cs="Arial"/>
          <w:b/>
          <w:bCs/>
          <w:color w:val="000000"/>
          <w:kern w:val="2"/>
          <w:sz w:val="22"/>
          <w:szCs w:val="22"/>
          <w:shd w:val="clear" w:color="auto" w:fill="FFFFFF"/>
          <w:lang w:val="es-US" w:eastAsia="en-US"/>
          <w14:ligatures w14:val="standardContextual"/>
        </w:rPr>
        <w:t>CLAUDIA E ALMANZA</w:t>
      </w:r>
    </w:p>
    <w:p w14:paraId="7C269B9F" w14:textId="01944641" w:rsidR="005E501A"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Calle 118 # 70 C - 69</w:t>
      </w:r>
    </w:p>
    <w:p w14:paraId="59D5A17F" w14:textId="75802E40" w:rsidR="00862A82"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Localidad </w:t>
      </w:r>
      <w:r w:rsidR="00862A82" w:rsidRPr="00D322DF">
        <w:rPr>
          <w:rFonts w:ascii="Arial" w:eastAsia="Calibri" w:hAnsi="Arial" w:cs="Arial"/>
          <w:color w:val="000000"/>
          <w:kern w:val="2"/>
          <w:sz w:val="22"/>
          <w:szCs w:val="22"/>
          <w:shd w:val="clear" w:color="auto" w:fill="FFFFFF"/>
          <w:lang w:val="es-US" w:eastAsia="en-US"/>
          <w14:ligatures w14:val="standardContextual"/>
        </w:rPr>
        <w:t>Suba</w:t>
      </w:r>
    </w:p>
    <w:p w14:paraId="1903631C" w14:textId="3F27FDF7" w:rsidR="00FB0919" w:rsidRPr="00D322DF" w:rsidRDefault="005E501A" w:rsidP="00FB0919">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Barrio </w:t>
      </w:r>
      <w:r w:rsidR="00BD707D" w:rsidRPr="00D322DF">
        <w:rPr>
          <w:rFonts w:ascii="Arial" w:eastAsia="Calibri" w:hAnsi="Arial" w:cs="Arial"/>
          <w:color w:val="000000"/>
          <w:kern w:val="2"/>
          <w:sz w:val="22"/>
          <w:szCs w:val="22"/>
          <w:shd w:val="clear" w:color="auto" w:fill="FFFFFF"/>
          <w:lang w:val="es-US" w:eastAsia="en-US"/>
          <w14:ligatures w14:val="standardContextual"/>
        </w:rPr>
        <w:t>Niza</w:t>
      </w:r>
    </w:p>
    <w:p w14:paraId="75C3FE6B" w14:textId="603D1F7F" w:rsidR="00FB0919" w:rsidRPr="00D322DF" w:rsidRDefault="00FB0919" w:rsidP="00FB0919">
      <w:pPr>
        <w:jc w:val="both"/>
        <w:rPr>
          <w:rFonts w:ascii="Arial" w:eastAsia="Calibri" w:hAnsi="Arial" w:cs="Arial"/>
          <w:color w:val="000000"/>
          <w:kern w:val="2"/>
          <w:sz w:val="22"/>
          <w:szCs w:val="22"/>
          <w:shd w:val="clear" w:color="auto" w:fill="FFFFFF"/>
          <w:lang w:val="es-US" w:eastAsia="en-US"/>
          <w14:ligatures w14:val="standardContextual"/>
        </w:rPr>
      </w:pPr>
      <w:r w:rsidRPr="00D322DF">
        <w:rPr>
          <w:rFonts w:ascii="Arial" w:hAnsi="Arial" w:cs="Arial"/>
          <w:sz w:val="22"/>
          <w:szCs w:val="18"/>
          <w:lang w:val="es-US"/>
        </w:rPr>
        <w:t xml:space="preserve">Correo: </w:t>
      </w:r>
      <w:r w:rsidR="003D6EBE" w:rsidRPr="00D322DF">
        <w:rPr>
          <w:rStyle w:val="Hipervnculo"/>
          <w:rFonts w:ascii="Arial" w:eastAsia="Calibri" w:hAnsi="Arial" w:cs="Arial"/>
          <w:kern w:val="2"/>
          <w:sz w:val="22"/>
          <w:szCs w:val="22"/>
          <w:shd w:val="clear" w:color="auto" w:fill="FFFFFF"/>
          <w:lang w:val="es-US" w:eastAsia="en-US"/>
          <w14:ligatures w14:val="standardContextual"/>
        </w:rPr>
        <w:t>claudiaealmanza@gmail.com</w:t>
      </w:r>
    </w:p>
    <w:p w14:paraId="7B044687" w14:textId="77777777" w:rsidR="00FB0919" w:rsidRDefault="00FB0919" w:rsidP="00FB0919">
      <w:pPr>
        <w:jc w:val="both"/>
        <w:rPr>
          <w:rFonts w:ascii="Arial" w:hAnsi="Arial" w:cs="Arial"/>
          <w:b/>
          <w:bCs/>
          <w:color w:val="000000"/>
          <w:sz w:val="22"/>
          <w:szCs w:val="22"/>
          <w:lang w:eastAsia="es-CO"/>
        </w:rPr>
      </w:pPr>
      <w:r>
        <w:rPr>
          <w:rFonts w:ascii="Arial" w:hAnsi="Arial" w:cs="Arial"/>
          <w:sz w:val="22"/>
          <w:szCs w:val="22"/>
          <w:lang w:eastAsia="es-CO"/>
        </w:rPr>
        <w:t>Bogotá D.C.</w:t>
      </w:r>
    </w:p>
    <w:p w14:paraId="6E12AC64" w14:textId="77777777" w:rsidR="00FB0919" w:rsidRDefault="00FB0919" w:rsidP="00FB0919">
      <w:pPr>
        <w:jc w:val="both"/>
        <w:rPr>
          <w:rFonts w:ascii="Arial" w:eastAsia="Calibri" w:hAnsi="Arial" w:cs="Arial"/>
          <w:color w:val="000000"/>
          <w:kern w:val="2"/>
          <w:sz w:val="22"/>
          <w:szCs w:val="22"/>
          <w:shd w:val="clear" w:color="auto" w:fill="FFFFFF"/>
          <w:lang w:eastAsia="en-US"/>
          <w14:ligatures w14:val="standardContextual"/>
        </w:rPr>
      </w:pPr>
    </w:p>
    <w:p w14:paraId="5D6C6233" w14:textId="77777777" w:rsidR="00FB0919" w:rsidRDefault="00FB0919" w:rsidP="00FB0919">
      <w:pPr>
        <w:jc w:val="both"/>
        <w:rPr>
          <w:rFonts w:ascii="Arial" w:hAnsi="Arial" w:cs="Arial"/>
          <w:b/>
          <w:bCs/>
          <w:color w:val="000000"/>
          <w:sz w:val="22"/>
          <w:szCs w:val="22"/>
          <w:lang w:eastAsia="es-CO"/>
        </w:rPr>
      </w:pPr>
    </w:p>
    <w:p w14:paraId="77832BDC" w14:textId="3CB38C36" w:rsidR="00FE5869" w:rsidRPr="00FE5869" w:rsidRDefault="00FB0919" w:rsidP="00FB0919">
      <w:pPr>
        <w:ind w:left="1410" w:hanging="1410"/>
        <w:jc w:val="both"/>
        <w:rPr>
          <w:rFonts w:ascii="Arial" w:eastAsia="Calibri" w:hAnsi="Arial" w:cs="Arial"/>
          <w:color w:val="000000"/>
          <w:szCs w:val="24"/>
          <w:lang w:eastAsia="en-US"/>
          <w14:ligatures w14:val="standardContextual"/>
        </w:rPr>
      </w:pPr>
      <w:r>
        <w:rPr>
          <w:rFonts w:ascii="Arial" w:hAnsi="Arial" w:cs="Arial"/>
          <w:b/>
          <w:bCs/>
          <w:color w:val="000000"/>
          <w:sz w:val="22"/>
          <w:szCs w:val="18"/>
          <w:lang w:eastAsia="es-CO"/>
        </w:rPr>
        <w:t>ASUNTO</w:t>
      </w:r>
      <w:r>
        <w:rPr>
          <w:rFonts w:ascii="Arial" w:hAnsi="Arial" w:cs="Arial"/>
          <w:b/>
          <w:bCs/>
          <w:color w:val="000000"/>
          <w:lang w:eastAsia="es-CO"/>
        </w:rPr>
        <w:t>:</w:t>
      </w:r>
      <w:r>
        <w:rPr>
          <w:rFonts w:ascii="Arial" w:hAnsi="Arial" w:cs="Arial"/>
          <w:color w:val="000000"/>
          <w:lang w:eastAsia="es-CO"/>
        </w:rPr>
        <w:t> </w:t>
      </w:r>
      <w:r w:rsidR="00FE5869" w:rsidRPr="00FE5869">
        <w:rPr>
          <w:rFonts w:ascii="Arial" w:hAnsi="Arial" w:cs="Arial"/>
          <w:color w:val="000000"/>
          <w:lang w:eastAsia="es-CO"/>
        </w:rPr>
        <w:tab/>
      </w:r>
      <w:r w:rsidR="007D718A" w:rsidRPr="00D0646A">
        <w:rPr>
          <w:rFonts w:ascii="Arial" w:hAnsi="Arial" w:cs="Arial"/>
          <w:color w:val="000000"/>
          <w:sz w:val="22"/>
          <w:szCs w:val="18"/>
          <w:lang w:eastAsia="es-CO"/>
        </w:rPr>
        <w:t>RESPUESTA AL RADICADO 2024161000072424 Id: 1349377 DEL 27 DE JUNIO DEL 2024.</w:t>
      </w:r>
      <w:r w:rsidR="00CE06F0">
        <w:rPr>
          <w:rFonts w:ascii="Arial" w:hAnsi="Arial" w:cs="Arial"/>
          <w:color w:val="000000"/>
          <w:lang w:eastAsia="es-CO"/>
        </w:rPr>
        <w:t xml:space="preserve"> </w:t>
      </w:r>
      <w:r w:rsidR="008B2786">
        <w:rPr>
          <w:rFonts w:ascii="Arial" w:eastAsia="Arial" w:hAnsi="Arial" w:cs="Arial"/>
          <w:color w:val="000000"/>
          <w:sz w:val="22"/>
          <w:szCs w:val="22"/>
          <w:lang w:val="es-ES" w:eastAsia="es-CO"/>
        </w:rPr>
        <w:t>SOLICITUD DE VISITA.</w:t>
      </w:r>
    </w:p>
    <w:p w14:paraId="6C93FA04" w14:textId="77777777" w:rsidR="00851C81" w:rsidRPr="00FE5869" w:rsidRDefault="00851C81" w:rsidP="00FE5869">
      <w:pPr>
        <w:jc w:val="both"/>
        <w:textAlignment w:val="baseline"/>
        <w:rPr>
          <w:rFonts w:ascii="Arial" w:eastAsia="Calibri" w:hAnsi="Arial" w:cs="Arial"/>
          <w:color w:val="000000"/>
          <w:kern w:val="2"/>
          <w:sz w:val="22"/>
          <w:szCs w:val="22"/>
          <w:shd w:val="clear" w:color="auto" w:fill="FFFFFF"/>
          <w:lang w:eastAsia="en-US"/>
          <w14:ligatures w14:val="standardContextual"/>
        </w:rPr>
      </w:pPr>
    </w:p>
    <w:p w14:paraId="0FB233FA" w14:textId="64F54E4A" w:rsidR="00FE5869" w:rsidRDefault="00FE5869" w:rsidP="00FE5869">
      <w:pPr>
        <w:jc w:val="both"/>
        <w:rPr>
          <w:rFonts w:ascii="Arial" w:hAnsi="Arial" w:cs="Arial"/>
          <w:color w:val="000000"/>
          <w:sz w:val="22"/>
          <w:szCs w:val="22"/>
          <w:lang w:val="es-ES" w:eastAsia="es-CO"/>
        </w:rPr>
      </w:pPr>
      <w:r w:rsidRPr="00FE5869">
        <w:rPr>
          <w:rFonts w:ascii="Arial" w:hAnsi="Arial" w:cs="Arial"/>
          <w:color w:val="000000"/>
          <w:sz w:val="22"/>
          <w:szCs w:val="22"/>
          <w:lang w:val="es-ES" w:eastAsia="es-CO"/>
        </w:rPr>
        <w:t>Cordial saludo</w:t>
      </w:r>
      <w:r w:rsidRPr="00FE5869">
        <w:rPr>
          <w:rFonts w:ascii="Arial" w:hAnsi="Arial" w:cs="Arial"/>
          <w:color w:val="000000"/>
          <w:sz w:val="22"/>
          <w:szCs w:val="22"/>
          <w:lang w:eastAsia="es-CO"/>
        </w:rPr>
        <w:t xml:space="preserve"> </w:t>
      </w:r>
      <w:r w:rsidR="00AC56AC">
        <w:rPr>
          <w:rFonts w:ascii="Arial" w:hAnsi="Arial" w:cs="Arial"/>
          <w:color w:val="000000"/>
          <w:sz w:val="22"/>
          <w:szCs w:val="22"/>
          <w:lang w:eastAsia="es-CO"/>
        </w:rPr>
        <w:t>señora</w:t>
      </w:r>
      <w:r w:rsidRPr="00FE5869">
        <w:rPr>
          <w:rFonts w:ascii="Arial" w:hAnsi="Arial" w:cs="Arial"/>
          <w:color w:val="000000"/>
          <w:sz w:val="22"/>
          <w:szCs w:val="22"/>
          <w:lang w:eastAsia="es-CO"/>
        </w:rPr>
        <w:t xml:space="preserve"> </w:t>
      </w:r>
      <w:r w:rsidR="008D0773">
        <w:rPr>
          <w:rFonts w:ascii="Arial" w:hAnsi="Arial" w:cs="Arial"/>
          <w:color w:val="000000"/>
          <w:sz w:val="22"/>
          <w:szCs w:val="22"/>
          <w:lang w:eastAsia="es-CO"/>
        </w:rPr>
        <w:t>Claudia E Almanza</w:t>
      </w:r>
      <w:r w:rsidRPr="00FE5869">
        <w:rPr>
          <w:rFonts w:ascii="Arial" w:hAnsi="Arial" w:cs="Arial"/>
          <w:color w:val="000000"/>
          <w:sz w:val="22"/>
          <w:szCs w:val="22"/>
          <w:lang w:val="es-ES" w:eastAsia="es-CO"/>
        </w:rPr>
        <w:t xml:space="preserve"> </w:t>
      </w:r>
    </w:p>
    <w:p w14:paraId="0F335A51" w14:textId="77777777" w:rsidR="00851C81" w:rsidRDefault="00851C81" w:rsidP="00FE5869">
      <w:pPr>
        <w:jc w:val="both"/>
        <w:rPr>
          <w:rFonts w:ascii="Arial" w:hAnsi="Arial" w:cs="Arial"/>
          <w:color w:val="000000"/>
          <w:sz w:val="22"/>
          <w:szCs w:val="22"/>
          <w:lang w:val="es-ES" w:eastAsia="es-CO"/>
        </w:rPr>
      </w:pPr>
    </w:p>
    <w:p w14:paraId="088BAD24" w14:textId="46A08147" w:rsidR="004A4270" w:rsidRPr="004A4270" w:rsidRDefault="004A4270" w:rsidP="004A4270">
      <w:pPr>
        <w:jc w:val="both"/>
        <w:rPr>
          <w:rFonts w:ascii="Arial" w:eastAsia="Arial" w:hAnsi="Arial" w:cs="Arial"/>
          <w:color w:val="000000"/>
          <w:sz w:val="22"/>
          <w:szCs w:val="22"/>
          <w:lang w:val="es-ES" w:eastAsia="en-US"/>
        </w:rPr>
      </w:pPr>
      <w:bookmarkStart w:id="11" w:name="_Hlk134604538"/>
      <w:r w:rsidRPr="004A4270">
        <w:rPr>
          <w:rFonts w:ascii="Arial" w:eastAsia="Arial" w:hAnsi="Arial" w:cs="Arial"/>
          <w:color w:val="000000"/>
          <w:sz w:val="22"/>
          <w:szCs w:val="22"/>
          <w:lang w:val="es-ES" w:eastAsia="en-US"/>
        </w:rPr>
        <w:t xml:space="preserve">En atención al derecho de petición allegado por </w:t>
      </w:r>
      <w:r>
        <w:rPr>
          <w:rFonts w:ascii="Arial" w:eastAsia="Arial" w:hAnsi="Arial" w:cs="Arial"/>
          <w:color w:val="000000"/>
          <w:sz w:val="22"/>
          <w:szCs w:val="22"/>
          <w:lang w:val="es-ES" w:eastAsia="en-US"/>
        </w:rPr>
        <w:t>el peticionario</w:t>
      </w:r>
      <w:r w:rsidRPr="004A4270">
        <w:rPr>
          <w:rFonts w:ascii="Arial" w:eastAsia="Arial" w:hAnsi="Arial" w:cs="Arial"/>
          <w:color w:val="000000"/>
          <w:sz w:val="22"/>
          <w:szCs w:val="22"/>
          <w:lang w:val="es-ES" w:eastAsia="en-US"/>
        </w:rPr>
        <w:t xml:space="preserve"> y de conformidad con lo establecido en la Ley 1437 de 2011</w:t>
      </w:r>
      <w:r w:rsidRPr="004A4270">
        <w:rPr>
          <w:rFonts w:ascii="Arial" w:eastAsia="Arial" w:hAnsi="Arial" w:cs="Arial"/>
          <w:color w:val="000000"/>
          <w:sz w:val="22"/>
          <w:szCs w:val="22"/>
          <w:vertAlign w:val="superscript"/>
          <w:lang w:val="es-ES" w:eastAsia="en-US"/>
        </w:rPr>
        <w:endnoteReference w:id="1"/>
      </w:r>
      <w:r w:rsidRPr="004A4270">
        <w:rPr>
          <w:rFonts w:ascii="Arial" w:eastAsia="Arial" w:hAnsi="Arial" w:cs="Arial"/>
          <w:color w:val="000000"/>
          <w:sz w:val="22"/>
          <w:szCs w:val="22"/>
          <w:lang w:val="es-ES" w:eastAsia="en-US"/>
        </w:rPr>
        <w:t xml:space="preserve"> modificada por la Ley 1755 de 2015</w:t>
      </w:r>
      <w:r w:rsidRPr="004A4270">
        <w:rPr>
          <w:rFonts w:ascii="Arial" w:eastAsia="Arial" w:hAnsi="Arial" w:cs="Arial"/>
          <w:color w:val="000000"/>
          <w:sz w:val="22"/>
          <w:szCs w:val="22"/>
          <w:vertAlign w:val="superscript"/>
          <w:lang w:val="es-ES" w:eastAsia="en-US"/>
        </w:rPr>
        <w:endnoteReference w:id="2"/>
      </w:r>
      <w:r w:rsidRPr="004A4270">
        <w:rPr>
          <w:rFonts w:ascii="Arial" w:eastAsia="Arial" w:hAnsi="Arial" w:cs="Arial"/>
          <w:color w:val="000000"/>
          <w:sz w:val="22"/>
          <w:szCs w:val="22"/>
          <w:lang w:val="es-ES" w:eastAsia="en-US"/>
        </w:rPr>
        <w:t xml:space="preserve"> y la Ley 2207 de 2022</w:t>
      </w:r>
      <w:r w:rsidRPr="004A4270">
        <w:rPr>
          <w:rFonts w:ascii="Arial" w:eastAsia="Arial" w:hAnsi="Arial" w:cs="Arial"/>
          <w:color w:val="000000"/>
          <w:sz w:val="22"/>
          <w:szCs w:val="22"/>
          <w:vertAlign w:val="superscript"/>
          <w:lang w:val="es-ES" w:eastAsia="en-US"/>
        </w:rPr>
        <w:endnoteReference w:id="3"/>
      </w:r>
      <w:r w:rsidRPr="004A4270">
        <w:rPr>
          <w:rFonts w:ascii="Arial" w:eastAsia="Arial" w:hAnsi="Arial" w:cs="Arial"/>
          <w:color w:val="000000"/>
          <w:sz w:val="22"/>
          <w:szCs w:val="22"/>
          <w:lang w:val="es-ES" w:eastAsia="en-US"/>
        </w:rPr>
        <w:t xml:space="preserve">, nos permitimos dar respuesta en los siguientes términos: </w:t>
      </w:r>
    </w:p>
    <w:bookmarkEnd w:id="11"/>
    <w:p w14:paraId="5694594F" w14:textId="77777777" w:rsidR="00F668D4" w:rsidRDefault="00F668D4" w:rsidP="00FE5869">
      <w:pPr>
        <w:jc w:val="both"/>
        <w:rPr>
          <w:rFonts w:ascii="Arial" w:hAnsi="Arial" w:cs="Arial"/>
          <w:color w:val="000000"/>
          <w:sz w:val="22"/>
          <w:szCs w:val="22"/>
          <w:lang w:val="es-ES" w:eastAsia="es-CO"/>
        </w:rPr>
      </w:pPr>
    </w:p>
    <w:p w14:paraId="03A1F9BB" w14:textId="13E9EB33" w:rsidR="00F668D4" w:rsidRPr="00F668D4" w:rsidRDefault="00F668D4" w:rsidP="00FE5869">
      <w:pPr>
        <w:jc w:val="both"/>
        <w:rPr>
          <w:rFonts w:ascii="Arial" w:hAnsi="Arial" w:cs="Arial"/>
          <w:b/>
          <w:bCs/>
          <w:color w:val="000000"/>
          <w:sz w:val="22"/>
          <w:szCs w:val="22"/>
          <w:lang w:eastAsia="es-CO"/>
        </w:rPr>
      </w:pPr>
      <w:r w:rsidRPr="00F668D4">
        <w:rPr>
          <w:rFonts w:ascii="Arial" w:hAnsi="Arial" w:cs="Arial"/>
          <w:b/>
          <w:bCs/>
          <w:color w:val="000000"/>
          <w:sz w:val="22"/>
          <w:szCs w:val="22"/>
          <w:lang w:val="es-ES" w:eastAsia="es-CO"/>
        </w:rPr>
        <w:t>PETICIÓN:</w:t>
      </w:r>
    </w:p>
    <w:p w14:paraId="4280C53A" w14:textId="77777777" w:rsidR="00FE5869" w:rsidRPr="00FE5869" w:rsidRDefault="00FE5869" w:rsidP="00FE5869">
      <w:pPr>
        <w:textAlignment w:val="baseline"/>
        <w:rPr>
          <w:rFonts w:ascii="Segoe UI" w:hAnsi="Segoe UI" w:cs="Segoe UI"/>
          <w:sz w:val="22"/>
          <w:szCs w:val="22"/>
          <w:lang w:eastAsia="es-CO"/>
        </w:rPr>
      </w:pPr>
    </w:p>
    <w:p w14:paraId="12452996" w14:textId="77777777" w:rsidR="00744D0B" w:rsidRDefault="00744D0B" w:rsidP="00744D0B">
      <w:pPr>
        <w:ind w:firstLine="720"/>
        <w:rPr>
          <w:rFonts w:ascii="Arial" w:hAnsi="Arial" w:cs="Arial"/>
          <w:i/>
          <w:iCs/>
          <w:color w:val="000000" w:themeColor="text1"/>
          <w:sz w:val="20"/>
          <w:lang w:val="es-ES"/>
        </w:rPr>
      </w:pPr>
      <w:r w:rsidRPr="004D0862">
        <w:rPr>
          <w:rFonts w:ascii="Arial" w:hAnsi="Arial" w:cs="Arial"/>
          <w:i/>
          <w:iCs/>
          <w:color w:val="000000" w:themeColor="text1"/>
          <w:sz w:val="20"/>
          <w:lang w:val="es-ES"/>
        </w:rPr>
        <w:t>(“…)</w:t>
      </w:r>
    </w:p>
    <w:p w14:paraId="68F8F5CB" w14:textId="77777777" w:rsidR="00744D0B" w:rsidRPr="00744D0B" w:rsidRDefault="00744D0B" w:rsidP="00744D0B">
      <w:pPr>
        <w:ind w:firstLine="720"/>
        <w:rPr>
          <w:rFonts w:ascii="Arial" w:hAnsi="Arial" w:cs="Arial"/>
          <w:i/>
          <w:iCs/>
          <w:color w:val="000000" w:themeColor="text1"/>
          <w:sz w:val="12"/>
          <w:szCs w:val="12"/>
          <w:lang w:val="es-ES"/>
        </w:rPr>
      </w:pPr>
    </w:p>
    <w:p w14:paraId="29A7D2E7" w14:textId="77777777" w:rsidR="00A45CEE"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t xml:space="preserve">Buen </w:t>
      </w:r>
      <w:proofErr w:type="spellStart"/>
      <w:r>
        <w:rPr>
          <w:rFonts w:asciiTheme="minorHAnsi" w:hAnsiTheme="minorHAnsi" w:cstheme="minorHAnsi"/>
          <w:i/>
          <w:iCs/>
          <w:sz w:val="20"/>
          <w:lang w:val="es-ES"/>
        </w:rPr>
        <w:t>dia</w:t>
      </w:r>
      <w:proofErr w:type="spellEnd"/>
      <w:r>
        <w:rPr>
          <w:rFonts w:asciiTheme="minorHAnsi" w:hAnsiTheme="minorHAnsi" w:cstheme="minorHAnsi"/>
          <w:i/>
          <w:iCs/>
          <w:sz w:val="20"/>
          <w:lang w:val="es-ES"/>
        </w:rPr>
        <w:t xml:space="preserve">, me permito escribir nuevamente, ya que ante todas las peticiones realizadas para disminuir la frecuencia y la altura en la cual pasan los aviones sobre la calle 118 con 70 c barrio </w:t>
      </w:r>
      <w:proofErr w:type="spellStart"/>
      <w:r>
        <w:rPr>
          <w:rFonts w:asciiTheme="minorHAnsi" w:hAnsiTheme="minorHAnsi" w:cstheme="minorHAnsi"/>
          <w:i/>
          <w:iCs/>
          <w:sz w:val="20"/>
          <w:lang w:val="es-ES"/>
        </w:rPr>
        <w:t>niza</w:t>
      </w:r>
      <w:proofErr w:type="spellEnd"/>
      <w:r>
        <w:rPr>
          <w:rFonts w:asciiTheme="minorHAnsi" w:hAnsiTheme="minorHAnsi" w:cstheme="minorHAnsi"/>
          <w:i/>
          <w:iCs/>
          <w:sz w:val="20"/>
          <w:lang w:val="es-ES"/>
        </w:rPr>
        <w:t xml:space="preserve"> antigua y sobre el humedal de Córdoba zona de protección ecológica, ante lo cual ustedes no han realizado ninguna acción efectiva pues los aviones siguen pasando uno tras otro generando serios daños a la salud y al ecosistema. </w:t>
      </w:r>
      <w:commentRangeStart w:id="12"/>
      <w:r>
        <w:rPr>
          <w:rFonts w:asciiTheme="minorHAnsi" w:hAnsiTheme="minorHAnsi" w:cstheme="minorHAnsi"/>
          <w:i/>
          <w:iCs/>
          <w:sz w:val="20"/>
          <w:lang w:val="es-ES"/>
        </w:rPr>
        <w:t>Hoy miércoles 26 de junio de 2024 desde la 5.00 am estamos siendo sometidos al ruido inclemente de los aviones que pasan uno tras otro muy muy bajo perturbando el derecho a la salud, al trabajo al descanso de los ciudadanos.</w:t>
      </w:r>
      <w:commentRangeEnd w:id="12"/>
      <w:r w:rsidR="006B4445">
        <w:rPr>
          <w:rStyle w:val="Refdecomentario"/>
        </w:rPr>
        <w:commentReference w:id="12"/>
      </w:r>
    </w:p>
    <w:p w14:paraId="24F5B3E4" w14:textId="77777777" w:rsidR="00A45CEE"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t xml:space="preserve">  </w:t>
      </w:r>
      <w:r>
        <w:rPr>
          <w:rFonts w:asciiTheme="minorHAnsi" w:hAnsiTheme="minorHAnsi" w:cstheme="minorHAnsi"/>
          <w:i/>
          <w:iCs/>
          <w:sz w:val="20"/>
          <w:lang w:val="es-ES"/>
        </w:rPr>
        <w:br/>
        <w:t xml:space="preserve">En reuniones previas se había llegado a acuerdos con ustedes para que los aviones que transitan entre las 5: 00 am y 7; 00 am y las 10:00 pm y 12 de la noche no fueran de carga y solo transitaran esporádicamente y a una altura suficiente como para no ocasionar ruido, pero ustedes no han cumplido su parte y en especial a esas hora es ruido es insoportable, esta mañana a pesar de usar protectores </w:t>
      </w:r>
      <w:r>
        <w:rPr>
          <w:rFonts w:asciiTheme="minorHAnsi" w:hAnsiTheme="minorHAnsi" w:cstheme="minorHAnsi"/>
          <w:i/>
          <w:iCs/>
          <w:sz w:val="20"/>
          <w:lang w:val="es-ES"/>
        </w:rPr>
        <w:lastRenderedPageBreak/>
        <w:t xml:space="preserve">auditivos </w:t>
      </w:r>
      <w:commentRangeStart w:id="13"/>
      <w:r>
        <w:rPr>
          <w:rFonts w:asciiTheme="minorHAnsi" w:hAnsiTheme="minorHAnsi" w:cstheme="minorHAnsi"/>
          <w:i/>
          <w:iCs/>
          <w:sz w:val="20"/>
          <w:lang w:val="es-ES"/>
        </w:rPr>
        <w:t xml:space="preserve">el avión de las 5.03 am retumbó sobre mi casa activó </w:t>
      </w:r>
      <w:commentRangeEnd w:id="13"/>
      <w:r w:rsidR="006B4445">
        <w:rPr>
          <w:rStyle w:val="Refdecomentario"/>
        </w:rPr>
        <w:commentReference w:id="13"/>
      </w:r>
      <w:r>
        <w:rPr>
          <w:rFonts w:asciiTheme="minorHAnsi" w:hAnsiTheme="minorHAnsi" w:cstheme="minorHAnsi"/>
          <w:i/>
          <w:iCs/>
          <w:sz w:val="20"/>
          <w:lang w:val="es-ES"/>
        </w:rPr>
        <w:t xml:space="preserve">las alarmas de los autos, impidiendo el descanso y de ahí en adelante no se han detenido los aviones. Por favor basta, este es un barrio residencial y requerimos con urgencia se adelanten los estudios pertinentes en este sector sobre los daños causados a las personas y al medio ambiente. </w:t>
      </w:r>
    </w:p>
    <w:p w14:paraId="02590F9A" w14:textId="0102F4BE" w:rsidR="00744D0B"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t xml:space="preserve"> </w:t>
      </w:r>
      <w:r>
        <w:rPr>
          <w:rFonts w:asciiTheme="minorHAnsi" w:hAnsiTheme="minorHAnsi" w:cstheme="minorHAnsi"/>
          <w:i/>
          <w:iCs/>
          <w:sz w:val="20"/>
          <w:lang w:val="es-ES"/>
        </w:rPr>
        <w:br/>
        <w:t>Requiero una reunión urgente con ustedes donde se planteen soluciones, no necesitamos más estadísticas. ni mediciones, necesitamos soluciones acordes a nuestro sector no sobre estudios en otras zonas, esta zona tiene características propias y debe ser estudiado por personal idóneo</w:t>
      </w:r>
    </w:p>
    <w:p w14:paraId="7935F1FE" w14:textId="77777777" w:rsidR="00744D0B" w:rsidRPr="00744D0B" w:rsidRDefault="00744D0B" w:rsidP="00744D0B">
      <w:pPr>
        <w:ind w:left="720"/>
        <w:jc w:val="both"/>
        <w:rPr>
          <w:rFonts w:asciiTheme="minorHAnsi" w:hAnsiTheme="minorHAnsi" w:cstheme="minorHAnsi"/>
          <w:i/>
          <w:iCs/>
          <w:sz w:val="12"/>
          <w:szCs w:val="12"/>
          <w:lang w:val="es-ES"/>
        </w:rPr>
      </w:pPr>
    </w:p>
    <w:p w14:paraId="3A96C9C5" w14:textId="77777777" w:rsidR="00744D0B" w:rsidRPr="00463613" w:rsidRDefault="00744D0B" w:rsidP="00744D0B">
      <w:pPr>
        <w:autoSpaceDE w:val="0"/>
        <w:autoSpaceDN w:val="0"/>
        <w:adjustRightInd w:val="0"/>
        <w:ind w:left="720"/>
        <w:jc w:val="both"/>
        <w:rPr>
          <w:rFonts w:asciiTheme="minorHAnsi" w:hAnsiTheme="minorHAnsi" w:cstheme="minorHAnsi"/>
          <w:i/>
          <w:iCs/>
          <w:color w:val="000000" w:themeColor="text1"/>
          <w:sz w:val="20"/>
          <w:lang w:val="es-ES"/>
        </w:rPr>
      </w:pPr>
      <w:r w:rsidRPr="00463613">
        <w:rPr>
          <w:rFonts w:asciiTheme="minorHAnsi" w:hAnsiTheme="minorHAnsi" w:cstheme="minorHAnsi"/>
          <w:i/>
          <w:iCs/>
          <w:color w:val="000000" w:themeColor="text1"/>
          <w:sz w:val="20"/>
          <w:lang w:val="es-ES"/>
        </w:rPr>
        <w:t>(</w:t>
      </w:r>
      <w:r w:rsidRPr="004D0862">
        <w:rPr>
          <w:rFonts w:ascii="Arial" w:hAnsi="Arial" w:cs="Arial"/>
          <w:i/>
          <w:iCs/>
          <w:color w:val="000000" w:themeColor="text1"/>
          <w:sz w:val="20"/>
          <w:lang w:val="es-ES"/>
        </w:rPr>
        <w:t>… “)</w:t>
      </w:r>
      <w:r w:rsidRPr="00463613">
        <w:rPr>
          <w:i/>
          <w:iCs/>
          <w:sz w:val="20"/>
          <w:lang w:val="es-ES"/>
        </w:rPr>
        <w:t> </w:t>
      </w:r>
    </w:p>
    <w:p w14:paraId="1997CED6" w14:textId="77777777" w:rsidR="00D27900" w:rsidRDefault="00D27900">
      <w:pPr>
        <w:jc w:val="both"/>
        <w:rPr>
          <w:rFonts w:ascii="Arial" w:hAnsi="Arial"/>
          <w:sz w:val="18"/>
        </w:rPr>
      </w:pPr>
    </w:p>
    <w:p w14:paraId="0F972F88" w14:textId="77777777" w:rsidR="00D27900" w:rsidRDefault="00D27900">
      <w:pPr>
        <w:jc w:val="both"/>
        <w:rPr>
          <w:rFonts w:ascii="Arial" w:hAnsi="Arial"/>
          <w:sz w:val="18"/>
        </w:rPr>
      </w:pPr>
    </w:p>
    <w:p w14:paraId="33537936" w14:textId="77777777" w:rsidR="00D52408" w:rsidRPr="00B877BA" w:rsidRDefault="00D52408" w:rsidP="00D52408">
      <w:pPr>
        <w:jc w:val="both"/>
        <w:textAlignment w:val="baseline"/>
        <w:rPr>
          <w:rFonts w:ascii="Arial" w:hAnsi="Arial" w:cs="Arial"/>
          <w:sz w:val="22"/>
          <w:szCs w:val="22"/>
          <w:lang w:eastAsia="es-CO"/>
        </w:rPr>
      </w:pPr>
      <w:r w:rsidRPr="00B877BA">
        <w:rPr>
          <w:rFonts w:ascii="Arial" w:hAnsi="Arial" w:cs="Arial"/>
          <w:b/>
          <w:bCs/>
          <w:sz w:val="22"/>
          <w:szCs w:val="22"/>
          <w:lang w:eastAsia="es-CO"/>
        </w:rPr>
        <w:t>RESPUESTA</w:t>
      </w:r>
      <w:r w:rsidRPr="00B877BA">
        <w:rPr>
          <w:rFonts w:ascii="Arial" w:hAnsi="Arial" w:cs="Arial"/>
          <w:sz w:val="22"/>
          <w:szCs w:val="22"/>
          <w:lang w:eastAsia="es-CO"/>
        </w:rPr>
        <w:t> </w:t>
      </w:r>
    </w:p>
    <w:p w14:paraId="245DCBA2" w14:textId="77777777" w:rsidR="00D52408" w:rsidRPr="00B877BA" w:rsidRDefault="00D52408" w:rsidP="00D52408">
      <w:pPr>
        <w:jc w:val="both"/>
        <w:textAlignment w:val="baseline"/>
        <w:rPr>
          <w:rFonts w:ascii="Arial" w:hAnsi="Arial" w:cs="Arial"/>
          <w:sz w:val="22"/>
          <w:szCs w:val="22"/>
          <w:lang w:eastAsia="es-CO"/>
        </w:rPr>
      </w:pPr>
    </w:p>
    <w:p w14:paraId="4F0732F1" w14:textId="6A8FB668" w:rsidR="00D27900" w:rsidRDefault="00D52408" w:rsidP="00D52408">
      <w:pPr>
        <w:jc w:val="both"/>
        <w:rPr>
          <w:rFonts w:ascii="Arial" w:eastAsia="Arial" w:hAnsi="Arial" w:cs="Arial"/>
          <w:bCs/>
          <w:color w:val="000000"/>
          <w:sz w:val="22"/>
          <w:szCs w:val="22"/>
          <w:lang w:val="es-ES"/>
        </w:rPr>
      </w:pPr>
      <w:r w:rsidRPr="00B877BA">
        <w:rPr>
          <w:rFonts w:ascii="Arial" w:eastAsia="Arial" w:hAnsi="Arial" w:cs="Arial"/>
          <w:bCs/>
          <w:color w:val="000000"/>
          <w:sz w:val="22"/>
          <w:szCs w:val="22"/>
          <w:lang w:val="es-ES"/>
        </w:rPr>
        <w:t>Para la Unidad Administrativa Especial de Aeronáutica Civil, son importante las opiniones, quejas y observaciones mencionados por la comunidad respecto a la modificación de la licencia ambiental y los niveles de ruido aeronáutico que se presentan por las operaciones aéreas del Aeropuerto Internacional El Dorado de la ciudad de Bogotá D.C., los cuales son eventos de continuo seguimiento y control. Según las políticas institucionales, constantemente se evalúa y diseña planes que tiene por objetivo el desarrollo ambientalmente sostenible de la Aviación Civil colombiana, toda vez que desde el aeródromo se gesta y administra el transporte aéreo para el desarrollo del país</w:t>
      </w:r>
      <w:r w:rsidR="00A45CEE">
        <w:rPr>
          <w:rFonts w:ascii="Arial" w:eastAsia="Arial" w:hAnsi="Arial" w:cs="Arial"/>
          <w:bCs/>
          <w:color w:val="000000"/>
          <w:sz w:val="22"/>
          <w:szCs w:val="22"/>
          <w:lang w:val="es-ES"/>
        </w:rPr>
        <w:t>.</w:t>
      </w:r>
    </w:p>
    <w:p w14:paraId="1C406299" w14:textId="77777777" w:rsidR="00A45CEE" w:rsidRDefault="00A45CEE" w:rsidP="00D52408">
      <w:pPr>
        <w:jc w:val="both"/>
        <w:rPr>
          <w:rFonts w:ascii="Arial" w:eastAsia="Arial" w:hAnsi="Arial" w:cs="Arial"/>
          <w:bCs/>
          <w:color w:val="000000"/>
          <w:sz w:val="22"/>
          <w:szCs w:val="22"/>
          <w:lang w:val="es-ES"/>
        </w:rPr>
      </w:pPr>
    </w:p>
    <w:p w14:paraId="56725AE8" w14:textId="77777777" w:rsidR="00A45CEE" w:rsidRDefault="00A45CEE" w:rsidP="00A45CEE">
      <w:pPr>
        <w:spacing w:after="160" w:line="256" w:lineRule="auto"/>
        <w:jc w:val="both"/>
        <w:rPr>
          <w:rFonts w:ascii="Arial" w:eastAsia="Calibri" w:hAnsi="Arial" w:cs="Arial"/>
          <w:kern w:val="2"/>
          <w:sz w:val="22"/>
          <w:szCs w:val="22"/>
          <w:lang w:val="es-ES" w:eastAsia="es-CO"/>
          <w14:ligatures w14:val="standardContextual"/>
        </w:rPr>
      </w:pPr>
      <w:r>
        <w:rPr>
          <w:rFonts w:ascii="Arial" w:eastAsia="Calibri" w:hAnsi="Arial" w:cs="Arial"/>
          <w:kern w:val="2"/>
          <w:sz w:val="22"/>
          <w:szCs w:val="22"/>
          <w:lang w:val="es-ES" w:eastAsia="es-CO"/>
          <w14:ligatures w14:val="standardContextual"/>
        </w:rPr>
        <w:t xml:space="preserve">Sea lo primero en señalar, que respecto a las inquietudes mencionadas referente al ruido de la operación aérea, que con anterioridad está entidad dio respuesta a las solicitudes de información con respecto a la </w:t>
      </w:r>
      <w:r>
        <w:rPr>
          <w:rFonts w:ascii="Arial" w:eastAsia="Calibri" w:hAnsi="Arial" w:cs="Arial"/>
          <w:kern w:val="2"/>
          <w:sz w:val="22"/>
          <w:szCs w:val="22"/>
          <w:u w:val="single"/>
          <w:lang w:val="es-ES" w:eastAsia="es-CO"/>
          <w14:ligatures w14:val="standardContextual"/>
        </w:rPr>
        <w:t>red de monitoreo, sus resultados (ruido), socializaciones del impacto con el peticionario y con la comunidad, la información en lo que respecta al tema de insonorización de vivienda, información respecto a los corredores aéreos (rutas aéreas), afectación a la salud, estudios de impacto ambiental para humedales, horarios de operación, restricción por cuota de ruido, y demás acciones de mitigación</w:t>
      </w:r>
      <w:r>
        <w:rPr>
          <w:rFonts w:ascii="Arial" w:eastAsia="Calibri" w:hAnsi="Arial" w:cs="Arial"/>
          <w:kern w:val="2"/>
          <w:sz w:val="22"/>
          <w:szCs w:val="22"/>
          <w:lang w:val="es-ES" w:eastAsia="es-CO"/>
          <w14:ligatures w14:val="standardContextual"/>
        </w:rPr>
        <w:t>. Dichas respuestas se remitieron al peticionario obrantes mediante los radicados:</w:t>
      </w:r>
    </w:p>
    <w:p w14:paraId="7C166B64" w14:textId="77777777" w:rsidR="00A45CEE" w:rsidRDefault="00A45CEE" w:rsidP="00A45CEE">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val="es-CO" w:eastAsia="es-CO"/>
          <w14:ligatures w14:val="standardContextual"/>
        </w:rPr>
        <w:t xml:space="preserve">2024261030001119 Id: 1210026 </w:t>
      </w:r>
      <w:r>
        <w:rPr>
          <w:rFonts w:ascii="Arial" w:eastAsia="Calibri" w:hAnsi="Arial" w:cs="Arial"/>
          <w:kern w:val="2"/>
          <w:sz w:val="22"/>
          <w:szCs w:val="22"/>
          <w:lang w:eastAsia="es-CO"/>
          <w14:ligatures w14:val="standardContextual"/>
        </w:rPr>
        <w:t>del 18 de enero del 2024</w:t>
      </w:r>
    </w:p>
    <w:p w14:paraId="0322D7DD" w14:textId="77777777" w:rsidR="00A45CEE" w:rsidRDefault="00A45CEE" w:rsidP="00A45CEE">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val="es-CO" w:eastAsia="es-CO"/>
          <w14:ligatures w14:val="standardContextual"/>
        </w:rPr>
        <w:t xml:space="preserve">2024261030000886 Id: 1207901 </w:t>
      </w:r>
      <w:r>
        <w:rPr>
          <w:rFonts w:ascii="Arial" w:eastAsia="Calibri" w:hAnsi="Arial" w:cs="Arial"/>
          <w:kern w:val="2"/>
          <w:sz w:val="22"/>
          <w:szCs w:val="22"/>
          <w:lang w:eastAsia="es-CO"/>
          <w14:ligatures w14:val="standardContextual"/>
        </w:rPr>
        <w:t>del 15 de enero del 2024</w:t>
      </w:r>
    </w:p>
    <w:p w14:paraId="6ABFE890" w14:textId="77777777" w:rsidR="00A45CEE" w:rsidRDefault="00A45CEE" w:rsidP="00A45CEE">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2023261030037871 Id: 1192762 del 14 de diciembre del 2023</w:t>
      </w:r>
    </w:p>
    <w:p w14:paraId="5F49CDC1" w14:textId="77777777" w:rsidR="00A45CEE" w:rsidRDefault="00A45CEE" w:rsidP="00A45CEE">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2023261030036147 Id: 1182077 del 29 de noviembre del 2023</w:t>
      </w:r>
    </w:p>
    <w:p w14:paraId="2D67561B" w14:textId="77777777" w:rsidR="00A45CEE" w:rsidRDefault="00A45CEE" w:rsidP="00A45CEE">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2023261030017524 Id: 1045951 del 22 de junio del 2023</w:t>
      </w:r>
    </w:p>
    <w:p w14:paraId="705F2059" w14:textId="77777777" w:rsidR="00A45CEE" w:rsidRDefault="00A45CEE" w:rsidP="00A45CEE">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sz w:val="22"/>
          <w:szCs w:val="22"/>
          <w:lang w:eastAsia="en-US"/>
          <w14:ligatures w14:val="standardContextual"/>
        </w:rPr>
        <w:t>2023261030015884 Id: 1033361</w:t>
      </w:r>
      <w:r>
        <w:rPr>
          <w:rFonts w:ascii="ArialMT" w:eastAsia="Calibri" w:hAnsi="ArialMT" w:cs="ArialMT"/>
          <w:sz w:val="22"/>
          <w:szCs w:val="22"/>
          <w:lang w:eastAsia="en-US"/>
          <w14:ligatures w14:val="standardContextual"/>
        </w:rPr>
        <w:t xml:space="preserve"> </w:t>
      </w:r>
      <w:r>
        <w:rPr>
          <w:rFonts w:ascii="Arial" w:eastAsia="Calibri" w:hAnsi="Arial" w:cs="Arial"/>
          <w:kern w:val="2"/>
          <w:sz w:val="22"/>
          <w:szCs w:val="22"/>
          <w:lang w:eastAsia="es-CO"/>
          <w14:ligatures w14:val="standardContextual"/>
        </w:rPr>
        <w:t>del 8 de junio del 2023</w:t>
      </w:r>
    </w:p>
    <w:p w14:paraId="0C68EEAC" w14:textId="77777777" w:rsidR="00A45CEE" w:rsidRDefault="00A45CEE" w:rsidP="00A45CEE">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2023261030003401 Id: 964878 del 21 de febrero del 2023</w:t>
      </w:r>
    </w:p>
    <w:p w14:paraId="3098E52C" w14:textId="77777777" w:rsidR="00A45CEE" w:rsidRDefault="00A45CEE" w:rsidP="00A45CEE">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lastRenderedPageBreak/>
        <w:t>2024261030002318 Id: 1218820 del 31 de enero del 2024</w:t>
      </w:r>
    </w:p>
    <w:p w14:paraId="749C94A9" w14:textId="77777777" w:rsidR="00A45CEE" w:rsidRDefault="00A45CEE" w:rsidP="00A45CEE">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2024261030009911 Id: 1274562 del 10 de abril del 2024</w:t>
      </w:r>
    </w:p>
    <w:p w14:paraId="360002C5" w14:textId="77777777" w:rsidR="00A45CEE" w:rsidRDefault="00A45CEE" w:rsidP="00A45CEE">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2024261030015110 Id: 1312722 del 16 de mayo del 2024</w:t>
      </w:r>
    </w:p>
    <w:p w14:paraId="3F0C518F" w14:textId="4D7C3C23" w:rsidR="00A45CEE" w:rsidRDefault="00A45CEE" w:rsidP="00A45CEE">
      <w:pPr>
        <w:pStyle w:val="Prrafodelista"/>
        <w:numPr>
          <w:ilvl w:val="0"/>
          <w:numId w:val="3"/>
        </w:numPr>
        <w:spacing w:after="160" w:line="256" w:lineRule="auto"/>
        <w:jc w:val="both"/>
        <w:rPr>
          <w:rFonts w:ascii="Arial" w:eastAsia="Calibri" w:hAnsi="Arial" w:cs="Arial"/>
          <w:kern w:val="2"/>
          <w:sz w:val="22"/>
          <w:szCs w:val="22"/>
          <w:lang w:eastAsia="es-CO"/>
          <w14:ligatures w14:val="standardContextual"/>
        </w:rPr>
      </w:pPr>
      <w:r w:rsidRPr="00A45CEE">
        <w:rPr>
          <w:rFonts w:ascii="Arial" w:eastAsia="Calibri" w:hAnsi="Arial" w:cs="Arial"/>
          <w:kern w:val="2"/>
          <w:sz w:val="22"/>
          <w:szCs w:val="22"/>
          <w:lang w:val="es-CO" w:eastAsia="es-CO"/>
          <w14:ligatures w14:val="standardContextual"/>
        </w:rPr>
        <w:t>2024261030018212 Id: 1332372</w:t>
      </w:r>
      <w:r>
        <w:rPr>
          <w:rFonts w:ascii="Arial" w:eastAsia="Calibri" w:hAnsi="Arial" w:cs="Arial"/>
          <w:kern w:val="2"/>
          <w:sz w:val="22"/>
          <w:szCs w:val="22"/>
          <w:lang w:val="es-CO" w:eastAsia="es-CO"/>
          <w14:ligatures w14:val="standardContextual"/>
        </w:rPr>
        <w:t xml:space="preserve"> del 5 de junio del 2024</w:t>
      </w:r>
    </w:p>
    <w:p w14:paraId="3976FE48" w14:textId="77777777" w:rsidR="00A45CEE" w:rsidRDefault="00A45CEE" w:rsidP="00A45CEE">
      <w:pPr>
        <w:spacing w:after="160" w:line="256" w:lineRule="auto"/>
        <w:jc w:val="both"/>
        <w:rPr>
          <w:rFonts w:ascii="Arial" w:eastAsia="Calibri" w:hAnsi="Arial" w:cs="Arial"/>
          <w:kern w:val="2"/>
          <w:sz w:val="22"/>
          <w:szCs w:val="22"/>
          <w:lang w:eastAsia="es-CO"/>
          <w14:ligatures w14:val="standardContextual"/>
        </w:rPr>
      </w:pPr>
      <w:r>
        <w:rPr>
          <w:rFonts w:ascii="Arial" w:eastAsia="Calibri" w:hAnsi="Arial" w:cs="Arial"/>
          <w:kern w:val="2"/>
          <w:sz w:val="22"/>
          <w:szCs w:val="22"/>
          <w:lang w:eastAsia="es-CO"/>
          <w14:ligatures w14:val="standardContextual"/>
        </w:rPr>
        <w:t xml:space="preserve">Bajo lo cual y de conformidad con lo establecido en el artícuo19 de la Ley 1755 de 2015 consigna lo siguiente: </w:t>
      </w:r>
    </w:p>
    <w:p w14:paraId="2505EB45" w14:textId="77777777" w:rsidR="00A45CEE" w:rsidRDefault="00A45CEE" w:rsidP="00A45CEE">
      <w:pPr>
        <w:shd w:val="clear" w:color="auto" w:fill="FFFFFF"/>
        <w:spacing w:before="100" w:beforeAutospacing="1" w:after="100" w:afterAutospacing="1" w:line="256" w:lineRule="auto"/>
        <w:jc w:val="both"/>
        <w:rPr>
          <w:rFonts w:ascii="Arial" w:hAnsi="Arial" w:cs="Arial"/>
          <w:i/>
          <w:iCs/>
          <w:color w:val="000000"/>
          <w:kern w:val="2"/>
          <w:sz w:val="22"/>
          <w:szCs w:val="22"/>
          <w:lang w:val="es-ES" w:eastAsia="es-MX"/>
          <w14:ligatures w14:val="standardContextual"/>
        </w:rPr>
      </w:pPr>
      <w:r>
        <w:rPr>
          <w:rFonts w:ascii="Arial" w:hAnsi="Arial" w:cs="Arial"/>
          <w:color w:val="000000"/>
          <w:kern w:val="2"/>
          <w:sz w:val="22"/>
          <w:szCs w:val="22"/>
          <w:lang w:val="es-ES" w:eastAsia="es-MX"/>
          <w14:ligatures w14:val="standardContextual"/>
        </w:rPr>
        <w:t>“</w:t>
      </w:r>
      <w:r>
        <w:rPr>
          <w:rFonts w:ascii="Arial" w:hAnsi="Arial" w:cs="Arial"/>
          <w:i/>
          <w:iCs/>
          <w:color w:val="000000"/>
          <w:kern w:val="2"/>
          <w:sz w:val="22"/>
          <w:szCs w:val="22"/>
          <w:lang w:val="es-ES" w:eastAsia="es-MX"/>
          <w14:ligatures w14:val="standardContextual"/>
        </w:rPr>
        <w:t xml:space="preserve">ARTÍCULO 19. Peticiones irrespetuosas, oscuras o reiterativas.” </w:t>
      </w:r>
    </w:p>
    <w:p w14:paraId="6F1F8B1C" w14:textId="77777777" w:rsidR="00A45CEE" w:rsidRDefault="00A45CEE" w:rsidP="00A45CEE">
      <w:pPr>
        <w:shd w:val="clear" w:color="auto" w:fill="FFFFFF"/>
        <w:spacing w:before="100" w:beforeAutospacing="1" w:after="100" w:afterAutospacing="1" w:line="256" w:lineRule="auto"/>
        <w:ind w:left="708"/>
        <w:jc w:val="both"/>
        <w:rPr>
          <w:rFonts w:ascii="Arial" w:eastAsia="Calibri" w:hAnsi="Arial" w:cs="Arial"/>
          <w:i/>
          <w:iCs/>
          <w:sz w:val="20"/>
          <w:szCs w:val="22"/>
          <w:lang w:val="es-ES" w:eastAsia="en-US"/>
        </w:rPr>
      </w:pPr>
      <w:r>
        <w:rPr>
          <w:rFonts w:ascii="Arial" w:eastAsia="Calibri" w:hAnsi="Arial" w:cs="Arial"/>
          <w:i/>
          <w:iCs/>
          <w:sz w:val="20"/>
          <w:szCs w:val="22"/>
          <w:lang w:val="es-ES" w:eastAsia="en-US"/>
        </w:rPr>
        <w:t xml:space="preserve">(“…) </w:t>
      </w:r>
    </w:p>
    <w:p w14:paraId="2828913B" w14:textId="77777777" w:rsidR="00A45CEE" w:rsidRDefault="00A45CEE" w:rsidP="00A45CEE">
      <w:pPr>
        <w:shd w:val="clear" w:color="auto" w:fill="FFFFFF"/>
        <w:spacing w:before="100" w:beforeAutospacing="1" w:after="100" w:afterAutospacing="1" w:line="256" w:lineRule="auto"/>
        <w:ind w:left="708"/>
        <w:jc w:val="both"/>
        <w:rPr>
          <w:rFonts w:ascii="Arial" w:hAnsi="Arial" w:cs="Arial"/>
          <w:i/>
          <w:iCs/>
          <w:color w:val="000000"/>
          <w:kern w:val="2"/>
          <w:sz w:val="22"/>
          <w:szCs w:val="22"/>
          <w:lang w:val="es-ES" w:eastAsia="es-MX"/>
          <w14:ligatures w14:val="standardContextual"/>
        </w:rPr>
      </w:pPr>
      <w:r>
        <w:rPr>
          <w:rFonts w:ascii="Arial" w:hAnsi="Arial" w:cs="Arial"/>
          <w:i/>
          <w:iCs/>
          <w:color w:val="000000"/>
          <w:kern w:val="2"/>
          <w:sz w:val="22"/>
          <w:szCs w:val="22"/>
          <w:lang w:val="es-ES" w:eastAsia="es-MX"/>
          <w14:ligatures w14:val="standardContextual"/>
        </w:rPr>
        <w:t xml:space="preserve">Respecto de peticiones reiterativas ya resueltas, la autoridad podrá </w:t>
      </w:r>
      <w:r>
        <w:rPr>
          <w:rFonts w:ascii="Arial" w:hAnsi="Arial" w:cs="Arial"/>
          <w:i/>
          <w:iCs/>
          <w:color w:val="000000"/>
          <w:kern w:val="2"/>
          <w:sz w:val="22"/>
          <w:szCs w:val="22"/>
          <w:u w:val="single"/>
          <w:lang w:val="es-ES" w:eastAsia="es-MX"/>
          <w14:ligatures w14:val="standardContextual"/>
        </w:rPr>
        <w:t>remitirse a las respuestas anteriores,</w:t>
      </w:r>
      <w:r>
        <w:rPr>
          <w:rFonts w:ascii="Arial" w:hAnsi="Arial" w:cs="Arial"/>
          <w:i/>
          <w:iCs/>
          <w:color w:val="000000"/>
          <w:kern w:val="2"/>
          <w:sz w:val="22"/>
          <w:szCs w:val="22"/>
          <w:lang w:val="es-ES" w:eastAsia="es-MX"/>
          <w14:ligatures w14:val="standardContextual"/>
        </w:rPr>
        <w:t xml:space="preserve"> salvo que se trate de derechos imprescriptibles, o de peticiones que se hubieren negado por no acreditar requisitos, siempre que en la nueva petición se subsane”. </w:t>
      </w:r>
    </w:p>
    <w:p w14:paraId="3758592E" w14:textId="77777777" w:rsidR="00A45CEE" w:rsidRDefault="00A45CEE" w:rsidP="00A45CEE">
      <w:pPr>
        <w:shd w:val="clear" w:color="auto" w:fill="FFFFFF"/>
        <w:spacing w:before="100" w:beforeAutospacing="1" w:after="100" w:afterAutospacing="1" w:line="256" w:lineRule="auto"/>
        <w:ind w:left="708"/>
        <w:jc w:val="both"/>
        <w:rPr>
          <w:rFonts w:ascii="Arial" w:hAnsi="Arial" w:cs="Arial"/>
          <w:i/>
          <w:iCs/>
          <w:sz w:val="20"/>
          <w:lang w:val="es-ES" w:eastAsia="es-CO"/>
        </w:rPr>
      </w:pPr>
      <w:r>
        <w:rPr>
          <w:rFonts w:ascii="Arial" w:eastAsia="Calibri" w:hAnsi="Arial" w:cs="Arial"/>
          <w:i/>
          <w:iCs/>
          <w:color w:val="000000"/>
          <w:sz w:val="20"/>
          <w:lang w:val="es-ES" w:eastAsia="en-US"/>
        </w:rPr>
        <w:t>(</w:t>
      </w:r>
      <w:r>
        <w:rPr>
          <w:rFonts w:ascii="Arial" w:hAnsi="Arial" w:cs="Arial"/>
          <w:i/>
          <w:iCs/>
          <w:sz w:val="20"/>
          <w:lang w:val="es-ES" w:eastAsia="es-CO"/>
        </w:rPr>
        <w:t>…”)</w:t>
      </w:r>
    </w:p>
    <w:p w14:paraId="15D8FF9B" w14:textId="50E95C96" w:rsidR="00A45CEE" w:rsidRPr="00A45CEE" w:rsidRDefault="00A45CEE" w:rsidP="00A45CEE">
      <w:pPr>
        <w:autoSpaceDE w:val="0"/>
        <w:autoSpaceDN w:val="0"/>
        <w:adjustRightInd w:val="0"/>
        <w:jc w:val="both"/>
        <w:rPr>
          <w:rFonts w:ascii="Arial" w:hAnsi="Arial" w:cs="Arial"/>
          <w:sz w:val="22"/>
          <w:szCs w:val="22"/>
          <w:lang w:val="es-ES"/>
        </w:rPr>
      </w:pPr>
      <w:r>
        <w:rPr>
          <w:rFonts w:ascii="Arial" w:hAnsi="Arial" w:cs="Arial"/>
          <w:sz w:val="22"/>
          <w:szCs w:val="22"/>
          <w:lang w:val="es-ES"/>
        </w:rPr>
        <w:t>En vista de lo expuesto y teniendo en cuenta la unidad de materia, reafirmando las preocupaciones manifestadas por la peticionaria, las cuales, de conformidad con la norma mencionada, se encuentra que corresponden a peticiones r</w:t>
      </w:r>
      <w:commentRangeStart w:id="14"/>
      <w:r>
        <w:rPr>
          <w:rFonts w:ascii="Arial" w:hAnsi="Arial" w:cs="Arial"/>
          <w:sz w:val="22"/>
          <w:szCs w:val="22"/>
          <w:lang w:val="es-ES"/>
        </w:rPr>
        <w:t>eiterativas</w:t>
      </w:r>
      <w:r>
        <w:rPr>
          <w:rFonts w:ascii="Arial" w:hAnsi="Arial" w:cs="Arial"/>
          <w:sz w:val="22"/>
          <w:szCs w:val="22"/>
          <w:u w:val="single"/>
          <w:lang w:val="es-ES"/>
        </w:rPr>
        <w:t xml:space="preserve"> </w:t>
      </w:r>
      <w:commentRangeEnd w:id="14"/>
      <w:r w:rsidR="00115727">
        <w:rPr>
          <w:rStyle w:val="Refdecomentario"/>
        </w:rPr>
        <w:commentReference w:id="14"/>
      </w:r>
      <w:r>
        <w:rPr>
          <w:rFonts w:ascii="Arial" w:hAnsi="Arial" w:cs="Arial"/>
          <w:sz w:val="22"/>
          <w:szCs w:val="22"/>
          <w:u w:val="single"/>
          <w:lang w:val="es-ES"/>
        </w:rPr>
        <w:t>básicamente desde su contenido, finalidad y respuesta de orden técnico</w:t>
      </w:r>
      <w:r>
        <w:rPr>
          <w:rFonts w:ascii="Arial" w:hAnsi="Arial" w:cs="Arial"/>
          <w:sz w:val="22"/>
          <w:szCs w:val="22"/>
          <w:lang w:val="es-ES"/>
        </w:rPr>
        <w:t>. Precisado lo anterior, la atención en esta oportunidad se centra exclusivamente en brindar respuestas detalladas a los aspectos adicionales identificados presentados a continuación. Adicionalmente dichas respuestas mencionadas anteriormente se envían como anexo a este oficio.</w:t>
      </w:r>
    </w:p>
    <w:p w14:paraId="51C5B7DD" w14:textId="56254025" w:rsidR="000E0DEB" w:rsidRDefault="000E0DEB" w:rsidP="000E0DEB">
      <w:pPr>
        <w:jc w:val="both"/>
        <w:rPr>
          <w:rFonts w:asciiTheme="minorHAnsi" w:hAnsiTheme="minorHAnsi" w:cstheme="minorHAnsi"/>
          <w:i/>
          <w:iCs/>
          <w:sz w:val="20"/>
          <w:lang w:val="es-ES"/>
        </w:rPr>
      </w:pPr>
    </w:p>
    <w:p w14:paraId="1A52A6D4" w14:textId="6C69A4F3" w:rsidR="00A67B40" w:rsidRPr="00A45CEE" w:rsidRDefault="000E0DEB" w:rsidP="00A67B40">
      <w:pPr>
        <w:pStyle w:val="Prrafodelista"/>
        <w:numPr>
          <w:ilvl w:val="0"/>
          <w:numId w:val="2"/>
        </w:numPr>
        <w:jc w:val="both"/>
        <w:rPr>
          <w:rFonts w:ascii="Arial" w:eastAsia="Arial" w:hAnsi="Arial" w:cs="Arial"/>
          <w:bCs/>
          <w:color w:val="000000"/>
          <w:sz w:val="22"/>
          <w:szCs w:val="22"/>
        </w:rPr>
      </w:pPr>
      <w:commentRangeStart w:id="15"/>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En reuniones previas se había llegado a acuerdos con ustedes para que los aviones que transitan entre las 5: 00 am y 7; 00 am y las 10:00 pm y 12 de la noche no fueran de carga y solo transitaran esporádicamente y a una altura suficiente como para no ocasionar ruido, pero ustedes no han cumplido su parte y en especial a </w:t>
      </w:r>
      <w:proofErr w:type="gramStart"/>
      <w:r>
        <w:rPr>
          <w:rFonts w:asciiTheme="minorHAnsi" w:hAnsiTheme="minorHAnsi" w:cstheme="minorHAnsi"/>
          <w:i/>
          <w:iCs/>
        </w:rPr>
        <w:t>esas hora</w:t>
      </w:r>
      <w:proofErr w:type="gramEnd"/>
      <w:r>
        <w:rPr>
          <w:rFonts w:asciiTheme="minorHAnsi" w:hAnsiTheme="minorHAnsi" w:cstheme="minorHAnsi"/>
          <w:i/>
          <w:iCs/>
        </w:rPr>
        <w:t xml:space="preserve"> es ruido es insoportable</w:t>
      </w:r>
      <w:r w:rsidR="004C47AC">
        <w:rPr>
          <w:rFonts w:asciiTheme="minorHAnsi" w:hAnsiTheme="minorHAnsi" w:cstheme="minorHAnsi"/>
          <w:i/>
          <w:iCs/>
        </w:rPr>
        <w:t xml:space="preserve"> </w:t>
      </w:r>
      <w:r w:rsidR="004C47AC" w:rsidRPr="00463613">
        <w:rPr>
          <w:rFonts w:asciiTheme="minorHAnsi" w:hAnsiTheme="minorHAnsi" w:cstheme="minorHAnsi"/>
          <w:i/>
          <w:iCs/>
          <w:color w:val="000000" w:themeColor="text1"/>
        </w:rPr>
        <w:t>(</w:t>
      </w:r>
      <w:r w:rsidR="004C47AC" w:rsidRPr="004D0862">
        <w:rPr>
          <w:rFonts w:ascii="Arial" w:hAnsi="Arial" w:cs="Arial"/>
          <w:i/>
          <w:iCs/>
          <w:color w:val="000000" w:themeColor="text1"/>
        </w:rPr>
        <w:t>… “)</w:t>
      </w:r>
      <w:commentRangeEnd w:id="15"/>
      <w:r w:rsidR="005A2BF8">
        <w:rPr>
          <w:rStyle w:val="Refdecomentario"/>
          <w:lang w:val="es-CO"/>
        </w:rPr>
        <w:commentReference w:id="15"/>
      </w:r>
    </w:p>
    <w:p w14:paraId="2BDC73E9" w14:textId="77777777" w:rsidR="00A45CEE" w:rsidRDefault="00A45CEE" w:rsidP="00A45CEE">
      <w:pPr>
        <w:jc w:val="both"/>
        <w:rPr>
          <w:rFonts w:ascii="Arial" w:eastAsia="Arial" w:hAnsi="Arial" w:cs="Arial"/>
          <w:bCs/>
          <w:color w:val="000000"/>
          <w:sz w:val="22"/>
          <w:szCs w:val="22"/>
        </w:rPr>
      </w:pPr>
    </w:p>
    <w:p w14:paraId="1A77F7E3" w14:textId="11EC054A" w:rsidR="00A45CEE" w:rsidRPr="00A45CEE" w:rsidRDefault="008416B1" w:rsidP="00A45CEE">
      <w:pPr>
        <w:jc w:val="both"/>
        <w:rPr>
          <w:rFonts w:ascii="Arial" w:eastAsia="Arial" w:hAnsi="Arial" w:cs="Arial"/>
          <w:bCs/>
          <w:color w:val="000000"/>
          <w:sz w:val="22"/>
          <w:szCs w:val="22"/>
        </w:rPr>
      </w:pPr>
      <w:commentRangeStart w:id="16"/>
      <w:r w:rsidRPr="008416B1">
        <w:rPr>
          <w:rFonts w:ascii="Arial" w:eastAsia="Arial" w:hAnsi="Arial" w:cs="Arial"/>
          <w:bCs/>
          <w:color w:val="000000"/>
          <w:sz w:val="22"/>
          <w:szCs w:val="22"/>
        </w:rPr>
        <w:t xml:space="preserve">En respuesta </w:t>
      </w:r>
      <w:r>
        <w:rPr>
          <w:rFonts w:ascii="Arial" w:eastAsia="Arial" w:hAnsi="Arial" w:cs="Arial"/>
          <w:bCs/>
          <w:color w:val="000000"/>
          <w:sz w:val="22"/>
          <w:szCs w:val="22"/>
        </w:rPr>
        <w:t>a este punto</w:t>
      </w:r>
      <w:r w:rsidRPr="008416B1">
        <w:rPr>
          <w:rFonts w:ascii="Arial" w:eastAsia="Arial" w:hAnsi="Arial" w:cs="Arial"/>
          <w:bCs/>
          <w:color w:val="000000"/>
          <w:sz w:val="22"/>
          <w:szCs w:val="22"/>
        </w:rPr>
        <w:t xml:space="preserve">, queremos aclarar que </w:t>
      </w:r>
      <w:ins w:id="17" w:author="Apple Store Pro" w:date="2024-07-10T10:26:00Z">
        <w:r w:rsidR="004152E7">
          <w:rPr>
            <w:rFonts w:ascii="Arial" w:eastAsia="Arial" w:hAnsi="Arial" w:cs="Arial"/>
            <w:bCs/>
            <w:color w:val="000000"/>
            <w:sz w:val="22"/>
            <w:szCs w:val="22"/>
          </w:rPr>
          <w:t xml:space="preserve">esta </w:t>
        </w:r>
      </w:ins>
      <w:del w:id="18" w:author="Apple Store Pro" w:date="2024-07-10T10:26:00Z">
        <w:r w:rsidRPr="008416B1" w:rsidDel="004152E7">
          <w:rPr>
            <w:rFonts w:ascii="Arial" w:eastAsia="Arial" w:hAnsi="Arial" w:cs="Arial"/>
            <w:bCs/>
            <w:color w:val="000000"/>
            <w:sz w:val="22"/>
            <w:szCs w:val="22"/>
          </w:rPr>
          <w:delText>la</w:delText>
        </w:r>
      </w:del>
      <w:r w:rsidRPr="008416B1">
        <w:rPr>
          <w:rFonts w:ascii="Arial" w:eastAsia="Arial" w:hAnsi="Arial" w:cs="Arial"/>
          <w:bCs/>
          <w:color w:val="000000"/>
          <w:sz w:val="22"/>
          <w:szCs w:val="22"/>
        </w:rPr>
        <w:t xml:space="preserve"> entidad </w:t>
      </w:r>
      <w:ins w:id="19" w:author="Apple Store Pro" w:date="2024-07-10T10:23:00Z">
        <w:r w:rsidR="0055789C">
          <w:rPr>
            <w:rFonts w:ascii="Arial" w:eastAsia="Arial" w:hAnsi="Arial" w:cs="Arial"/>
            <w:bCs/>
            <w:color w:val="000000"/>
            <w:sz w:val="22"/>
            <w:szCs w:val="22"/>
          </w:rPr>
          <w:t xml:space="preserve"> no </w:t>
        </w:r>
      </w:ins>
      <w:del w:id="20" w:author="Apple Store Pro" w:date="2024-07-10T10:23:00Z">
        <w:r w:rsidRPr="008416B1" w:rsidDel="0055789C">
          <w:rPr>
            <w:rFonts w:ascii="Arial" w:eastAsia="Arial" w:hAnsi="Arial" w:cs="Arial"/>
            <w:bCs/>
            <w:color w:val="000000"/>
            <w:sz w:val="22"/>
            <w:szCs w:val="22"/>
          </w:rPr>
          <w:delText>en ningún momento</w:delText>
        </w:r>
      </w:del>
      <w:r w:rsidRPr="008416B1">
        <w:rPr>
          <w:rFonts w:ascii="Arial" w:eastAsia="Arial" w:hAnsi="Arial" w:cs="Arial"/>
          <w:bCs/>
          <w:color w:val="000000"/>
          <w:sz w:val="22"/>
          <w:szCs w:val="22"/>
        </w:rPr>
        <w:t xml:space="preserve"> acordó </w:t>
      </w:r>
      <w:del w:id="21" w:author="Apple Store Pro" w:date="2024-07-10T10:24:00Z">
        <w:r w:rsidRPr="008416B1" w:rsidDel="0055789C">
          <w:rPr>
            <w:rFonts w:ascii="Arial" w:eastAsia="Arial" w:hAnsi="Arial" w:cs="Arial"/>
            <w:bCs/>
            <w:color w:val="000000"/>
            <w:sz w:val="22"/>
            <w:szCs w:val="22"/>
          </w:rPr>
          <w:delText xml:space="preserve">un compromiso </w:delText>
        </w:r>
      </w:del>
      <w:r>
        <w:rPr>
          <w:rFonts w:ascii="Arial" w:eastAsia="Arial" w:hAnsi="Arial" w:cs="Arial"/>
          <w:bCs/>
          <w:color w:val="000000"/>
          <w:sz w:val="22"/>
          <w:szCs w:val="22"/>
        </w:rPr>
        <w:t xml:space="preserve">con la peticionaria </w:t>
      </w:r>
      <w:r w:rsidRPr="008416B1">
        <w:rPr>
          <w:rFonts w:ascii="Arial" w:eastAsia="Arial" w:hAnsi="Arial" w:cs="Arial"/>
          <w:bCs/>
          <w:color w:val="000000"/>
          <w:sz w:val="22"/>
          <w:szCs w:val="22"/>
        </w:rPr>
        <w:t xml:space="preserve">ni con ninguna comunidad </w:t>
      </w:r>
      <w:ins w:id="22" w:author="Apple Store Pro" w:date="2024-07-10T10:27:00Z">
        <w:r w:rsidR="004152E7">
          <w:rPr>
            <w:rFonts w:ascii="Arial" w:eastAsia="Arial" w:hAnsi="Arial" w:cs="Arial"/>
            <w:bCs/>
            <w:color w:val="000000"/>
            <w:sz w:val="22"/>
            <w:szCs w:val="22"/>
          </w:rPr>
          <w:t xml:space="preserve">aspectos  relacionados </w:t>
        </w:r>
      </w:ins>
      <w:del w:id="23" w:author="Apple Store Pro" w:date="2024-07-10T10:27:00Z">
        <w:r w:rsidRPr="008416B1" w:rsidDel="004152E7">
          <w:rPr>
            <w:rFonts w:ascii="Arial" w:eastAsia="Arial" w:hAnsi="Arial" w:cs="Arial"/>
            <w:bCs/>
            <w:color w:val="000000"/>
            <w:sz w:val="22"/>
            <w:szCs w:val="22"/>
          </w:rPr>
          <w:delText>respecto</w:delText>
        </w:r>
      </w:del>
      <w:r w:rsidRPr="008416B1">
        <w:rPr>
          <w:rFonts w:ascii="Arial" w:eastAsia="Arial" w:hAnsi="Arial" w:cs="Arial"/>
          <w:bCs/>
          <w:color w:val="000000"/>
          <w:sz w:val="22"/>
          <w:szCs w:val="22"/>
        </w:rPr>
        <w:t xml:space="preserve"> </w:t>
      </w:r>
      <w:ins w:id="24" w:author="Apple Store Pro" w:date="2024-07-10T10:28:00Z">
        <w:r w:rsidR="004152E7">
          <w:rPr>
            <w:rFonts w:ascii="Arial" w:eastAsia="Arial" w:hAnsi="Arial" w:cs="Arial"/>
            <w:bCs/>
            <w:color w:val="000000"/>
            <w:sz w:val="22"/>
            <w:szCs w:val="22"/>
          </w:rPr>
          <w:t xml:space="preserve">con </w:t>
        </w:r>
      </w:ins>
      <w:del w:id="25" w:author="Apple Store Pro" w:date="2024-07-10T10:28:00Z">
        <w:r w:rsidRPr="008416B1" w:rsidDel="004152E7">
          <w:rPr>
            <w:rFonts w:ascii="Arial" w:eastAsia="Arial" w:hAnsi="Arial" w:cs="Arial"/>
            <w:bCs/>
            <w:color w:val="000000"/>
            <w:sz w:val="22"/>
            <w:szCs w:val="22"/>
          </w:rPr>
          <w:delText>a</w:delText>
        </w:r>
      </w:del>
      <w:r w:rsidRPr="008416B1">
        <w:rPr>
          <w:rFonts w:ascii="Arial" w:eastAsia="Arial" w:hAnsi="Arial" w:cs="Arial"/>
          <w:bCs/>
          <w:color w:val="000000"/>
          <w:sz w:val="22"/>
          <w:szCs w:val="22"/>
        </w:rPr>
        <w:t xml:space="preserve"> la</w:t>
      </w:r>
      <w:ins w:id="26" w:author="Apple Store Pro" w:date="2024-07-10T10:24:00Z">
        <w:r w:rsidR="0055789C">
          <w:rPr>
            <w:rFonts w:ascii="Arial" w:eastAsia="Arial" w:hAnsi="Arial" w:cs="Arial"/>
            <w:bCs/>
            <w:color w:val="000000"/>
            <w:sz w:val="22"/>
            <w:szCs w:val="22"/>
          </w:rPr>
          <w:t>s</w:t>
        </w:r>
      </w:ins>
      <w:r w:rsidRPr="008416B1">
        <w:rPr>
          <w:rFonts w:ascii="Arial" w:eastAsia="Arial" w:hAnsi="Arial" w:cs="Arial"/>
          <w:bCs/>
          <w:color w:val="000000"/>
          <w:sz w:val="22"/>
          <w:szCs w:val="22"/>
        </w:rPr>
        <w:t xml:space="preserve"> </w:t>
      </w:r>
      <w:del w:id="27" w:author="Apple Store Pro" w:date="2024-07-10T10:24:00Z">
        <w:r w:rsidRPr="008416B1" w:rsidDel="0055789C">
          <w:rPr>
            <w:rFonts w:ascii="Arial" w:eastAsia="Arial" w:hAnsi="Arial" w:cs="Arial"/>
            <w:bCs/>
            <w:color w:val="000000"/>
            <w:sz w:val="22"/>
            <w:szCs w:val="22"/>
          </w:rPr>
          <w:delText>restricción</w:delText>
        </w:r>
      </w:del>
      <w:ins w:id="28" w:author="Apple Store Pro" w:date="2024-07-10T10:28:00Z">
        <w:r w:rsidR="004152E7">
          <w:rPr>
            <w:rFonts w:ascii="Arial" w:eastAsia="Arial" w:hAnsi="Arial" w:cs="Arial"/>
            <w:bCs/>
            <w:color w:val="000000"/>
            <w:sz w:val="22"/>
            <w:szCs w:val="22"/>
          </w:rPr>
          <w:t>”</w:t>
        </w:r>
      </w:ins>
      <w:ins w:id="29" w:author="Apple Store Pro" w:date="2024-07-10T10:24:00Z">
        <w:r w:rsidR="0055789C" w:rsidRPr="008416B1">
          <w:rPr>
            <w:rFonts w:ascii="Arial" w:eastAsia="Arial" w:hAnsi="Arial" w:cs="Arial"/>
            <w:bCs/>
            <w:color w:val="000000"/>
            <w:sz w:val="22"/>
            <w:szCs w:val="22"/>
          </w:rPr>
          <w:t>restriccion</w:t>
        </w:r>
        <w:r w:rsidR="0055789C">
          <w:rPr>
            <w:rFonts w:ascii="Arial" w:eastAsia="Arial" w:hAnsi="Arial" w:cs="Arial"/>
            <w:bCs/>
            <w:color w:val="000000"/>
            <w:sz w:val="22"/>
            <w:szCs w:val="22"/>
          </w:rPr>
          <w:t>es</w:t>
        </w:r>
      </w:ins>
      <w:r w:rsidRPr="008416B1">
        <w:rPr>
          <w:rFonts w:ascii="Arial" w:eastAsia="Arial" w:hAnsi="Arial" w:cs="Arial"/>
          <w:bCs/>
          <w:color w:val="000000"/>
          <w:sz w:val="22"/>
          <w:szCs w:val="22"/>
        </w:rPr>
        <w:t xml:space="preserve"> </w:t>
      </w:r>
      <w:ins w:id="30" w:author="Apple Store Pro" w:date="2024-07-10T10:24:00Z">
        <w:r w:rsidR="0055789C">
          <w:rPr>
            <w:rFonts w:ascii="Arial" w:eastAsia="Arial" w:hAnsi="Arial" w:cs="Arial"/>
            <w:bCs/>
            <w:color w:val="000000"/>
            <w:sz w:val="22"/>
            <w:szCs w:val="22"/>
          </w:rPr>
          <w:t>horarias</w:t>
        </w:r>
      </w:ins>
      <w:ins w:id="31" w:author="Apple Store Pro" w:date="2024-07-10T10:28:00Z">
        <w:r w:rsidR="004152E7">
          <w:rPr>
            <w:rFonts w:ascii="Arial" w:eastAsia="Arial" w:hAnsi="Arial" w:cs="Arial"/>
            <w:bCs/>
            <w:color w:val="000000"/>
            <w:sz w:val="22"/>
            <w:szCs w:val="22"/>
          </w:rPr>
          <w:t>”</w:t>
        </w:r>
      </w:ins>
      <w:ins w:id="32" w:author="Apple Store Pro" w:date="2024-07-10T10:24:00Z">
        <w:r w:rsidR="0055789C">
          <w:rPr>
            <w:rFonts w:ascii="Arial" w:eastAsia="Arial" w:hAnsi="Arial" w:cs="Arial"/>
            <w:bCs/>
            <w:color w:val="000000"/>
            <w:sz w:val="22"/>
            <w:szCs w:val="22"/>
          </w:rPr>
          <w:t xml:space="preserve"> </w:t>
        </w:r>
      </w:ins>
      <w:r w:rsidRPr="008416B1">
        <w:rPr>
          <w:rFonts w:ascii="Arial" w:eastAsia="Arial" w:hAnsi="Arial" w:cs="Arial"/>
          <w:bCs/>
          <w:color w:val="000000"/>
          <w:sz w:val="22"/>
          <w:szCs w:val="22"/>
        </w:rPr>
        <w:t>de</w:t>
      </w:r>
      <w:ins w:id="33" w:author="Apple Store Pro" w:date="2024-07-10T10:28:00Z">
        <w:r w:rsidR="004152E7">
          <w:rPr>
            <w:rFonts w:ascii="Arial" w:eastAsia="Arial" w:hAnsi="Arial" w:cs="Arial"/>
            <w:bCs/>
            <w:color w:val="000000"/>
            <w:sz w:val="22"/>
            <w:szCs w:val="22"/>
          </w:rPr>
          <w:t xml:space="preserve"> las </w:t>
        </w:r>
      </w:ins>
      <w:r w:rsidRPr="008416B1">
        <w:rPr>
          <w:rFonts w:ascii="Arial" w:eastAsia="Arial" w:hAnsi="Arial" w:cs="Arial"/>
          <w:bCs/>
          <w:color w:val="000000"/>
          <w:sz w:val="22"/>
          <w:szCs w:val="22"/>
        </w:rPr>
        <w:t xml:space="preserve"> operaciones </w:t>
      </w:r>
      <w:ins w:id="34" w:author="Apple Store Pro" w:date="2024-07-10T10:24:00Z">
        <w:r w:rsidR="0055789C">
          <w:rPr>
            <w:rFonts w:ascii="Arial" w:eastAsia="Arial" w:hAnsi="Arial" w:cs="Arial"/>
            <w:bCs/>
            <w:color w:val="000000"/>
            <w:sz w:val="22"/>
            <w:szCs w:val="22"/>
          </w:rPr>
          <w:t xml:space="preserve"> áreas </w:t>
        </w:r>
      </w:ins>
      <w:ins w:id="35" w:author="Apple Store Pro" w:date="2024-07-10T10:25:00Z">
        <w:r w:rsidR="0055789C">
          <w:rPr>
            <w:rFonts w:ascii="Arial" w:eastAsia="Arial" w:hAnsi="Arial" w:cs="Arial"/>
            <w:bCs/>
            <w:color w:val="000000"/>
            <w:sz w:val="22"/>
            <w:szCs w:val="22"/>
          </w:rPr>
          <w:t xml:space="preserve"> desarrolladas en le Aeropuerto El Dorado, </w:t>
        </w:r>
        <w:r w:rsidR="004152E7">
          <w:rPr>
            <w:rFonts w:ascii="Arial" w:eastAsia="Arial" w:hAnsi="Arial" w:cs="Arial"/>
            <w:bCs/>
            <w:color w:val="000000"/>
            <w:sz w:val="22"/>
            <w:szCs w:val="22"/>
          </w:rPr>
          <w:t xml:space="preserve">como quiera, que se trata de un asunto que en </w:t>
        </w:r>
      </w:ins>
      <w:ins w:id="36" w:author="Apple Store Pro" w:date="2024-07-10T10:28:00Z">
        <w:r w:rsidR="004152E7">
          <w:rPr>
            <w:rFonts w:ascii="Arial" w:eastAsia="Arial" w:hAnsi="Arial" w:cs="Arial"/>
            <w:bCs/>
            <w:color w:val="000000"/>
            <w:sz w:val="22"/>
            <w:szCs w:val="22"/>
          </w:rPr>
          <w:t>concreto</w:t>
        </w:r>
      </w:ins>
      <w:ins w:id="37" w:author="Apple Store Pro" w:date="2024-07-10T10:25:00Z">
        <w:r w:rsidR="004152E7">
          <w:rPr>
            <w:rFonts w:ascii="Arial" w:eastAsia="Arial" w:hAnsi="Arial" w:cs="Arial"/>
            <w:bCs/>
            <w:color w:val="000000"/>
            <w:sz w:val="22"/>
            <w:szCs w:val="22"/>
          </w:rPr>
          <w:t xml:space="preserve"> se tiene la </w:t>
        </w:r>
      </w:ins>
      <w:ins w:id="38" w:author="Apple Store Pro" w:date="2024-07-10T10:28:00Z">
        <w:r w:rsidR="004152E7">
          <w:rPr>
            <w:rFonts w:ascii="Arial" w:eastAsia="Arial" w:hAnsi="Arial" w:cs="Arial"/>
            <w:bCs/>
            <w:color w:val="000000"/>
            <w:sz w:val="22"/>
            <w:szCs w:val="22"/>
          </w:rPr>
          <w:t>existencia</w:t>
        </w:r>
      </w:ins>
      <w:ins w:id="39" w:author="Apple Store Pro" w:date="2024-07-10T10:25:00Z">
        <w:r w:rsidR="004152E7">
          <w:rPr>
            <w:rFonts w:ascii="Arial" w:eastAsia="Arial" w:hAnsi="Arial" w:cs="Arial"/>
            <w:bCs/>
            <w:color w:val="000000"/>
            <w:sz w:val="22"/>
            <w:szCs w:val="22"/>
          </w:rPr>
          <w:t xml:space="preserve"> de l</w:t>
        </w:r>
      </w:ins>
      <w:ins w:id="40" w:author="Apple Store Pro" w:date="2024-07-10T10:26:00Z">
        <w:r w:rsidR="004152E7">
          <w:rPr>
            <w:rFonts w:ascii="Arial" w:eastAsia="Arial" w:hAnsi="Arial" w:cs="Arial"/>
            <w:bCs/>
            <w:color w:val="000000"/>
            <w:sz w:val="22"/>
            <w:szCs w:val="22"/>
          </w:rPr>
          <w:t xml:space="preserve">as restricciones y obligaciones  establecidas en </w:t>
        </w:r>
      </w:ins>
      <w:ins w:id="41" w:author="Apple Store Pro" w:date="2024-07-10T10:28:00Z">
        <w:r w:rsidR="004152E7">
          <w:rPr>
            <w:rFonts w:ascii="Arial" w:eastAsia="Arial" w:hAnsi="Arial" w:cs="Arial"/>
            <w:bCs/>
            <w:color w:val="000000"/>
            <w:sz w:val="22"/>
            <w:szCs w:val="22"/>
          </w:rPr>
          <w:t>el</w:t>
        </w:r>
      </w:ins>
      <w:ins w:id="42" w:author="Apple Store Pro" w:date="2024-07-10T10:26:00Z">
        <w:r w:rsidR="004152E7">
          <w:rPr>
            <w:rFonts w:ascii="Arial" w:eastAsia="Arial" w:hAnsi="Arial" w:cs="Arial"/>
            <w:bCs/>
            <w:color w:val="000000"/>
            <w:sz w:val="22"/>
            <w:szCs w:val="22"/>
          </w:rPr>
          <w:t xml:space="preserve"> licenciamiento ambiental </w:t>
        </w:r>
      </w:ins>
      <w:ins w:id="43" w:author="Apple Store Pro" w:date="2024-07-10T10:29:00Z">
        <w:r w:rsidR="004152E7">
          <w:rPr>
            <w:rFonts w:ascii="Arial" w:eastAsia="Arial" w:hAnsi="Arial" w:cs="Arial"/>
            <w:bCs/>
            <w:color w:val="000000"/>
            <w:sz w:val="22"/>
            <w:szCs w:val="22"/>
          </w:rPr>
          <w:t>señaladas</w:t>
        </w:r>
      </w:ins>
      <w:ins w:id="44" w:author="Apple Store Pro" w:date="2024-07-10T10:26:00Z">
        <w:r w:rsidR="004152E7">
          <w:rPr>
            <w:rFonts w:ascii="Arial" w:eastAsia="Arial" w:hAnsi="Arial" w:cs="Arial"/>
            <w:bCs/>
            <w:color w:val="000000"/>
            <w:sz w:val="22"/>
            <w:szCs w:val="22"/>
          </w:rPr>
          <w:t xml:space="preserve"> por la ANLA y a ellas debemos atenernos.</w:t>
        </w:r>
      </w:ins>
      <w:ins w:id="45" w:author="Apple Store Pro" w:date="2024-07-10T10:29:00Z">
        <w:r w:rsidR="004152E7">
          <w:rPr>
            <w:rFonts w:ascii="Arial" w:eastAsia="Arial" w:hAnsi="Arial" w:cs="Arial"/>
            <w:bCs/>
            <w:color w:val="000000"/>
            <w:sz w:val="22"/>
            <w:szCs w:val="22"/>
          </w:rPr>
          <w:t xml:space="preserve"> Lo cual,  ha sido objeto de información en las diferentes respuestas que le</w:t>
        </w:r>
      </w:ins>
      <w:ins w:id="46" w:author="Apple Store Pro" w:date="2024-07-10T10:30:00Z">
        <w:r w:rsidR="004152E7">
          <w:rPr>
            <w:rFonts w:ascii="Arial" w:eastAsia="Arial" w:hAnsi="Arial" w:cs="Arial"/>
            <w:bCs/>
            <w:color w:val="000000"/>
            <w:sz w:val="22"/>
            <w:szCs w:val="22"/>
          </w:rPr>
          <w:t xml:space="preserve"> ha emitido </w:t>
        </w:r>
      </w:ins>
      <w:ins w:id="47" w:author="Apple Store Pro" w:date="2024-07-10T10:29:00Z">
        <w:r w:rsidR="004152E7">
          <w:rPr>
            <w:rFonts w:ascii="Arial" w:eastAsia="Arial" w:hAnsi="Arial" w:cs="Arial"/>
            <w:bCs/>
            <w:color w:val="000000"/>
            <w:sz w:val="22"/>
            <w:szCs w:val="22"/>
          </w:rPr>
          <w:t xml:space="preserve"> esta autoridad</w:t>
        </w:r>
      </w:ins>
      <w:ins w:id="48" w:author="Apple Store Pro" w:date="2024-07-10T10:30:00Z">
        <w:r w:rsidR="004152E7">
          <w:rPr>
            <w:rFonts w:ascii="Arial" w:eastAsia="Arial" w:hAnsi="Arial" w:cs="Arial"/>
            <w:bCs/>
            <w:color w:val="000000"/>
            <w:sz w:val="22"/>
            <w:szCs w:val="22"/>
          </w:rPr>
          <w:t xml:space="preserve">, </w:t>
        </w:r>
      </w:ins>
      <w:ins w:id="49" w:author="Apple Store Pro" w:date="2024-07-10T10:29:00Z">
        <w:r w:rsidR="004152E7">
          <w:rPr>
            <w:rFonts w:ascii="Arial" w:eastAsia="Arial" w:hAnsi="Arial" w:cs="Arial"/>
            <w:bCs/>
            <w:color w:val="000000"/>
            <w:sz w:val="22"/>
            <w:szCs w:val="22"/>
          </w:rPr>
          <w:t xml:space="preserve"> </w:t>
        </w:r>
      </w:ins>
      <w:del w:id="50" w:author="Apple Store Pro" w:date="2024-07-10T10:24:00Z">
        <w:r w:rsidRPr="008416B1" w:rsidDel="0055789C">
          <w:rPr>
            <w:rFonts w:ascii="Arial" w:eastAsia="Arial" w:hAnsi="Arial" w:cs="Arial"/>
            <w:bCs/>
            <w:color w:val="000000"/>
            <w:sz w:val="22"/>
            <w:szCs w:val="22"/>
          </w:rPr>
          <w:delText>de</w:delText>
        </w:r>
      </w:del>
      <w:del w:id="51" w:author="Apple Store Pro" w:date="2024-07-10T10:25:00Z">
        <w:r w:rsidRPr="008416B1" w:rsidDel="0055789C">
          <w:rPr>
            <w:rFonts w:ascii="Arial" w:eastAsia="Arial" w:hAnsi="Arial" w:cs="Arial"/>
            <w:bCs/>
            <w:color w:val="000000"/>
            <w:sz w:val="22"/>
            <w:szCs w:val="22"/>
          </w:rPr>
          <w:delText xml:space="preserve"> </w:delText>
        </w:r>
      </w:del>
      <w:del w:id="52" w:author="Apple Store Pro" w:date="2024-07-10T10:24:00Z">
        <w:r w:rsidRPr="008416B1" w:rsidDel="0055789C">
          <w:rPr>
            <w:rFonts w:ascii="Arial" w:eastAsia="Arial" w:hAnsi="Arial" w:cs="Arial"/>
            <w:bCs/>
            <w:color w:val="000000"/>
            <w:sz w:val="22"/>
            <w:szCs w:val="22"/>
          </w:rPr>
          <w:delText xml:space="preserve">carga </w:delText>
        </w:r>
      </w:del>
      <w:del w:id="53" w:author="Apple Store Pro" w:date="2024-07-10T10:25:00Z">
        <w:r w:rsidRPr="008416B1" w:rsidDel="0055789C">
          <w:rPr>
            <w:rFonts w:ascii="Arial" w:eastAsia="Arial" w:hAnsi="Arial" w:cs="Arial"/>
            <w:bCs/>
            <w:color w:val="000000"/>
            <w:sz w:val="22"/>
            <w:szCs w:val="22"/>
          </w:rPr>
          <w:delText>en las jornadas de la madrugada y en la jornada nocturna</w:delText>
        </w:r>
      </w:del>
      <w:r w:rsidRPr="008416B1">
        <w:rPr>
          <w:rFonts w:ascii="Arial" w:eastAsia="Arial" w:hAnsi="Arial" w:cs="Arial"/>
          <w:bCs/>
          <w:color w:val="000000"/>
          <w:sz w:val="22"/>
          <w:szCs w:val="22"/>
        </w:rPr>
        <w:t xml:space="preserve">. </w:t>
      </w:r>
      <w:commentRangeEnd w:id="16"/>
      <w:r w:rsidR="005A2BF8">
        <w:rPr>
          <w:rStyle w:val="Refdecomentario"/>
        </w:rPr>
        <w:commentReference w:id="16"/>
      </w:r>
      <w:ins w:id="54" w:author="Apple Store Pro" w:date="2024-07-10T10:30:00Z">
        <w:r w:rsidR="004152E7">
          <w:rPr>
            <w:rFonts w:ascii="Arial" w:eastAsia="Arial" w:hAnsi="Arial" w:cs="Arial"/>
            <w:bCs/>
            <w:color w:val="000000"/>
            <w:sz w:val="22"/>
            <w:szCs w:val="22"/>
          </w:rPr>
          <w:t xml:space="preserve">Se  agrega, </w:t>
        </w:r>
      </w:ins>
      <w:del w:id="55" w:author="Apple Store Pro" w:date="2024-07-10T10:30:00Z">
        <w:r w:rsidRPr="008416B1" w:rsidDel="004152E7">
          <w:rPr>
            <w:rFonts w:ascii="Arial" w:eastAsia="Arial" w:hAnsi="Arial" w:cs="Arial"/>
            <w:bCs/>
            <w:color w:val="000000"/>
            <w:sz w:val="22"/>
            <w:szCs w:val="22"/>
          </w:rPr>
          <w:delText>Sin embargo</w:delText>
        </w:r>
      </w:del>
      <w:r w:rsidRPr="008416B1">
        <w:rPr>
          <w:rFonts w:ascii="Arial" w:eastAsia="Arial" w:hAnsi="Arial" w:cs="Arial"/>
          <w:bCs/>
          <w:color w:val="000000"/>
          <w:sz w:val="22"/>
          <w:szCs w:val="22"/>
        </w:rPr>
        <w:t xml:space="preserve">, </w:t>
      </w:r>
      <w:ins w:id="56" w:author="Apple Store Pro" w:date="2024-07-10T10:30:00Z">
        <w:r w:rsidR="004152E7">
          <w:rPr>
            <w:rFonts w:ascii="Arial" w:eastAsia="Arial" w:hAnsi="Arial" w:cs="Arial"/>
            <w:bCs/>
            <w:color w:val="000000"/>
            <w:sz w:val="22"/>
            <w:szCs w:val="22"/>
          </w:rPr>
          <w:t xml:space="preserve"> que </w:t>
        </w:r>
      </w:ins>
      <w:r w:rsidRPr="008416B1">
        <w:rPr>
          <w:rFonts w:ascii="Arial" w:eastAsia="Arial" w:hAnsi="Arial" w:cs="Arial"/>
          <w:bCs/>
          <w:color w:val="000000"/>
          <w:sz w:val="22"/>
          <w:szCs w:val="22"/>
        </w:rPr>
        <w:t xml:space="preserve">en repetidas </w:t>
      </w:r>
      <w:r w:rsidRPr="008416B1">
        <w:rPr>
          <w:rFonts w:ascii="Arial" w:eastAsia="Arial" w:hAnsi="Arial" w:cs="Arial"/>
          <w:bCs/>
          <w:color w:val="000000"/>
          <w:sz w:val="22"/>
          <w:szCs w:val="22"/>
        </w:rPr>
        <w:lastRenderedPageBreak/>
        <w:t xml:space="preserve">ocasiones, la entidad ha socializado las restricciones operacionales y las medidas de mitigación de ruido. Adicionalmente, en los derechos de petición emitidos anteriormente, se ha dado claridad sobre diversas temáticas, incluyendo la red de monitoreo y sus resultados (ruido), socializaciones del impacto con el peticionario y con la comunidad, información sobre la insonorización de viviendas, detalles de los corredores aéreos (rutas aéreas), cuota de ruido (QC), afectación a la salud, estudios de impacto ambiental para humedales, horarios de operación, restricciones por cuota de ruido, y demás acciones de mitigación. Todo esto se puede corroborar en los distintos oficios de respuesta que se envían adjuntos a </w:t>
      </w:r>
      <w:ins w:id="57" w:author="Apple Store Pro" w:date="2024-07-10T10:31:00Z">
        <w:r w:rsidR="004152E7">
          <w:rPr>
            <w:rFonts w:ascii="Arial" w:eastAsia="Arial" w:hAnsi="Arial" w:cs="Arial"/>
            <w:bCs/>
            <w:color w:val="000000"/>
            <w:sz w:val="22"/>
            <w:szCs w:val="22"/>
          </w:rPr>
          <w:t xml:space="preserve">la presente </w:t>
        </w:r>
      </w:ins>
      <w:del w:id="58" w:author="Apple Store Pro" w:date="2024-07-10T10:31:00Z">
        <w:r w:rsidRPr="008416B1" w:rsidDel="004152E7">
          <w:rPr>
            <w:rFonts w:ascii="Arial" w:eastAsia="Arial" w:hAnsi="Arial" w:cs="Arial"/>
            <w:bCs/>
            <w:color w:val="000000"/>
            <w:sz w:val="22"/>
            <w:szCs w:val="22"/>
          </w:rPr>
          <w:delText>est</w:delText>
        </w:r>
      </w:del>
      <w:ins w:id="59" w:author="Apple Store Pro" w:date="2024-07-10T10:00:00Z">
        <w:r w:rsidR="006B4445">
          <w:rPr>
            <w:rFonts w:ascii="Arial" w:eastAsia="Arial" w:hAnsi="Arial" w:cs="Arial"/>
            <w:bCs/>
            <w:color w:val="000000"/>
            <w:sz w:val="22"/>
            <w:szCs w:val="22"/>
          </w:rPr>
          <w:t xml:space="preserve">comunicación. </w:t>
        </w:r>
      </w:ins>
      <w:del w:id="60" w:author="Apple Store Pro" w:date="2024-07-10T10:00:00Z">
        <w:r w:rsidRPr="008416B1" w:rsidDel="006B4445">
          <w:rPr>
            <w:rFonts w:ascii="Arial" w:eastAsia="Arial" w:hAnsi="Arial" w:cs="Arial"/>
            <w:bCs/>
            <w:color w:val="000000"/>
            <w:sz w:val="22"/>
            <w:szCs w:val="22"/>
          </w:rPr>
          <w:delText>e oficio</w:delText>
        </w:r>
      </w:del>
      <w:r w:rsidRPr="008416B1">
        <w:rPr>
          <w:rFonts w:ascii="Arial" w:eastAsia="Arial" w:hAnsi="Arial" w:cs="Arial"/>
          <w:bCs/>
          <w:color w:val="000000"/>
          <w:sz w:val="22"/>
          <w:szCs w:val="22"/>
        </w:rPr>
        <w:t>.</w:t>
      </w:r>
    </w:p>
    <w:p w14:paraId="4FE740C4" w14:textId="77777777" w:rsidR="00146D7A" w:rsidRPr="004C47AC" w:rsidRDefault="00146D7A" w:rsidP="00146D7A">
      <w:pPr>
        <w:pStyle w:val="Prrafodelista"/>
        <w:ind w:left="1080"/>
        <w:jc w:val="both"/>
        <w:rPr>
          <w:rFonts w:ascii="Arial" w:eastAsia="Arial" w:hAnsi="Arial" w:cs="Arial"/>
          <w:bCs/>
          <w:color w:val="000000"/>
          <w:sz w:val="22"/>
          <w:szCs w:val="22"/>
        </w:rPr>
      </w:pPr>
    </w:p>
    <w:p w14:paraId="39AABEF5" w14:textId="248DD88C" w:rsidR="004C47AC" w:rsidRPr="00146D7A" w:rsidRDefault="004C47AC" w:rsidP="004C47AC">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Requiero una reunión urgente con ustedes donde se planteen soluciones, no necesitamos más estadísticas. ni mediciones, necesitamos soluciones acordes a nuestro sector no sobre estudios en otras zonas, esta zona tiene características propias y debe ser estudiado por personal idóneo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7A7EBADC" w14:textId="77777777" w:rsidR="002A5062" w:rsidRPr="002A5062" w:rsidRDefault="002A5062" w:rsidP="002A5062">
      <w:pPr>
        <w:jc w:val="both"/>
        <w:rPr>
          <w:rFonts w:ascii="Arial" w:eastAsia="Arial" w:hAnsi="Arial" w:cs="Arial"/>
          <w:bCs/>
          <w:color w:val="000000"/>
          <w:sz w:val="22"/>
          <w:szCs w:val="22"/>
        </w:rPr>
      </w:pPr>
    </w:p>
    <w:p w14:paraId="15A8B94E" w14:textId="05F0B491" w:rsidR="00C6184B" w:rsidRDefault="00AF2EFC" w:rsidP="00D52408">
      <w:pPr>
        <w:jc w:val="both"/>
        <w:rPr>
          <w:rFonts w:ascii="Arial" w:eastAsia="Arial" w:hAnsi="Arial" w:cs="Arial"/>
          <w:bCs/>
          <w:color w:val="000000"/>
          <w:sz w:val="22"/>
          <w:szCs w:val="22"/>
        </w:rPr>
      </w:pPr>
      <w:r w:rsidRPr="00AF2EFC">
        <w:rPr>
          <w:rFonts w:ascii="Arial" w:eastAsia="Arial" w:hAnsi="Arial" w:cs="Arial"/>
          <w:bCs/>
          <w:color w:val="000000"/>
          <w:sz w:val="22"/>
          <w:szCs w:val="22"/>
        </w:rPr>
        <w:t>En cuanto a su solicitud de reunión urgente, le informamos que la Unidad Administrativa Especial de Aeronáutica Civil – UAEAC, a través del Grupo de Gestión Ambiental y Control Fauna adscrito a la Dirección de Operaciones Aeroportuarias, cuenta con un equipo social capacitado para atender socializaciones y visitas programadas, específicamente dirigidas a peticionarios que requieran o soliciten un acercamiento con la Aeronáutica Civil. Este equipo está preparado para aclarar aspectos técnicos o normativos de la licencia ambiental y las generalidades de la operación del aeropuerto, además de explicar cómo el CMAA junto con la Aerocivil realizan el seguimiento y evaluación de los niveles de ruido producto de la operación aérea del Aeropuerto Internacional El Dorado.</w:t>
      </w:r>
    </w:p>
    <w:p w14:paraId="7A0B2971" w14:textId="77777777" w:rsidR="00AF2EFC" w:rsidRDefault="00AF2EFC" w:rsidP="00D52408">
      <w:pPr>
        <w:jc w:val="both"/>
        <w:rPr>
          <w:rFonts w:ascii="Arial" w:eastAsia="Arial" w:hAnsi="Arial" w:cs="Arial"/>
          <w:bCs/>
          <w:color w:val="000000"/>
          <w:sz w:val="22"/>
          <w:szCs w:val="22"/>
        </w:rPr>
      </w:pPr>
    </w:p>
    <w:p w14:paraId="66CBE30A" w14:textId="4089FD38" w:rsidR="00AF2EFC" w:rsidRDefault="00AF2EFC" w:rsidP="00AF2EFC">
      <w:pPr>
        <w:jc w:val="both"/>
        <w:rPr>
          <w:rFonts w:ascii="Arial" w:eastAsia="Arial" w:hAnsi="Arial" w:cs="Arial"/>
          <w:bCs/>
          <w:color w:val="000000"/>
          <w:sz w:val="22"/>
          <w:szCs w:val="22"/>
          <w:lang w:val="es-US"/>
        </w:rPr>
      </w:pPr>
      <w:commentRangeStart w:id="61"/>
      <w:del w:id="62" w:author="Apple Store Pro" w:date="2024-07-10T10:31:00Z">
        <w:r w:rsidRPr="00AF2EFC" w:rsidDel="004152E7">
          <w:rPr>
            <w:rFonts w:ascii="Arial" w:eastAsia="Arial" w:hAnsi="Arial" w:cs="Arial"/>
            <w:bCs/>
            <w:color w:val="000000"/>
            <w:sz w:val="22"/>
            <w:szCs w:val="22"/>
            <w:lang w:val="es-US"/>
          </w:rPr>
          <w:delText xml:space="preserve">Dado que </w:delText>
        </w:r>
        <w:r w:rsidDel="004152E7">
          <w:rPr>
            <w:rFonts w:ascii="Arial" w:eastAsia="Arial" w:hAnsi="Arial" w:cs="Arial"/>
            <w:bCs/>
            <w:color w:val="000000"/>
            <w:sz w:val="22"/>
            <w:szCs w:val="22"/>
            <w:lang w:val="es-US"/>
          </w:rPr>
          <w:delText>la peticionaria no solicita un</w:delText>
        </w:r>
        <w:r w:rsidRPr="00AF2EFC" w:rsidDel="004152E7">
          <w:rPr>
            <w:rFonts w:ascii="Arial" w:eastAsia="Arial" w:hAnsi="Arial" w:cs="Arial"/>
            <w:bCs/>
            <w:color w:val="000000"/>
            <w:sz w:val="22"/>
            <w:szCs w:val="22"/>
            <w:lang w:val="es-US"/>
          </w:rPr>
          <w:delText xml:space="preserve"> acercamiento del orden técnico</w:delText>
        </w:r>
        <w:r w:rsidDel="004152E7">
          <w:rPr>
            <w:rFonts w:ascii="Arial" w:eastAsia="Arial" w:hAnsi="Arial" w:cs="Arial"/>
            <w:bCs/>
            <w:color w:val="000000"/>
            <w:sz w:val="22"/>
            <w:szCs w:val="22"/>
            <w:lang w:val="es-US"/>
          </w:rPr>
          <w:delText xml:space="preserve">, </w:delText>
        </w:r>
      </w:del>
      <w:ins w:id="63" w:author="Apple Store Pro" w:date="2024-07-10T10:31:00Z">
        <w:r w:rsidR="004152E7">
          <w:rPr>
            <w:rFonts w:ascii="Arial" w:eastAsia="Arial" w:hAnsi="Arial" w:cs="Arial"/>
            <w:bCs/>
            <w:color w:val="000000"/>
            <w:sz w:val="22"/>
            <w:szCs w:val="22"/>
            <w:lang w:val="es-US"/>
          </w:rPr>
          <w:t>A</w:t>
        </w:r>
      </w:ins>
      <w:del w:id="64" w:author="Apple Store Pro" w:date="2024-07-10T10:31:00Z">
        <w:r w:rsidDel="004152E7">
          <w:rPr>
            <w:rFonts w:ascii="Arial" w:eastAsia="Arial" w:hAnsi="Arial" w:cs="Arial"/>
            <w:bCs/>
            <w:color w:val="000000"/>
            <w:sz w:val="22"/>
            <w:szCs w:val="22"/>
            <w:lang w:val="es-US"/>
          </w:rPr>
          <w:delText>a</w:delText>
        </w:r>
      </w:del>
      <w:r w:rsidRPr="00AF2EFC">
        <w:rPr>
          <w:rFonts w:ascii="Arial" w:eastAsia="Arial" w:hAnsi="Arial" w:cs="Arial"/>
          <w:bCs/>
          <w:color w:val="000000"/>
          <w:sz w:val="22"/>
          <w:szCs w:val="22"/>
          <w:lang w:val="es-US"/>
        </w:rPr>
        <w:t xml:space="preserve"> continuación, le proporcionamos los datos de contacto de nuestra profesional en el área social, con quien puede establecer contacto directo para programar la visita y exponer los temas a tratar</w:t>
      </w:r>
      <w:r w:rsidR="005D641A">
        <w:rPr>
          <w:rFonts w:ascii="Arial" w:eastAsia="Arial" w:hAnsi="Arial" w:cs="Arial"/>
          <w:bCs/>
          <w:color w:val="000000"/>
          <w:sz w:val="22"/>
          <w:szCs w:val="22"/>
          <w:lang w:val="es-US"/>
        </w:rPr>
        <w:t>, con esta información el equipo identifica los profesionales encargados de atender la visita</w:t>
      </w:r>
      <w:r w:rsidRPr="00AF2EFC">
        <w:rPr>
          <w:rFonts w:ascii="Arial" w:eastAsia="Arial" w:hAnsi="Arial" w:cs="Arial"/>
          <w:bCs/>
          <w:color w:val="000000"/>
          <w:sz w:val="22"/>
          <w:szCs w:val="22"/>
          <w:lang w:val="es-US"/>
        </w:rPr>
        <w:t>:</w:t>
      </w:r>
    </w:p>
    <w:p w14:paraId="5696BF01" w14:textId="77777777" w:rsidR="00AF2EFC" w:rsidRPr="00AF2EFC" w:rsidRDefault="00AF2EFC" w:rsidP="00AF2EFC">
      <w:pPr>
        <w:jc w:val="both"/>
        <w:rPr>
          <w:rFonts w:ascii="Arial" w:eastAsia="Arial" w:hAnsi="Arial" w:cs="Arial"/>
          <w:bCs/>
          <w:color w:val="000000"/>
          <w:sz w:val="22"/>
          <w:szCs w:val="22"/>
          <w:lang w:val="es-US"/>
        </w:rPr>
      </w:pPr>
    </w:p>
    <w:p w14:paraId="43A02109" w14:textId="480D2E3C" w:rsidR="00AF2EFC" w:rsidRPr="00AF2EFC" w:rsidRDefault="00AF2EFC" w:rsidP="00AF2EFC">
      <w:pPr>
        <w:jc w:val="both"/>
        <w:rPr>
          <w:rFonts w:ascii="Arial" w:eastAsia="Arial" w:hAnsi="Arial" w:cs="Arial"/>
          <w:b/>
          <w:bCs/>
          <w:color w:val="000000"/>
          <w:sz w:val="22"/>
          <w:szCs w:val="22"/>
          <w:lang w:val="es-US"/>
        </w:rPr>
      </w:pPr>
      <w:r w:rsidRPr="00AF2EFC">
        <w:rPr>
          <w:rFonts w:ascii="Arial" w:eastAsia="Arial" w:hAnsi="Arial" w:cs="Arial"/>
          <w:bCs/>
          <w:color w:val="000000"/>
          <w:sz w:val="22"/>
          <w:szCs w:val="22"/>
          <w:lang w:val="es-US"/>
        </w:rPr>
        <w:t>Nombre:</w:t>
      </w:r>
      <w:r>
        <w:rPr>
          <w:rFonts w:ascii="Arial" w:eastAsia="Arial" w:hAnsi="Arial" w:cs="Arial"/>
          <w:bCs/>
          <w:color w:val="000000"/>
          <w:sz w:val="22"/>
          <w:szCs w:val="22"/>
          <w:lang w:val="es-US"/>
        </w:rPr>
        <w:t xml:space="preserve"> </w:t>
      </w:r>
      <w:r w:rsidRPr="00AF2EFC">
        <w:rPr>
          <w:rFonts w:ascii="Arial" w:eastAsia="Arial" w:hAnsi="Arial" w:cs="Arial"/>
          <w:color w:val="000000"/>
          <w:sz w:val="22"/>
          <w:szCs w:val="22"/>
          <w:lang w:val="es-US"/>
        </w:rPr>
        <w:t xml:space="preserve">Eliana Mendoza </w:t>
      </w:r>
      <w:proofErr w:type="spellStart"/>
      <w:r w:rsidRPr="00AF2EFC">
        <w:rPr>
          <w:rFonts w:ascii="Arial" w:eastAsia="Arial" w:hAnsi="Arial" w:cs="Arial"/>
          <w:color w:val="000000"/>
          <w:sz w:val="22"/>
          <w:szCs w:val="22"/>
          <w:lang w:val="es-US"/>
        </w:rPr>
        <w:t>Marin</w:t>
      </w:r>
      <w:proofErr w:type="spellEnd"/>
    </w:p>
    <w:p w14:paraId="7A0344D1" w14:textId="77777777" w:rsidR="00AF2EFC" w:rsidRDefault="00AF2EFC" w:rsidP="00AF2EFC">
      <w:pPr>
        <w:jc w:val="both"/>
        <w:rPr>
          <w:ins w:id="65" w:author="Apple Store Pro" w:date="2024-07-10T10:33:00Z"/>
          <w:rFonts w:ascii="Arial" w:eastAsia="Arial" w:hAnsi="Arial" w:cs="Arial"/>
          <w:bCs/>
          <w:color w:val="000000"/>
          <w:sz w:val="22"/>
          <w:szCs w:val="22"/>
          <w:lang w:val="es-US"/>
        </w:rPr>
      </w:pPr>
      <w:r w:rsidRPr="00AF2EFC">
        <w:rPr>
          <w:rFonts w:ascii="Arial" w:eastAsia="Arial" w:hAnsi="Arial" w:cs="Arial"/>
          <w:bCs/>
          <w:color w:val="000000"/>
          <w:sz w:val="22"/>
          <w:szCs w:val="22"/>
          <w:lang w:val="es-US"/>
        </w:rPr>
        <w:t>Número: +57 320 9163132</w:t>
      </w:r>
      <w:commentRangeEnd w:id="61"/>
      <w:r w:rsidR="004152E7">
        <w:rPr>
          <w:rStyle w:val="Refdecomentario"/>
        </w:rPr>
        <w:commentReference w:id="61"/>
      </w:r>
    </w:p>
    <w:p w14:paraId="6D0D3712" w14:textId="77777777" w:rsidR="004152E7" w:rsidRDefault="004152E7" w:rsidP="00AF2EFC">
      <w:pPr>
        <w:jc w:val="both"/>
        <w:rPr>
          <w:ins w:id="66" w:author="Apple Store Pro" w:date="2024-07-10T10:33:00Z"/>
          <w:rFonts w:ascii="Arial" w:eastAsia="Arial" w:hAnsi="Arial" w:cs="Arial"/>
          <w:bCs/>
          <w:color w:val="000000"/>
          <w:sz w:val="22"/>
          <w:szCs w:val="22"/>
          <w:lang w:val="es-US"/>
        </w:rPr>
      </w:pPr>
    </w:p>
    <w:p w14:paraId="241B961D" w14:textId="4FB011E3" w:rsidR="004152E7" w:rsidRDefault="004152E7" w:rsidP="00AF2EFC">
      <w:pPr>
        <w:jc w:val="both"/>
        <w:rPr>
          <w:rFonts w:ascii="Arial" w:eastAsia="Arial" w:hAnsi="Arial" w:cs="Arial"/>
          <w:bCs/>
          <w:color w:val="000000"/>
          <w:sz w:val="22"/>
          <w:szCs w:val="22"/>
          <w:lang w:val="es-US"/>
        </w:rPr>
      </w:pPr>
      <w:ins w:id="67" w:author="Apple Store Pro" w:date="2024-07-10T10:33:00Z">
        <w:r>
          <w:rPr>
            <w:rFonts w:ascii="Arial" w:eastAsia="Arial" w:hAnsi="Arial" w:cs="Arial"/>
            <w:bCs/>
            <w:color w:val="000000"/>
            <w:sz w:val="22"/>
            <w:szCs w:val="22"/>
            <w:lang w:val="es-US"/>
          </w:rPr>
          <w:t>No obstante y s</w:t>
        </w:r>
      </w:ins>
      <w:ins w:id="68" w:author="Apple Store Pro" w:date="2024-07-10T10:34:00Z">
        <w:r>
          <w:rPr>
            <w:rFonts w:ascii="Arial" w:eastAsia="Arial" w:hAnsi="Arial" w:cs="Arial"/>
            <w:bCs/>
            <w:color w:val="000000"/>
            <w:sz w:val="22"/>
            <w:szCs w:val="22"/>
            <w:lang w:val="es-US"/>
          </w:rPr>
          <w:t>in perjuicio de lo anterior</w:t>
        </w:r>
      </w:ins>
      <w:ins w:id="69" w:author="Apple Store Pro" w:date="2024-07-10T10:33:00Z">
        <w:r>
          <w:rPr>
            <w:rFonts w:ascii="Arial" w:eastAsia="Arial" w:hAnsi="Arial" w:cs="Arial"/>
            <w:bCs/>
            <w:color w:val="000000"/>
            <w:sz w:val="22"/>
            <w:szCs w:val="22"/>
            <w:lang w:val="es-US"/>
          </w:rPr>
          <w:t xml:space="preserve">, nuestro equipo social </w:t>
        </w:r>
      </w:ins>
      <w:ins w:id="70" w:author="Apple Store Pro" w:date="2024-07-10T10:34:00Z">
        <w:r>
          <w:rPr>
            <w:rFonts w:ascii="Arial" w:eastAsia="Arial" w:hAnsi="Arial" w:cs="Arial"/>
            <w:bCs/>
            <w:color w:val="000000"/>
            <w:sz w:val="22"/>
            <w:szCs w:val="22"/>
            <w:lang w:val="es-US"/>
          </w:rPr>
          <w:t>procederá</w:t>
        </w:r>
      </w:ins>
      <w:ins w:id="71" w:author="Apple Store Pro" w:date="2024-07-10T10:33:00Z">
        <w:r>
          <w:rPr>
            <w:rFonts w:ascii="Arial" w:eastAsia="Arial" w:hAnsi="Arial" w:cs="Arial"/>
            <w:bCs/>
            <w:color w:val="000000"/>
            <w:sz w:val="22"/>
            <w:szCs w:val="22"/>
            <w:lang w:val="es-US"/>
          </w:rPr>
          <w:t xml:space="preserve"> a contactarla  </w:t>
        </w:r>
      </w:ins>
      <w:ins w:id="72" w:author="Apple Store Pro" w:date="2024-07-10T10:34:00Z">
        <w:r>
          <w:rPr>
            <w:rFonts w:ascii="Arial" w:eastAsia="Arial" w:hAnsi="Arial" w:cs="Arial"/>
            <w:bCs/>
            <w:color w:val="000000"/>
            <w:sz w:val="22"/>
            <w:szCs w:val="22"/>
            <w:lang w:val="es-US"/>
          </w:rPr>
          <w:t>para llevar a cabo  la reunión</w:t>
        </w:r>
      </w:ins>
      <w:ins w:id="73" w:author="Apple Store Pro" w:date="2024-07-10T10:35:00Z">
        <w:r>
          <w:rPr>
            <w:rFonts w:ascii="Arial" w:eastAsia="Arial" w:hAnsi="Arial" w:cs="Arial"/>
            <w:bCs/>
            <w:color w:val="000000"/>
            <w:sz w:val="22"/>
            <w:szCs w:val="22"/>
            <w:lang w:val="es-US"/>
          </w:rPr>
          <w:t xml:space="preserve">,  como </w:t>
        </w:r>
        <w:r>
          <w:rPr>
            <w:rFonts w:ascii="Arial" w:eastAsia="Arial" w:hAnsi="Arial" w:cs="Arial"/>
            <w:bCs/>
            <w:color w:val="000000"/>
            <w:sz w:val="22"/>
            <w:szCs w:val="22"/>
            <w:lang w:val="es-US"/>
          </w:rPr>
          <w:t>lo solicita  en la petición</w:t>
        </w:r>
        <w:r>
          <w:rPr>
            <w:rFonts w:ascii="Arial" w:eastAsia="Arial" w:hAnsi="Arial" w:cs="Arial"/>
            <w:bCs/>
            <w:color w:val="000000"/>
            <w:sz w:val="22"/>
            <w:szCs w:val="22"/>
            <w:lang w:val="es-US"/>
          </w:rPr>
          <w:t>.</w:t>
        </w:r>
      </w:ins>
      <w:ins w:id="74" w:author="Apple Store Pro" w:date="2024-07-10T10:34:00Z">
        <w:r>
          <w:rPr>
            <w:rFonts w:ascii="Arial" w:eastAsia="Arial" w:hAnsi="Arial" w:cs="Arial"/>
            <w:bCs/>
            <w:color w:val="000000"/>
            <w:sz w:val="22"/>
            <w:szCs w:val="22"/>
            <w:lang w:val="es-US"/>
          </w:rPr>
          <w:t xml:space="preserve"> </w:t>
        </w:r>
      </w:ins>
    </w:p>
    <w:p w14:paraId="7D3DA0D3" w14:textId="77777777" w:rsidR="008416B1" w:rsidRDefault="008416B1" w:rsidP="00D52408">
      <w:pPr>
        <w:jc w:val="both"/>
        <w:rPr>
          <w:rFonts w:ascii="Arial" w:eastAsia="Arial" w:hAnsi="Arial" w:cs="Arial"/>
          <w:bCs/>
          <w:color w:val="000000"/>
          <w:sz w:val="22"/>
          <w:szCs w:val="22"/>
          <w:lang w:val="es-ES"/>
        </w:rPr>
      </w:pPr>
    </w:p>
    <w:p w14:paraId="2DF6F88B" w14:textId="4D533E6C" w:rsidR="00C6184B" w:rsidRPr="00B877BA" w:rsidRDefault="0043147D" w:rsidP="00C6184B">
      <w:pPr>
        <w:jc w:val="both"/>
        <w:rPr>
          <w:rFonts w:ascii="Arial" w:hAnsi="Arial" w:cs="Arial"/>
          <w:sz w:val="22"/>
          <w:szCs w:val="22"/>
          <w:lang w:val="es-ES"/>
        </w:rPr>
      </w:pPr>
      <w:bookmarkStart w:id="75" w:name="_Hlk136424783"/>
      <w:r>
        <w:rPr>
          <w:rFonts w:ascii="Arial" w:hAnsi="Arial" w:cs="Arial"/>
          <w:sz w:val="22"/>
          <w:szCs w:val="22"/>
          <w:lang w:val="es-ES"/>
        </w:rPr>
        <w:t>Señora Claudia E Almanza</w:t>
      </w:r>
      <w:r w:rsidR="00C6184B" w:rsidRPr="00B877BA">
        <w:rPr>
          <w:rFonts w:ascii="Arial" w:hAnsi="Arial" w:cs="Arial"/>
          <w:sz w:val="22"/>
          <w:szCs w:val="22"/>
          <w:lang w:val="es-ES"/>
        </w:rPr>
        <w:t>, la Unidad Administrativa Especial Aeronáutica Civil comprende las posibles  molestias generadas por la operación aérea y por ello en el marco de sus competencias y obligaciones, ha adoptado las medidas correspondientes de mitigación y control del ruido con el propósito de salvaguardar el bienestar de las personas y la protección del ambiente, de acuerdo a</w:t>
      </w:r>
      <w:r w:rsidR="00C6184B" w:rsidRPr="00B877BA">
        <w:rPr>
          <w:rFonts w:ascii="Arial" w:hAnsi="Arial" w:cs="Arial"/>
          <w:color w:val="000000"/>
          <w:sz w:val="22"/>
          <w:szCs w:val="22"/>
          <w:lang w:val="es-ES"/>
        </w:rPr>
        <w:t xml:space="preserve"> requerimientos y</w:t>
      </w:r>
      <w:ins w:id="76" w:author="Apple Store Pro" w:date="2024-07-10T10:36:00Z">
        <w:r w:rsidR="00051E1F">
          <w:rPr>
            <w:rFonts w:ascii="Arial" w:hAnsi="Arial" w:cs="Arial"/>
            <w:color w:val="000000"/>
            <w:sz w:val="22"/>
            <w:szCs w:val="22"/>
            <w:lang w:val="es-ES"/>
          </w:rPr>
          <w:t xml:space="preserve"> obligaciones </w:t>
        </w:r>
      </w:ins>
      <w:r w:rsidR="00C6184B" w:rsidRPr="00B877BA">
        <w:rPr>
          <w:rFonts w:ascii="Arial" w:hAnsi="Arial" w:cs="Arial"/>
          <w:color w:val="000000"/>
          <w:sz w:val="22"/>
          <w:szCs w:val="22"/>
          <w:lang w:val="es-ES"/>
        </w:rPr>
        <w:t xml:space="preserve"> </w:t>
      </w:r>
      <w:ins w:id="77" w:author="Apple Store Pro" w:date="2024-07-10T10:36:00Z">
        <w:r w:rsidR="00051E1F">
          <w:rPr>
            <w:rFonts w:ascii="Arial" w:hAnsi="Arial" w:cs="Arial"/>
            <w:color w:val="000000"/>
            <w:sz w:val="22"/>
            <w:szCs w:val="22"/>
            <w:lang w:val="es-ES"/>
          </w:rPr>
          <w:t xml:space="preserve">establecidas por </w:t>
        </w:r>
      </w:ins>
      <w:del w:id="78" w:author="Apple Store Pro" w:date="2024-07-10T10:36:00Z">
        <w:r w:rsidR="00C6184B" w:rsidRPr="00B877BA" w:rsidDel="00051E1F">
          <w:rPr>
            <w:rFonts w:ascii="Arial" w:hAnsi="Arial" w:cs="Arial"/>
            <w:color w:val="000000"/>
            <w:sz w:val="22"/>
            <w:szCs w:val="22"/>
            <w:lang w:val="es-ES"/>
          </w:rPr>
          <w:delText>solicitudes expresadas por la comunidad y</w:delText>
        </w:r>
      </w:del>
      <w:r w:rsidR="00C6184B" w:rsidRPr="00B877BA">
        <w:rPr>
          <w:rFonts w:ascii="Arial" w:hAnsi="Arial" w:cs="Arial"/>
          <w:color w:val="000000"/>
          <w:sz w:val="22"/>
          <w:szCs w:val="22"/>
          <w:lang w:val="es-ES"/>
        </w:rPr>
        <w:t xml:space="preserve"> la Autoridad Nacional de Licencias Ambientales – ANLA</w:t>
      </w:r>
      <w:r w:rsidR="00C6184B" w:rsidRPr="00B877BA">
        <w:rPr>
          <w:rStyle w:val="Refdenotaalfinal"/>
          <w:rFonts w:ascii="Arial" w:eastAsia="Arial" w:hAnsi="Arial" w:cs="Arial"/>
          <w:color w:val="000000"/>
          <w:sz w:val="22"/>
          <w:szCs w:val="22"/>
          <w:lang w:val="es-ES"/>
        </w:rPr>
        <w:endnoteReference w:id="4"/>
      </w:r>
      <w:r w:rsidR="00C6184B" w:rsidRPr="00B877BA">
        <w:rPr>
          <w:rFonts w:ascii="Arial" w:hAnsi="Arial" w:cs="Arial"/>
          <w:color w:val="000000"/>
          <w:sz w:val="22"/>
          <w:szCs w:val="22"/>
          <w:lang w:val="es-ES"/>
        </w:rPr>
        <w:t xml:space="preserve">,  como autoridad ambiental competente, para </w:t>
      </w:r>
      <w:r w:rsidR="00C6184B" w:rsidRPr="00B877BA">
        <w:rPr>
          <w:rFonts w:ascii="Arial" w:hAnsi="Arial" w:cs="Arial"/>
          <w:sz w:val="22"/>
          <w:szCs w:val="22"/>
          <w:lang w:val="es-ES"/>
        </w:rPr>
        <w:t>el Aeropuerto.</w:t>
      </w:r>
      <w:bookmarkEnd w:id="75"/>
    </w:p>
    <w:p w14:paraId="76A9A570" w14:textId="77777777" w:rsidR="00C6184B" w:rsidRPr="00B877BA" w:rsidRDefault="00C6184B" w:rsidP="00C6184B">
      <w:pPr>
        <w:jc w:val="both"/>
        <w:rPr>
          <w:rFonts w:ascii="Arial" w:hAnsi="Arial" w:cs="Arial"/>
          <w:sz w:val="22"/>
          <w:szCs w:val="22"/>
        </w:rPr>
      </w:pPr>
    </w:p>
    <w:p w14:paraId="653CBBB0" w14:textId="77777777" w:rsidR="00C6184B" w:rsidRPr="00B877BA" w:rsidRDefault="00C6184B" w:rsidP="00C6184B">
      <w:pPr>
        <w:spacing w:after="160" w:line="259" w:lineRule="auto"/>
        <w:jc w:val="both"/>
        <w:rPr>
          <w:rFonts w:ascii="Arial" w:hAnsi="Arial" w:cs="Arial"/>
          <w:sz w:val="22"/>
          <w:szCs w:val="22"/>
        </w:rPr>
      </w:pPr>
      <w:r w:rsidRPr="00B877BA">
        <w:rPr>
          <w:rFonts w:ascii="Arial" w:hAnsi="Arial" w:cs="Arial"/>
          <w:kern w:val="2"/>
          <w:sz w:val="22"/>
          <w:szCs w:val="22"/>
          <w:lang w:val="es-ES"/>
        </w:rPr>
        <w:lastRenderedPageBreak/>
        <w:t xml:space="preserve">De antemano se agradece su comunicación, si desea </w:t>
      </w:r>
      <w:r w:rsidRPr="00B877BA">
        <w:rPr>
          <w:rFonts w:ascii="Arial" w:hAnsi="Arial" w:cs="Arial"/>
          <w:color w:val="000000"/>
          <w:kern w:val="2"/>
          <w:sz w:val="22"/>
          <w:szCs w:val="22"/>
          <w:shd w:val="clear" w:color="auto" w:fill="FFFFFF"/>
        </w:rPr>
        <w:t xml:space="preserve">manifestar cualquier información adicional que requiera, puede comunicarse con esta entidad conforme a </w:t>
      </w:r>
      <w:r w:rsidRPr="00B877BA">
        <w:rPr>
          <w:rFonts w:ascii="Arial" w:hAnsi="Arial" w:cs="Arial"/>
          <w:sz w:val="22"/>
          <w:szCs w:val="22"/>
        </w:rPr>
        <w:t>las políticas internas respecto a la emisión de respuestas a peticiones, quejas, reclamos y denuncias (PQRD) provenientes de la comunidad, y de conformidad con lo establecido en el Artículo 19 de la Ley 1755 de 2015. Se estipula que se dará respuesta a las solicitudes que lleguen por medio de los siguientes canales de comunicación estipulados por la entidad:</w:t>
      </w:r>
    </w:p>
    <w:p w14:paraId="65F92E78" w14:textId="77777777" w:rsidR="00C6184B" w:rsidRPr="00B877BA" w:rsidRDefault="00C6184B" w:rsidP="00C6184B">
      <w:pPr>
        <w:jc w:val="both"/>
        <w:rPr>
          <w:rFonts w:ascii="Arial" w:hAnsi="Arial" w:cs="Arial"/>
          <w:sz w:val="22"/>
          <w:szCs w:val="22"/>
        </w:rPr>
      </w:pPr>
    </w:p>
    <w:p w14:paraId="2378A223"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A través de la página web de la entidad: Ingresar al sitio web de la Aeronáutica Civil de Bogotá, www.aerocivil.gov.co, ir a la sección de "Atención al Ciudadano" y posterior dirigirse a la sección de "Atención PQRSD", una vez adentro, se tiene que hacer </w:t>
      </w:r>
      <w:proofErr w:type="spellStart"/>
      <w:r w:rsidRPr="00B877BA">
        <w:rPr>
          <w:rFonts w:ascii="Arial" w:eastAsia="Calibri" w:hAnsi="Arial" w:cs="Arial"/>
          <w:sz w:val="22"/>
          <w:szCs w:val="22"/>
          <w:lang w:eastAsia="es-CO"/>
        </w:rPr>
        <w:t>click</w:t>
      </w:r>
      <w:proofErr w:type="spellEnd"/>
      <w:r w:rsidRPr="00B877BA">
        <w:rPr>
          <w:rFonts w:ascii="Arial" w:eastAsia="Calibri" w:hAnsi="Arial" w:cs="Arial"/>
          <w:sz w:val="22"/>
          <w:szCs w:val="22"/>
          <w:lang w:eastAsia="es-CO"/>
        </w:rPr>
        <w:t xml:space="preserve"> en la sección "IR A PQRSD". Completar el formulario con la información solicitada y enviar la PQR.</w:t>
      </w:r>
    </w:p>
    <w:p w14:paraId="65F0EBCF" w14:textId="77777777" w:rsidR="00C6184B" w:rsidRPr="00B877BA" w:rsidRDefault="00C6184B" w:rsidP="00C6184B">
      <w:pPr>
        <w:jc w:val="both"/>
        <w:rPr>
          <w:rFonts w:ascii="Arial" w:hAnsi="Arial" w:cs="Arial"/>
          <w:sz w:val="22"/>
          <w:szCs w:val="22"/>
        </w:rPr>
      </w:pPr>
    </w:p>
    <w:p w14:paraId="66934EE5"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Vía correo electrónico: Envía la PQR al correo electrónico oficial de la entidad; </w:t>
      </w:r>
      <w:hyperlink r:id="rId15" w:tgtFrame="_blank" w:history="1">
        <w:r w:rsidRPr="00B877BA">
          <w:rPr>
            <w:rFonts w:ascii="Arial" w:eastAsia="Calibri" w:hAnsi="Arial" w:cs="Arial"/>
            <w:color w:val="0000FF"/>
            <w:sz w:val="22"/>
            <w:szCs w:val="22"/>
            <w:u w:val="single"/>
            <w:shd w:val="clear" w:color="auto" w:fill="FFFFFF"/>
          </w:rPr>
          <w:t>atencionalciudadano</w:t>
        </w:r>
        <w:bookmarkStart w:id="79" w:name="_Hlk135388211"/>
        <w:r w:rsidRPr="00B877BA">
          <w:rPr>
            <w:rFonts w:ascii="Arial" w:eastAsia="Calibri" w:hAnsi="Arial" w:cs="Arial"/>
            <w:color w:val="0000FF"/>
            <w:sz w:val="22"/>
            <w:szCs w:val="22"/>
            <w:u w:val="single"/>
            <w:shd w:val="clear" w:color="auto" w:fill="FFFFFF"/>
          </w:rPr>
          <w:t>@</w:t>
        </w:r>
        <w:bookmarkEnd w:id="79"/>
        <w:r w:rsidRPr="00B877BA">
          <w:rPr>
            <w:rFonts w:ascii="Arial" w:eastAsia="Calibri" w:hAnsi="Arial" w:cs="Arial"/>
            <w:color w:val="0000FF"/>
            <w:sz w:val="22"/>
            <w:szCs w:val="22"/>
            <w:u w:val="single"/>
            <w:shd w:val="clear" w:color="auto" w:fill="FFFFFF"/>
          </w:rPr>
          <w:t>aerocivil.gov.co</w:t>
        </w:r>
      </w:hyperlink>
      <w:r w:rsidRPr="00B877BA">
        <w:rPr>
          <w:rFonts w:ascii="Arial" w:eastAsia="Calibri" w:hAnsi="Arial" w:cs="Arial"/>
          <w:sz w:val="22"/>
          <w:szCs w:val="22"/>
          <w:lang w:eastAsia="es-CO"/>
        </w:rPr>
        <w:t>, dicho correo también lo puede encontrar en su página web en la sección de "Contáctenos".</w:t>
      </w:r>
    </w:p>
    <w:p w14:paraId="3C469A35" w14:textId="77777777" w:rsidR="00C6184B" w:rsidRPr="00B877BA" w:rsidRDefault="00C6184B" w:rsidP="00C6184B">
      <w:pPr>
        <w:tabs>
          <w:tab w:val="left" w:pos="915"/>
        </w:tabs>
        <w:rPr>
          <w:rFonts w:ascii="Arial" w:hAnsi="Arial" w:cs="Arial"/>
          <w:sz w:val="22"/>
          <w:szCs w:val="22"/>
          <w:lang w:val="es-ES"/>
        </w:rPr>
      </w:pPr>
    </w:p>
    <w:p w14:paraId="7B96B61F"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lang w:val="es-ES"/>
        </w:rPr>
        <w:t>Para la Unidad Administrativa Especial</w:t>
      </w:r>
      <w:r w:rsidRPr="00B877BA">
        <w:rPr>
          <w:rFonts w:ascii="Arial" w:hAnsi="Arial" w:cs="Arial"/>
          <w:color w:val="000000"/>
          <w:sz w:val="22"/>
          <w:szCs w:val="22"/>
          <w:shd w:val="clear" w:color="auto" w:fill="FFFFFF"/>
        </w:rPr>
        <w:t xml:space="preserve"> Aeronáutica Civil, es importante haber dado claridad a su solicitud y manifestarle que cualquier información adicional que usted requiera, puede comunicarse con esta Entidad mediante los canales de comunicación antes mencionados, los cuales, la UEAC genero para el servicio a la comunidad.</w:t>
      </w:r>
    </w:p>
    <w:p w14:paraId="5FD5BF6B" w14:textId="77777777" w:rsidR="00C6184B" w:rsidRPr="00B877BA" w:rsidRDefault="00C6184B" w:rsidP="00C6184B">
      <w:pPr>
        <w:jc w:val="both"/>
        <w:rPr>
          <w:rFonts w:ascii="Arial" w:hAnsi="Arial" w:cs="Arial"/>
          <w:color w:val="000000"/>
          <w:sz w:val="22"/>
          <w:szCs w:val="22"/>
          <w:shd w:val="clear" w:color="auto" w:fill="FFFFFF"/>
        </w:rPr>
      </w:pPr>
    </w:p>
    <w:p w14:paraId="261D44F6" w14:textId="77777777" w:rsidR="00C6184B" w:rsidRPr="00B877BA" w:rsidRDefault="00C6184B" w:rsidP="00C6184B">
      <w:pPr>
        <w:jc w:val="both"/>
        <w:rPr>
          <w:rFonts w:ascii="Arial" w:hAnsi="Arial" w:cs="Arial"/>
          <w:color w:val="000000"/>
          <w:sz w:val="22"/>
          <w:szCs w:val="22"/>
          <w:shd w:val="clear" w:color="auto" w:fill="FFFFFF"/>
        </w:rPr>
      </w:pPr>
    </w:p>
    <w:p w14:paraId="4BEB6A15"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rPr>
        <w:t>Cordialmente;</w:t>
      </w:r>
    </w:p>
    <w:p w14:paraId="215183DE" w14:textId="77777777" w:rsidR="00C6184B" w:rsidRPr="00B877BA" w:rsidRDefault="00C6184B" w:rsidP="00C6184B">
      <w:pPr>
        <w:jc w:val="both"/>
        <w:rPr>
          <w:rFonts w:ascii="Arial" w:hAnsi="Arial" w:cs="Arial"/>
          <w:color w:val="000000"/>
          <w:sz w:val="22"/>
          <w:szCs w:val="22"/>
          <w:shd w:val="clear" w:color="auto" w:fill="FFFFFF"/>
        </w:rPr>
      </w:pPr>
    </w:p>
    <w:p w14:paraId="4F3CA620" w14:textId="77777777" w:rsidR="00C6184B" w:rsidRPr="00B877BA" w:rsidRDefault="00C6184B" w:rsidP="00C6184B">
      <w:pPr>
        <w:jc w:val="both"/>
        <w:rPr>
          <w:rFonts w:ascii="Arial" w:hAnsi="Arial" w:cs="Arial"/>
          <w:sz w:val="22"/>
          <w:szCs w:val="22"/>
        </w:rPr>
      </w:pPr>
    </w:p>
    <w:p w14:paraId="64BE0898" w14:textId="77777777" w:rsidR="00C6184B" w:rsidRPr="00B877BA" w:rsidRDefault="00C6184B" w:rsidP="00C6184B">
      <w:pPr>
        <w:jc w:val="both"/>
        <w:rPr>
          <w:rFonts w:ascii="Arial" w:hAnsi="Arial" w:cs="Arial"/>
          <w:sz w:val="22"/>
          <w:szCs w:val="22"/>
        </w:rPr>
      </w:pPr>
    </w:p>
    <w:p w14:paraId="695C896E" w14:textId="77777777" w:rsidR="00C6184B" w:rsidRPr="00AF361A" w:rsidRDefault="00C6184B" w:rsidP="00C6184B">
      <w:pPr>
        <w:autoSpaceDE w:val="0"/>
        <w:autoSpaceDN w:val="0"/>
        <w:adjustRightInd w:val="0"/>
        <w:ind w:left="708" w:hanging="708"/>
        <w:rPr>
          <w:rFonts w:ascii="Arial" w:hAnsi="Arial" w:cs="Arial"/>
          <w:color w:val="000000"/>
          <w:sz w:val="22"/>
          <w:szCs w:val="22"/>
        </w:rPr>
      </w:pPr>
      <w:bookmarkStart w:id="80" w:name="_Hlk139350578"/>
      <w:r>
        <w:rPr>
          <w:rFonts w:ascii="Arial" w:hAnsi="Arial" w:cs="Arial"/>
          <w:b/>
          <w:bCs/>
          <w:color w:val="000000"/>
          <w:sz w:val="22"/>
          <w:szCs w:val="22"/>
        </w:rPr>
        <w:t>VICTORIA EUGENIA RICO BARRERO</w:t>
      </w:r>
    </w:p>
    <w:p w14:paraId="1E11357A"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r w:rsidRPr="00AF361A">
        <w:rPr>
          <w:rFonts w:ascii="Arial" w:hAnsi="Arial" w:cs="Arial"/>
          <w:color w:val="000000"/>
          <w:sz w:val="22"/>
          <w:szCs w:val="22"/>
        </w:rPr>
        <w:t>Coordinador</w:t>
      </w:r>
      <w:r>
        <w:rPr>
          <w:rFonts w:ascii="Arial" w:hAnsi="Arial" w:cs="Arial"/>
          <w:color w:val="000000"/>
          <w:sz w:val="22"/>
          <w:szCs w:val="22"/>
        </w:rPr>
        <w:t>a</w:t>
      </w:r>
      <w:r w:rsidRPr="00AF361A">
        <w:rPr>
          <w:rFonts w:ascii="Arial" w:hAnsi="Arial" w:cs="Arial"/>
          <w:color w:val="000000"/>
          <w:sz w:val="22"/>
          <w:szCs w:val="22"/>
        </w:rPr>
        <w:t xml:space="preserve"> Grupo de Gestión Ambiental y Control Fauna</w:t>
      </w:r>
    </w:p>
    <w:p w14:paraId="153D4E1C"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p>
    <w:p w14:paraId="6BEA31E8" w14:textId="77777777" w:rsidR="00C6184B" w:rsidRDefault="00C6184B" w:rsidP="00C6184B">
      <w:pPr>
        <w:ind w:left="708" w:hanging="708"/>
        <w:jc w:val="both"/>
        <w:rPr>
          <w:rFonts w:ascii="Arial" w:hAnsi="Arial"/>
          <w:sz w:val="18"/>
        </w:rPr>
      </w:pPr>
      <w:r>
        <w:rPr>
          <w:rFonts w:ascii="Arial" w:hAnsi="Arial"/>
          <w:sz w:val="18"/>
        </w:rPr>
        <w:t xml:space="preserve">Anexo: </w:t>
      </w:r>
    </w:p>
    <w:p w14:paraId="128971CB" w14:textId="77777777" w:rsidR="00C6184B" w:rsidRPr="00BD254D" w:rsidRDefault="00C6184B" w:rsidP="00C6184B">
      <w:pPr>
        <w:ind w:left="708" w:hanging="708"/>
        <w:jc w:val="both"/>
        <w:rPr>
          <w:rFonts w:ascii="Arial" w:hAnsi="Arial"/>
          <w:sz w:val="6"/>
          <w:szCs w:val="8"/>
        </w:rPr>
      </w:pPr>
    </w:p>
    <w:p w14:paraId="3DDF2A6D" w14:textId="77777777" w:rsidR="00C6184B" w:rsidRPr="00AF361A" w:rsidRDefault="00C6184B" w:rsidP="00C6184B">
      <w:pPr>
        <w:autoSpaceDE w:val="0"/>
        <w:autoSpaceDN w:val="0"/>
        <w:adjustRightInd w:val="0"/>
        <w:ind w:left="708" w:hanging="708"/>
        <w:rPr>
          <w:rFonts w:ascii="Arial" w:hAnsi="Arial" w:cs="Arial"/>
          <w:color w:val="000000"/>
          <w:sz w:val="16"/>
          <w:szCs w:val="16"/>
        </w:rPr>
      </w:pPr>
      <w:r w:rsidRPr="00AF361A">
        <w:rPr>
          <w:rFonts w:ascii="Arial" w:hAnsi="Arial" w:cs="Arial"/>
          <w:color w:val="000000"/>
          <w:sz w:val="16"/>
          <w:szCs w:val="16"/>
        </w:rPr>
        <w:t xml:space="preserve">Copias a: Ing. Angela </w:t>
      </w:r>
      <w:proofErr w:type="spellStart"/>
      <w:r w:rsidRPr="00AF361A">
        <w:rPr>
          <w:rFonts w:ascii="Arial" w:hAnsi="Arial" w:cs="Arial"/>
          <w:color w:val="000000"/>
          <w:sz w:val="16"/>
          <w:szCs w:val="16"/>
        </w:rPr>
        <w:t>Ines</w:t>
      </w:r>
      <w:proofErr w:type="spellEnd"/>
      <w:r w:rsidRPr="00AF361A">
        <w:rPr>
          <w:rFonts w:ascii="Arial" w:hAnsi="Arial" w:cs="Arial"/>
          <w:color w:val="000000"/>
          <w:sz w:val="16"/>
          <w:szCs w:val="16"/>
        </w:rPr>
        <w:t xml:space="preserve"> </w:t>
      </w:r>
      <w:proofErr w:type="spellStart"/>
      <w:r w:rsidRPr="00AF361A">
        <w:rPr>
          <w:rFonts w:ascii="Arial" w:hAnsi="Arial" w:cs="Arial"/>
          <w:color w:val="000000"/>
          <w:sz w:val="16"/>
          <w:szCs w:val="16"/>
        </w:rPr>
        <w:t>Paez</w:t>
      </w:r>
      <w:proofErr w:type="spellEnd"/>
      <w:r w:rsidRPr="00AF361A">
        <w:rPr>
          <w:rFonts w:ascii="Arial" w:hAnsi="Arial" w:cs="Arial"/>
          <w:color w:val="000000"/>
          <w:sz w:val="16"/>
          <w:szCs w:val="16"/>
        </w:rPr>
        <w:t xml:space="preserve">// Directora de Operaciones Aeroportuarias (E) </w:t>
      </w:r>
    </w:p>
    <w:p w14:paraId="356B5B7C" w14:textId="69356600" w:rsidR="00C6184B" w:rsidRDefault="00C6184B" w:rsidP="00C6184B">
      <w:pPr>
        <w:ind w:left="708" w:hanging="708"/>
        <w:jc w:val="both"/>
        <w:rPr>
          <w:rFonts w:ascii="Arial" w:hAnsi="Arial"/>
          <w:sz w:val="18"/>
        </w:rPr>
      </w:pPr>
      <w:r w:rsidRPr="00AF361A">
        <w:rPr>
          <w:rFonts w:ascii="Arial" w:hAnsi="Arial" w:cs="Arial"/>
          <w:color w:val="000000"/>
          <w:sz w:val="16"/>
          <w:szCs w:val="16"/>
        </w:rPr>
        <w:t xml:space="preserve">Proyectó: </w:t>
      </w:r>
      <w:r w:rsidRPr="00C23396">
        <w:rPr>
          <w:rFonts w:ascii="Arial" w:hAnsi="Arial"/>
          <w:sz w:val="16"/>
          <w:szCs w:val="18"/>
        </w:rPr>
        <w:t>Luz Mery Castro Pinzón// Auxiliar GGACF</w:t>
      </w:r>
    </w:p>
    <w:p w14:paraId="72A16D40" w14:textId="77777777" w:rsidR="00C6184B" w:rsidRDefault="00C6184B" w:rsidP="00C6184B">
      <w:pPr>
        <w:spacing w:line="256" w:lineRule="auto"/>
        <w:ind w:left="708" w:hanging="708"/>
        <w:jc w:val="both"/>
        <w:rPr>
          <w:rFonts w:ascii="Arial" w:hAnsi="Arial" w:cs="Arial"/>
          <w:color w:val="000000"/>
          <w:sz w:val="22"/>
          <w:szCs w:val="22"/>
          <w:shd w:val="clear" w:color="auto" w:fill="FFFFFF"/>
        </w:rPr>
      </w:pPr>
      <w:r w:rsidRPr="00AF361A">
        <w:rPr>
          <w:rFonts w:ascii="Arial" w:hAnsi="Arial" w:cs="Arial"/>
          <w:color w:val="000000"/>
          <w:sz w:val="16"/>
          <w:szCs w:val="16"/>
        </w:rPr>
        <w:t xml:space="preserve">Revisó: Ing. </w:t>
      </w:r>
      <w:r>
        <w:rPr>
          <w:rFonts w:ascii="Arial" w:hAnsi="Arial" w:cs="Arial"/>
          <w:color w:val="000000"/>
          <w:sz w:val="16"/>
          <w:szCs w:val="16"/>
        </w:rPr>
        <w:t>Victoria Eugenia Rico Barrero</w:t>
      </w:r>
      <w:r w:rsidRPr="00AF361A">
        <w:rPr>
          <w:rFonts w:ascii="Arial" w:hAnsi="Arial" w:cs="Arial"/>
          <w:color w:val="000000"/>
          <w:sz w:val="16"/>
          <w:szCs w:val="16"/>
        </w:rPr>
        <w:t>//Coordinador GGACF</w:t>
      </w:r>
      <w:bookmarkEnd w:id="80"/>
    </w:p>
    <w:p w14:paraId="2EF58520" w14:textId="77777777" w:rsidR="00C6184B" w:rsidRDefault="00C6184B" w:rsidP="00D52408">
      <w:pPr>
        <w:jc w:val="both"/>
        <w:rPr>
          <w:rFonts w:ascii="Arial" w:hAnsi="Arial"/>
          <w:sz w:val="18"/>
        </w:rPr>
      </w:pPr>
    </w:p>
    <w:p w14:paraId="53FB5C7E" w14:textId="77777777" w:rsidR="00D27900" w:rsidRDefault="00D27900">
      <w:pPr>
        <w:jc w:val="both"/>
        <w:rPr>
          <w:rFonts w:ascii="Arial" w:hAnsi="Arial"/>
          <w:sz w:val="18"/>
        </w:rPr>
      </w:pPr>
    </w:p>
    <w:sectPr w:rsidR="00D27900" w:rsidSect="00FE5869">
      <w:headerReference w:type="default" r:id="rId16"/>
      <w:footerReference w:type="default" r:id="rId17"/>
      <w:endnotePr>
        <w:numFmt w:val="decimal"/>
      </w:endnotePr>
      <w:pgSz w:w="12242" w:h="15842"/>
      <w:pgMar w:top="2268" w:right="1701" w:bottom="1701" w:left="1531"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Apple Store Pro" w:date="2024-07-10T10:02:00Z" w:initials="ASP">
    <w:p w14:paraId="50041126" w14:textId="4712C921" w:rsidR="006B4445" w:rsidRDefault="006B4445">
      <w:pPr>
        <w:pStyle w:val="Textocomentario"/>
      </w:pPr>
      <w:r>
        <w:rPr>
          <w:rStyle w:val="Refdecomentario"/>
        </w:rPr>
        <w:annotationRef/>
      </w:r>
    </w:p>
  </w:comment>
  <w:comment w:id="13" w:author="Apple Store Pro" w:date="2024-07-10T10:02:00Z" w:initials="ASP">
    <w:p w14:paraId="44CDB840" w14:textId="77F65B58" w:rsidR="006B4445" w:rsidRDefault="006B4445">
      <w:pPr>
        <w:pStyle w:val="Textocomentario"/>
      </w:pPr>
      <w:r>
        <w:rPr>
          <w:rStyle w:val="Refdecomentario"/>
        </w:rPr>
        <w:annotationRef/>
      </w:r>
      <w:proofErr w:type="spellStart"/>
      <w:r>
        <w:t>Ing</w:t>
      </w:r>
      <w:proofErr w:type="spellEnd"/>
      <w:r>
        <w:t xml:space="preserve">, teniendo en cuenta que  la peticionario en esta oportunidad </w:t>
      </w:r>
      <w:r w:rsidR="002625EA">
        <w:t xml:space="preserve"> la peticionaria refiere a una fecha y hora de un o unos eventos, por lo cual,  es oportuno, revisar   y ofrecer respuesta en concreto. </w:t>
      </w:r>
      <w:r w:rsidR="00115727">
        <w:t xml:space="preserve">Por favor, ampliar la respuesta. </w:t>
      </w:r>
      <w:r w:rsidR="002625EA">
        <w:t xml:space="preserve"> </w:t>
      </w:r>
      <w:r w:rsidR="00115727">
        <w:t xml:space="preserve">Ello, también teniendo en cuenta lo establecido por la ANLA  en cuando a pronunciarnos concretamente  frente a  situaciones particulares de tiempo modo y lugar,  como la señalada en la petición.  </w:t>
      </w:r>
    </w:p>
  </w:comment>
  <w:comment w:id="14" w:author="Apple Store Pro" w:date="2024-07-10T10:10:00Z" w:initials="ASP">
    <w:p w14:paraId="32453DC7" w14:textId="2F962413" w:rsidR="00115727" w:rsidRDefault="00115727">
      <w:pPr>
        <w:pStyle w:val="Textocomentario"/>
      </w:pPr>
      <w:r>
        <w:rPr>
          <w:rStyle w:val="Refdecomentario"/>
        </w:rPr>
        <w:annotationRef/>
      </w:r>
      <w:r>
        <w:t xml:space="preserve"> </w:t>
      </w:r>
      <w:r>
        <w:t xml:space="preserve">Pero este DP tiene una situación particular </w:t>
      </w:r>
      <w:r w:rsidR="0055789C">
        <w:t xml:space="preserve"> como lo señale anteriormente. </w:t>
      </w:r>
    </w:p>
  </w:comment>
  <w:comment w:id="15" w:author="Apple Store Pro" w:date="2024-07-10T09:49:00Z" w:initials="ASP">
    <w:p w14:paraId="21FD4AD1" w14:textId="76DDCEF5" w:rsidR="005A2BF8" w:rsidRDefault="005A2BF8">
      <w:pPr>
        <w:pStyle w:val="Textocomentario"/>
      </w:pPr>
      <w:r>
        <w:rPr>
          <w:rStyle w:val="Refdecomentario"/>
        </w:rPr>
        <w:annotationRef/>
      </w:r>
      <w:r>
        <w:t xml:space="preserve">Ing. una pregunta. De esta reunión o reuniones se tiene soportes de los desarrollos, actas,  grabaciones,  medios audiovisuales,  etc., que soporten lo que sostenemos.  Es importante  tenerlo en cuenta. </w:t>
      </w:r>
    </w:p>
  </w:comment>
  <w:comment w:id="16" w:author="Apple Store Pro" w:date="2024-07-10T09:51:00Z" w:initials="ASP">
    <w:p w14:paraId="23AF8FAF" w14:textId="2DCE7A86" w:rsidR="005A2BF8" w:rsidRDefault="005A2BF8">
      <w:pPr>
        <w:pStyle w:val="Textocomentario"/>
      </w:pPr>
      <w:r>
        <w:rPr>
          <w:rStyle w:val="Refdecomentario"/>
        </w:rPr>
        <w:annotationRef/>
      </w:r>
      <w:r>
        <w:t xml:space="preserve">Pero a que reuniones  es qué  refiere  la peticionaria, se llevaron a cabo o no? En  el evento que efectivamente se hayan llevado </w:t>
      </w:r>
      <w:r w:rsidR="006B4445">
        <w:t xml:space="preserve">a cabo, es conveniente realizar un contexto de esa reunión. </w:t>
      </w:r>
    </w:p>
  </w:comment>
  <w:comment w:id="61" w:author="Apple Store Pro" w:date="2024-07-10T10:32:00Z" w:initials="ASP">
    <w:p w14:paraId="42E93582" w14:textId="7423F3AB" w:rsidR="004152E7" w:rsidRDefault="004152E7">
      <w:pPr>
        <w:pStyle w:val="Textocomentario"/>
      </w:pPr>
      <w:r>
        <w:rPr>
          <w:rStyle w:val="Refdecomentario"/>
        </w:rPr>
        <w:annotationRef/>
      </w:r>
      <w:r>
        <w:t xml:space="preserve">O por favor, más bien que el área social realice el contacto y lleven una reunión a efectos de atender el asunto, pues lo solicita expresamente en la reunión.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041126" w15:done="0"/>
  <w15:commentEx w15:paraId="44CDB840" w15:done="0"/>
  <w15:commentEx w15:paraId="32453DC7" w15:done="0"/>
  <w15:commentEx w15:paraId="21FD4AD1" w15:done="0"/>
  <w15:commentEx w15:paraId="23AF8FAF" w15:done="0"/>
  <w15:commentEx w15:paraId="42E935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EB7E244" w16cex:dateUtc="2024-07-10T15:02:00Z"/>
  <w16cex:commentExtensible w16cex:durableId="60DD611E" w16cex:dateUtc="2024-07-10T15:02:00Z"/>
  <w16cex:commentExtensible w16cex:durableId="099200A5" w16cex:dateUtc="2024-07-10T15:10:00Z"/>
  <w16cex:commentExtensible w16cex:durableId="39120452" w16cex:dateUtc="2024-07-10T14:49:00Z"/>
  <w16cex:commentExtensible w16cex:durableId="79D3AA17" w16cex:dateUtc="2024-07-10T14:51:00Z"/>
  <w16cex:commentExtensible w16cex:durableId="1A45BE83" w16cex:dateUtc="2024-07-10T15: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041126" w16cid:durableId="7EB7E244"/>
  <w16cid:commentId w16cid:paraId="44CDB840" w16cid:durableId="60DD611E"/>
  <w16cid:commentId w16cid:paraId="32453DC7" w16cid:durableId="099200A5"/>
  <w16cid:commentId w16cid:paraId="21FD4AD1" w16cid:durableId="39120452"/>
  <w16cid:commentId w16cid:paraId="23AF8FAF" w16cid:durableId="79D3AA17"/>
  <w16cid:commentId w16cid:paraId="42E93582" w16cid:durableId="1A45BE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862A1" w14:textId="77777777" w:rsidR="00CC766D" w:rsidRDefault="00CC766D">
      <w:r>
        <w:separator/>
      </w:r>
    </w:p>
  </w:endnote>
  <w:endnote w:type="continuationSeparator" w:id="0">
    <w:p w14:paraId="237F1BD3" w14:textId="77777777" w:rsidR="00CC766D" w:rsidRDefault="00CC766D">
      <w:r>
        <w:continuationSeparator/>
      </w:r>
    </w:p>
  </w:endnote>
  <w:endnote w:id="1">
    <w:p w14:paraId="06C2B09C" w14:textId="77777777" w:rsidR="004A4270" w:rsidRPr="004A4270" w:rsidRDefault="004A4270" w:rsidP="004A4270">
      <w:pPr>
        <w:pStyle w:val="Textonotaalfinal"/>
        <w:rPr>
          <w:rFonts w:ascii="Arial" w:hAnsi="Arial" w:cs="Arial"/>
          <w:b/>
          <w:bCs/>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eastAsia="Calibri" w:hAnsi="Arial" w:cs="Arial"/>
          <w:b w:val="0"/>
          <w:bCs w:val="0"/>
          <w:color w:val="000000"/>
          <w:sz w:val="16"/>
          <w:szCs w:val="16"/>
          <w:shd w:val="clear" w:color="auto" w:fill="FFFFFF"/>
        </w:rPr>
        <w:t>Por la cual se expide el Código de Procedimiento Administrativo y de lo Contencioso Administrativo.</w:t>
      </w:r>
    </w:p>
  </w:endnote>
  <w:endnote w:id="2">
    <w:p w14:paraId="75FDF443" w14:textId="77777777" w:rsidR="004A4270" w:rsidRPr="004A4270" w:rsidRDefault="004A4270" w:rsidP="004A4270">
      <w:pPr>
        <w:pStyle w:val="Textonotaalfinal"/>
        <w:jc w:val="both"/>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4A4270">
        <w:rPr>
          <w:rFonts w:ascii="Arial" w:hAnsi="Arial" w:cs="Arial"/>
          <w:color w:val="000000"/>
          <w:sz w:val="16"/>
          <w:szCs w:val="16"/>
        </w:rPr>
        <w:t>Por medio de la cual se regula el Derecho Fundamental de Petición y se sustituye un título del Código de Procedimientos Administrativos y de lo Contencioso Administrativo</w:t>
      </w:r>
    </w:p>
  </w:endnote>
  <w:endnote w:id="3">
    <w:p w14:paraId="2A9092E5" w14:textId="77777777" w:rsidR="004A4270" w:rsidRPr="004A4270" w:rsidRDefault="004A4270" w:rsidP="004A4270">
      <w:pPr>
        <w:pStyle w:val="Textonotaalfinal"/>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hAnsi="Arial" w:cs="Arial"/>
          <w:b w:val="0"/>
          <w:bCs w:val="0"/>
          <w:color w:val="000000"/>
          <w:sz w:val="16"/>
          <w:szCs w:val="16"/>
          <w:shd w:val="clear" w:color="auto" w:fill="FFFFFF"/>
        </w:rPr>
        <w:t>Por medio del cual se modifica el decreto legislativo 491 de 2020</w:t>
      </w:r>
    </w:p>
  </w:endnote>
  <w:endnote w:id="4">
    <w:p w14:paraId="35E91BD9" w14:textId="77777777" w:rsidR="00C6184B" w:rsidRPr="001001FB" w:rsidRDefault="00C6184B" w:rsidP="00C6184B">
      <w:pPr>
        <w:pStyle w:val="Textonotaalfinal"/>
        <w:rPr>
          <w:rFonts w:ascii="Arial" w:hAnsi="Arial" w:cs="Arial"/>
          <w:color w:val="000000" w:themeColor="text1"/>
          <w:sz w:val="16"/>
          <w:szCs w:val="16"/>
        </w:rPr>
      </w:pPr>
      <w:r w:rsidRPr="001001FB">
        <w:rPr>
          <w:rStyle w:val="Refdenotaalfinal"/>
          <w:rFonts w:ascii="Arial" w:hAnsi="Arial" w:cs="Arial"/>
          <w:color w:val="000000" w:themeColor="text1"/>
          <w:sz w:val="16"/>
          <w:szCs w:val="16"/>
        </w:rPr>
        <w:endnoteRef/>
      </w:r>
      <w:r w:rsidRPr="001001FB">
        <w:rPr>
          <w:rFonts w:ascii="Arial" w:hAnsi="Arial" w:cs="Arial"/>
          <w:color w:val="000000" w:themeColor="text1"/>
          <w:sz w:val="16"/>
          <w:szCs w:val="16"/>
        </w:rPr>
        <w:t xml:space="preserve"> </w:t>
      </w:r>
      <w:r w:rsidRPr="001001FB">
        <w:rPr>
          <w:rFonts w:ascii="Arial" w:hAnsi="Arial" w:cs="Arial"/>
          <w:color w:val="000000" w:themeColor="text1"/>
          <w:sz w:val="16"/>
          <w:szCs w:val="16"/>
        </w:rPr>
        <w:t xml:space="preserve">Autoridad </w:t>
      </w:r>
      <w:r w:rsidRPr="001001FB">
        <w:rPr>
          <w:rFonts w:ascii="Arial" w:eastAsia="Arial" w:hAnsi="Arial" w:cs="Arial"/>
          <w:color w:val="000000" w:themeColor="text1"/>
          <w:sz w:val="16"/>
          <w:szCs w:val="16"/>
          <w:lang w:val="es-ES"/>
        </w:rPr>
        <w:t>Nacional de Licencias Ambientales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Frutiger 45 Light">
    <w:altName w:val="Cambria"/>
    <w:panose1 w:val="020B0604020202020204"/>
    <w:charset w:val="00"/>
    <w:family w:val="roman"/>
    <w:notTrueType/>
    <w:pitch w:val="default"/>
  </w:font>
  <w:font w:name="FCIJYN+Helvetica">
    <w:panose1 w:val="020B0604020202020204"/>
    <w:charset w:val="00"/>
    <w:family w:val="roman"/>
    <w:notTrueType/>
    <w:pitch w:val="default"/>
  </w:font>
  <w:font w:name="Bar-Code 39">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MT">
    <w:altName w:val="Arial"/>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9206BA" w:rsidRDefault="009206BA">
    <w:pPr>
      <w:pStyle w:val="Piedepgina"/>
      <w:rPr>
        <w:rStyle w:val="Nmerodepgina"/>
        <w:rFonts w:ascii="Arial" w:hAnsi="Arial"/>
        <w:b/>
        <w:sz w:val="16"/>
      </w:rPr>
    </w:pPr>
  </w:p>
  <w:p w14:paraId="2A5CB569" w14:textId="77777777" w:rsidR="009206BA" w:rsidRDefault="003E5474">
    <w:pPr>
      <w:tabs>
        <w:tab w:val="right" w:pos="9540"/>
      </w:tabs>
      <w:rPr>
        <w:rFonts w:ascii="Arial" w:hAnsi="Arial"/>
        <w:sz w:val="18"/>
      </w:rPr>
    </w:pPr>
    <w:bookmarkStart w:id="81" w:name="_Hlk54277220"/>
    <w:r>
      <w:rPr>
        <w:rFonts w:ascii="Arial" w:hAnsi="Arial"/>
        <w:sz w:val="18"/>
      </w:rPr>
      <w:t>AERONÁUTICA CIVIL DE COLOMBIA</w:t>
    </w:r>
  </w:p>
  <w:p w14:paraId="0FCA8A29" w14:textId="77777777" w:rsidR="009206BA" w:rsidRDefault="003E5474">
    <w:pPr>
      <w:tabs>
        <w:tab w:val="right" w:pos="9540"/>
      </w:tabs>
      <w:rPr>
        <w:rFonts w:ascii="Arial" w:hAnsi="Arial"/>
        <w:sz w:val="18"/>
      </w:rPr>
    </w:pPr>
    <w:r>
      <w:rPr>
        <w:rFonts w:ascii="Arial" w:hAnsi="Arial"/>
        <w:sz w:val="18"/>
      </w:rPr>
      <w:t>Av. El Dorado No. 103-15 – Edificio Central Aerocivil, Bogotá, D, C. Colombia</w:t>
    </w:r>
  </w:p>
  <w:p w14:paraId="60325A66" w14:textId="77777777" w:rsidR="009206BA" w:rsidRDefault="003E5474">
    <w:pPr>
      <w:tabs>
        <w:tab w:val="right" w:pos="9540"/>
      </w:tabs>
      <w:rPr>
        <w:rFonts w:ascii="Arial" w:hAnsi="Arial"/>
        <w:sz w:val="18"/>
        <w:lang w:val="es-MX"/>
      </w:rPr>
    </w:pPr>
    <w:r>
      <w:rPr>
        <w:rFonts w:ascii="Arial" w:hAnsi="Arial"/>
        <w:sz w:val="18"/>
      </w:rPr>
      <w:t xml:space="preserve">PBX: (57-1) 4251000 Línea gratuita nacional: </w:t>
    </w:r>
    <w:r>
      <w:rPr>
        <w:rFonts w:ascii="Arial" w:hAnsi="Arial"/>
        <w:sz w:val="18"/>
        <w:lang w:val="es-MX"/>
      </w:rPr>
      <w:t>018000112373</w:t>
    </w:r>
  </w:p>
  <w:p w14:paraId="549CD468" w14:textId="77777777" w:rsidR="009206BA" w:rsidRDefault="003E5474">
    <w:pPr>
      <w:tabs>
        <w:tab w:val="right" w:pos="9540"/>
      </w:tabs>
      <w:rPr>
        <w:rFonts w:ascii="Arial" w:hAnsi="Arial"/>
        <w:sz w:val="18"/>
      </w:rPr>
    </w:pPr>
    <w:r>
      <w:rPr>
        <w:rFonts w:ascii="Arial" w:hAnsi="Arial"/>
        <w:sz w:val="18"/>
        <w:lang w:val="es-MX"/>
      </w:rPr>
      <w:t>Correo electrónico: atencionalciudadano@aerocivil.gov.co</w:t>
    </w:r>
  </w:p>
  <w:p w14:paraId="5DC0C7FE" w14:textId="77777777" w:rsidR="009206BA" w:rsidRDefault="00000000">
    <w:pPr>
      <w:tabs>
        <w:tab w:val="right" w:pos="9540"/>
      </w:tabs>
      <w:rPr>
        <w:rFonts w:ascii="Arial" w:hAnsi="Arial"/>
        <w:b/>
        <w:sz w:val="16"/>
        <w:lang w:val="es-MX"/>
      </w:rPr>
    </w:pPr>
    <w:hyperlink r:id="rId1" w:history="1">
      <w:r w:rsidR="003E5474">
        <w:rPr>
          <w:rStyle w:val="Hipervnculo"/>
          <w:rFonts w:ascii="Arial" w:hAnsi="Arial"/>
          <w:color w:val="auto"/>
          <w:sz w:val="18"/>
          <w:lang w:val="es-MX"/>
        </w:rPr>
        <w:t>www.aerocivil.gov.co</w:t>
      </w:r>
    </w:hyperlink>
    <w:r w:rsidR="003E5474">
      <w:rPr>
        <w:rFonts w:ascii="Arial" w:hAnsi="Arial"/>
        <w:sz w:val="18"/>
        <w:lang w:val="es-MX"/>
      </w:rPr>
      <w:t xml:space="preserve"> </w:t>
    </w:r>
  </w:p>
  <w:bookmarkEnd w:id="81"/>
  <w:p w14:paraId="6554A0D4"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Clave: GDIR-4-2-12-029</w:t>
    </w:r>
  </w:p>
  <w:p w14:paraId="2B0D171B"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Versión: 03</w:t>
    </w:r>
  </w:p>
  <w:p w14:paraId="09517F35" w14:textId="77777777" w:rsidR="009206BA" w:rsidRDefault="003E5474">
    <w:pPr>
      <w:tabs>
        <w:tab w:val="right" w:pos="9540"/>
      </w:tabs>
      <w:ind w:right="-516" w:firstLine="708"/>
      <w:jc w:val="right"/>
      <w:rPr>
        <w:rFonts w:ascii="Arial" w:hAnsi="Arial"/>
        <w:b/>
        <w:sz w:val="16"/>
      </w:rPr>
    </w:pPr>
    <w:r>
      <w:rPr>
        <w:rFonts w:ascii="Arial" w:hAnsi="Arial"/>
        <w:b/>
        <w:sz w:val="16"/>
      </w:rPr>
      <w:t>Fecha: 25/11/2020</w:t>
    </w:r>
  </w:p>
  <w:p w14:paraId="6718EBF7" w14:textId="77777777" w:rsidR="009206BA" w:rsidRDefault="003E5474">
    <w:pPr>
      <w:pStyle w:val="Piedepgina"/>
      <w:ind w:right="-516"/>
      <w:jc w:val="right"/>
      <w:rPr>
        <w:sz w:val="16"/>
        <w:lang w:val="es-MX"/>
      </w:rPr>
    </w:pPr>
    <w:r>
      <w:rPr>
        <w:rStyle w:val="Nmerodepgina"/>
        <w:rFonts w:ascii="Arial" w:hAnsi="Arial"/>
        <w:b/>
        <w:sz w:val="16"/>
      </w:rPr>
      <w:t xml:space="preserve">Página: </w:t>
    </w:r>
    <w:r>
      <w:rPr>
        <w:rStyle w:val="Nmerodepgina"/>
        <w:rFonts w:ascii="Arial" w:hAnsi="Arial"/>
        <w:b/>
        <w:sz w:val="16"/>
      </w:rPr>
      <w:fldChar w:fldCharType="begin"/>
    </w:r>
    <w:r>
      <w:rPr>
        <w:rStyle w:val="Nmerodepgina"/>
        <w:rFonts w:ascii="Arial" w:hAnsi="Arial"/>
        <w:b/>
        <w:sz w:val="16"/>
      </w:rPr>
      <w:instrText xml:space="preserve"> PAGE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r>
      <w:rPr>
        <w:rStyle w:val="Nmerodepgina"/>
        <w:rFonts w:ascii="Arial" w:hAnsi="Arial"/>
        <w:b/>
        <w:sz w:val="16"/>
      </w:rPr>
      <w:t xml:space="preserve"> de </w:t>
    </w:r>
    <w:r>
      <w:rPr>
        <w:rStyle w:val="Nmerodepgina"/>
        <w:rFonts w:ascii="Arial" w:hAnsi="Arial"/>
        <w:b/>
        <w:sz w:val="16"/>
      </w:rPr>
      <w:fldChar w:fldCharType="begin"/>
    </w:r>
    <w:r>
      <w:rPr>
        <w:rStyle w:val="Nmerodepgina"/>
        <w:rFonts w:ascii="Arial" w:hAnsi="Arial"/>
        <w:b/>
        <w:sz w:val="16"/>
      </w:rPr>
      <w:instrText xml:space="preserve"> NUMPAGES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E666E" w14:textId="77777777" w:rsidR="00CC766D" w:rsidRDefault="00CC766D">
      <w:r>
        <w:separator/>
      </w:r>
    </w:p>
  </w:footnote>
  <w:footnote w:type="continuationSeparator" w:id="0">
    <w:p w14:paraId="35DCC2A0" w14:textId="77777777" w:rsidR="00CC766D" w:rsidRDefault="00CC76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2D8B6" w14:textId="77777777" w:rsidR="009206BA" w:rsidRDefault="009206BA">
    <w:pPr>
      <w:pStyle w:val="Encabezado"/>
    </w:pPr>
  </w:p>
  <w:p w14:paraId="69B9538B" w14:textId="77777777" w:rsidR="009206BA" w:rsidRDefault="003E5474">
    <w:pPr>
      <w:pStyle w:val="Encabezado"/>
    </w:pPr>
    <w:r>
      <w:rPr>
        <w:noProof/>
        <w:lang w:eastAsia="es-CO" w:bidi="hi-IN"/>
      </w:rPr>
      <w:drawing>
        <wp:anchor distT="0" distB="0" distL="114300" distR="114300" simplePos="0" relativeHeight="251658240" behindDoc="1" locked="0" layoutInCell="1" allowOverlap="1" wp14:anchorId="491F4218" wp14:editId="07777777">
          <wp:simplePos x="0" y="0"/>
          <wp:positionH relativeFrom="column">
            <wp:posOffset>-1428750</wp:posOffset>
          </wp:positionH>
          <wp:positionV relativeFrom="paragraph">
            <wp:posOffset>-575310</wp:posOffset>
          </wp:positionV>
          <wp:extent cx="3943350" cy="1323975"/>
          <wp:effectExtent l="0" t="0" r="0" b="0"/>
          <wp:wrapNone/>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9433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24068"/>
    <w:multiLevelType w:val="hybridMultilevel"/>
    <w:tmpl w:val="A192C4C8"/>
    <w:lvl w:ilvl="0" w:tplc="B1FC82AC">
      <w:numFmt w:val="bullet"/>
      <w:lvlText w:val="-"/>
      <w:lvlJc w:val="left"/>
      <w:pPr>
        <w:ind w:left="720" w:hanging="360"/>
      </w:pPr>
      <w:rPr>
        <w:rFonts w:ascii="Arial" w:eastAsia="Calibri" w:hAnsi="Arial" w:cs="Arial"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start w:val="1"/>
      <w:numFmt w:val="bullet"/>
      <w:lvlText w:val="o"/>
      <w:lvlJc w:val="left"/>
      <w:pPr>
        <w:ind w:left="3600" w:hanging="360"/>
      </w:pPr>
      <w:rPr>
        <w:rFonts w:ascii="Courier New" w:hAnsi="Courier New" w:cs="Courier New" w:hint="default"/>
      </w:rPr>
    </w:lvl>
    <w:lvl w:ilvl="5" w:tplc="540A0005">
      <w:start w:val="1"/>
      <w:numFmt w:val="bullet"/>
      <w:lvlText w:val=""/>
      <w:lvlJc w:val="left"/>
      <w:pPr>
        <w:ind w:left="4320" w:hanging="360"/>
      </w:pPr>
      <w:rPr>
        <w:rFonts w:ascii="Wingdings" w:hAnsi="Wingdings" w:hint="default"/>
      </w:rPr>
    </w:lvl>
    <w:lvl w:ilvl="6" w:tplc="540A0001">
      <w:start w:val="1"/>
      <w:numFmt w:val="bullet"/>
      <w:lvlText w:val=""/>
      <w:lvlJc w:val="left"/>
      <w:pPr>
        <w:ind w:left="5040" w:hanging="360"/>
      </w:pPr>
      <w:rPr>
        <w:rFonts w:ascii="Symbol" w:hAnsi="Symbol" w:hint="default"/>
      </w:rPr>
    </w:lvl>
    <w:lvl w:ilvl="7" w:tplc="540A0003">
      <w:start w:val="1"/>
      <w:numFmt w:val="bullet"/>
      <w:lvlText w:val="o"/>
      <w:lvlJc w:val="left"/>
      <w:pPr>
        <w:ind w:left="5760" w:hanging="360"/>
      </w:pPr>
      <w:rPr>
        <w:rFonts w:ascii="Courier New" w:hAnsi="Courier New" w:cs="Courier New" w:hint="default"/>
      </w:rPr>
    </w:lvl>
    <w:lvl w:ilvl="8" w:tplc="540A0005">
      <w:start w:val="1"/>
      <w:numFmt w:val="bullet"/>
      <w:lvlText w:val=""/>
      <w:lvlJc w:val="left"/>
      <w:pPr>
        <w:ind w:left="6480" w:hanging="360"/>
      </w:pPr>
      <w:rPr>
        <w:rFonts w:ascii="Wingdings" w:hAnsi="Wingdings" w:hint="default"/>
      </w:rPr>
    </w:lvl>
  </w:abstractNum>
  <w:abstractNum w:abstractNumId="1" w15:restartNumberingAfterBreak="0">
    <w:nsid w:val="511B2DAE"/>
    <w:multiLevelType w:val="hybridMultilevel"/>
    <w:tmpl w:val="FFCE1A96"/>
    <w:lvl w:ilvl="0" w:tplc="C55C0FB6">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E7C7404"/>
    <w:multiLevelType w:val="hybridMultilevel"/>
    <w:tmpl w:val="B59CB5FC"/>
    <w:lvl w:ilvl="0" w:tplc="309671B2">
      <w:start w:val="1"/>
      <w:numFmt w:val="upperRoman"/>
      <w:lvlText w:val="%1."/>
      <w:lvlJc w:val="left"/>
      <w:pPr>
        <w:ind w:left="1080" w:hanging="720"/>
      </w:pPr>
      <w:rPr>
        <w:rFonts w:hint="default"/>
        <w:b/>
        <w:bCs w:val="0"/>
        <w:i/>
        <w:iCs/>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795297991">
    <w:abstractNumId w:val="1"/>
  </w:num>
  <w:num w:numId="2" w16cid:durableId="467362723">
    <w:abstractNumId w:val="2"/>
  </w:num>
  <w:num w:numId="3" w16cid:durableId="1544754491">
    <w:abstractNumId w:val="0"/>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pple Store Pro">
    <w15:presenceInfo w15:providerId="None" w15:userId="Apple Store P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trackRevisions/>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BA"/>
    <w:rsid w:val="00041BA6"/>
    <w:rsid w:val="00041C04"/>
    <w:rsid w:val="00051E1F"/>
    <w:rsid w:val="00066FF4"/>
    <w:rsid w:val="000E0DEB"/>
    <w:rsid w:val="000E7DFF"/>
    <w:rsid w:val="00107351"/>
    <w:rsid w:val="00115727"/>
    <w:rsid w:val="00116BA8"/>
    <w:rsid w:val="00146D7A"/>
    <w:rsid w:val="00205008"/>
    <w:rsid w:val="00206976"/>
    <w:rsid w:val="00211032"/>
    <w:rsid w:val="00256984"/>
    <w:rsid w:val="002625EA"/>
    <w:rsid w:val="002A5062"/>
    <w:rsid w:val="003440DB"/>
    <w:rsid w:val="0039185E"/>
    <w:rsid w:val="003D1FC6"/>
    <w:rsid w:val="003D6EBE"/>
    <w:rsid w:val="003E5474"/>
    <w:rsid w:val="00405D85"/>
    <w:rsid w:val="004152E7"/>
    <w:rsid w:val="0043147D"/>
    <w:rsid w:val="00490B52"/>
    <w:rsid w:val="004A4270"/>
    <w:rsid w:val="004C47AC"/>
    <w:rsid w:val="004F1722"/>
    <w:rsid w:val="00516991"/>
    <w:rsid w:val="005247A6"/>
    <w:rsid w:val="005276D6"/>
    <w:rsid w:val="0053394F"/>
    <w:rsid w:val="00535DBB"/>
    <w:rsid w:val="0054599D"/>
    <w:rsid w:val="0055789C"/>
    <w:rsid w:val="005A2BF8"/>
    <w:rsid w:val="005D641A"/>
    <w:rsid w:val="005E409E"/>
    <w:rsid w:val="005E501A"/>
    <w:rsid w:val="005F189A"/>
    <w:rsid w:val="00616A74"/>
    <w:rsid w:val="0062715D"/>
    <w:rsid w:val="006329CB"/>
    <w:rsid w:val="00672BB4"/>
    <w:rsid w:val="00676D7D"/>
    <w:rsid w:val="006B4445"/>
    <w:rsid w:val="006B4456"/>
    <w:rsid w:val="007228FA"/>
    <w:rsid w:val="007256E8"/>
    <w:rsid w:val="00744D0B"/>
    <w:rsid w:val="007C2E61"/>
    <w:rsid w:val="007D718A"/>
    <w:rsid w:val="007F6BFF"/>
    <w:rsid w:val="008416B1"/>
    <w:rsid w:val="00850F92"/>
    <w:rsid w:val="00851C81"/>
    <w:rsid w:val="00862A82"/>
    <w:rsid w:val="008B2786"/>
    <w:rsid w:val="008D0773"/>
    <w:rsid w:val="00903E73"/>
    <w:rsid w:val="009206BA"/>
    <w:rsid w:val="009644DC"/>
    <w:rsid w:val="009F090D"/>
    <w:rsid w:val="00A45CEE"/>
    <w:rsid w:val="00A67B40"/>
    <w:rsid w:val="00A84336"/>
    <w:rsid w:val="00AA3F60"/>
    <w:rsid w:val="00AA44C8"/>
    <w:rsid w:val="00AC56AC"/>
    <w:rsid w:val="00AF0E0D"/>
    <w:rsid w:val="00AF2EFC"/>
    <w:rsid w:val="00B0412E"/>
    <w:rsid w:val="00B45C76"/>
    <w:rsid w:val="00B62219"/>
    <w:rsid w:val="00BA6823"/>
    <w:rsid w:val="00BD707D"/>
    <w:rsid w:val="00C23396"/>
    <w:rsid w:val="00C6184B"/>
    <w:rsid w:val="00C80CC9"/>
    <w:rsid w:val="00CC766D"/>
    <w:rsid w:val="00CE06F0"/>
    <w:rsid w:val="00D0646A"/>
    <w:rsid w:val="00D27900"/>
    <w:rsid w:val="00D322DF"/>
    <w:rsid w:val="00D52408"/>
    <w:rsid w:val="00D92F48"/>
    <w:rsid w:val="00DB769F"/>
    <w:rsid w:val="00E404DF"/>
    <w:rsid w:val="00F12DF5"/>
    <w:rsid w:val="00F668D4"/>
    <w:rsid w:val="00F73D19"/>
    <w:rsid w:val="00FA1066"/>
    <w:rsid w:val="00FB0919"/>
    <w:rsid w:val="00FE5869"/>
    <w:rsid w:val="051A9065"/>
    <w:rsid w:val="05D032F5"/>
    <w:rsid w:val="05EE9F36"/>
    <w:rsid w:val="06B5DC72"/>
    <w:rsid w:val="0A1D6E40"/>
    <w:rsid w:val="0A96D93F"/>
    <w:rsid w:val="0A9AD54E"/>
    <w:rsid w:val="0AB33362"/>
    <w:rsid w:val="0C36A5AF"/>
    <w:rsid w:val="0F6A4A62"/>
    <w:rsid w:val="0FA0DA57"/>
    <w:rsid w:val="11061AC3"/>
    <w:rsid w:val="14288F37"/>
    <w:rsid w:val="17FB91DD"/>
    <w:rsid w:val="18B8CFD3"/>
    <w:rsid w:val="19BBAB8F"/>
    <w:rsid w:val="2458F6F5"/>
    <w:rsid w:val="29F147A9"/>
    <w:rsid w:val="2C91C4AD"/>
    <w:rsid w:val="2CE537B8"/>
    <w:rsid w:val="2D20636D"/>
    <w:rsid w:val="39BEBD9C"/>
    <w:rsid w:val="3B4261BA"/>
    <w:rsid w:val="3C4A6024"/>
    <w:rsid w:val="3E0F62BA"/>
    <w:rsid w:val="3E892836"/>
    <w:rsid w:val="3FB5772C"/>
    <w:rsid w:val="413488C3"/>
    <w:rsid w:val="44D01BA3"/>
    <w:rsid w:val="4506845C"/>
    <w:rsid w:val="4FB27299"/>
    <w:rsid w:val="532E40FC"/>
    <w:rsid w:val="53C20061"/>
    <w:rsid w:val="54B79CFE"/>
    <w:rsid w:val="55F74BD6"/>
    <w:rsid w:val="58CAD829"/>
    <w:rsid w:val="5B7E7BA6"/>
    <w:rsid w:val="5E34B388"/>
    <w:rsid w:val="61038CAA"/>
    <w:rsid w:val="62FDDC26"/>
    <w:rsid w:val="63A755AF"/>
    <w:rsid w:val="649F6C1D"/>
    <w:rsid w:val="68C0F905"/>
    <w:rsid w:val="68FC5643"/>
    <w:rsid w:val="6914C2BA"/>
    <w:rsid w:val="6C40F15F"/>
    <w:rsid w:val="6ED0DDC4"/>
    <w:rsid w:val="6F3E9A45"/>
    <w:rsid w:val="6F6312C9"/>
    <w:rsid w:val="722355A1"/>
    <w:rsid w:val="729AB38B"/>
    <w:rsid w:val="72ECF029"/>
    <w:rsid w:val="736B015A"/>
    <w:rsid w:val="74B34206"/>
    <w:rsid w:val="74DB8276"/>
    <w:rsid w:val="74E51E1A"/>
    <w:rsid w:val="7741272C"/>
    <w:rsid w:val="7790DF7E"/>
    <w:rsid w:val="792CAFDF"/>
    <w:rsid w:val="7AC88040"/>
    <w:rsid w:val="7C6450A1"/>
    <w:rsid w:val="7E002102"/>
    <w:rsid w:val="7E108AD2"/>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4D0"/>
  <w15:docId w15:val="{A9D0121C-8ABD-4422-8694-3BB0031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s-ES"/>
    </w:rPr>
  </w:style>
  <w:style w:type="paragraph" w:styleId="Ttulo1">
    <w:name w:val="heading 1"/>
    <w:basedOn w:val="Normal"/>
    <w:next w:val="Normal"/>
    <w:link w:val="Ttulo1Car"/>
    <w:qFormat/>
    <w:pPr>
      <w:keepNext/>
      <w:spacing w:before="240" w:after="60"/>
      <w:outlineLvl w:val="0"/>
    </w:pPr>
    <w:rPr>
      <w:rFonts w:ascii="Cambria" w:hAnsi="Cambria"/>
      <w:b/>
      <w:sz w:val="32"/>
    </w:rPr>
  </w:style>
  <w:style w:type="paragraph" w:styleId="Ttulo2">
    <w:name w:val="heading 2"/>
    <w:basedOn w:val="Normal"/>
    <w:next w:val="Normal"/>
    <w:link w:val="Ttulo2Car"/>
    <w:qFormat/>
    <w:pPr>
      <w:keepNext/>
      <w:spacing w:before="240" w:after="60"/>
      <w:outlineLvl w:val="1"/>
    </w:pPr>
    <w:rPr>
      <w:rFonts w:ascii="Cambria" w:hAnsi="Cambria"/>
      <w:b/>
      <w:i/>
      <w:sz w:val="28"/>
    </w:rPr>
  </w:style>
  <w:style w:type="paragraph" w:styleId="Ttulo3">
    <w:name w:val="heading 3"/>
    <w:basedOn w:val="Normal"/>
    <w:next w:val="Normal"/>
    <w:link w:val="Ttulo3Car"/>
    <w:qFormat/>
    <w:pPr>
      <w:keepNext/>
      <w:spacing w:before="240" w:after="60"/>
      <w:outlineLvl w:val="2"/>
    </w:pPr>
    <w:rPr>
      <w:rFonts w:ascii="Cambria" w:hAnsi="Cambria"/>
      <w:b/>
      <w:sz w:val="26"/>
    </w:rPr>
  </w:style>
  <w:style w:type="paragraph" w:styleId="Ttulo7">
    <w:name w:val="heading 7"/>
    <w:basedOn w:val="Normal"/>
    <w:next w:val="Normal"/>
    <w:link w:val="Ttulo7Car"/>
    <w:semiHidden/>
    <w:qFormat/>
    <w:pPr>
      <w:spacing w:before="240" w:after="60"/>
      <w:outlineLvl w:val="6"/>
    </w:pPr>
    <w:rPr>
      <w:rFonts w:ascii="Calibri"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rFonts w:ascii="Arial" w:hAnsi="Arial"/>
      <w:sz w:val="22"/>
      <w:lang w:val="es-ES"/>
    </w:rPr>
  </w:style>
  <w:style w:type="paragraph" w:styleId="Prrafodelista">
    <w:name w:val="List Paragraph"/>
    <w:aliases w:val="HOJA,BOLA,Bolita,BOLADEF,Fuente,Flor,Guión,Párrafo de lista3,Párrafo de lista21,Titulo 8,Lista Párrafo,Viñeta 2,Lista vistosa - Énfasis 12"/>
    <w:basedOn w:val="Normal"/>
    <w:link w:val="PrrafodelistaCar"/>
    <w:uiPriority w:val="34"/>
    <w:qFormat/>
    <w:pPr>
      <w:ind w:left="708"/>
    </w:pPr>
    <w:rPr>
      <w:sz w:val="20"/>
      <w:lang w:val="es-ES"/>
    </w:rPr>
  </w:style>
  <w:style w:type="paragraph" w:customStyle="1" w:styleId="Default">
    <w:name w:val="Default"/>
    <w:rPr>
      <w:rFonts w:ascii="Frutiger 45 Light" w:hAnsi="Frutiger 45 Light"/>
      <w:color w:val="000000"/>
      <w:sz w:val="24"/>
    </w:rPr>
  </w:style>
  <w:style w:type="paragraph" w:customStyle="1" w:styleId="DecimalAligned">
    <w:name w:val="Decimal Aligned"/>
    <w:basedOn w:val="Normal"/>
    <w:qFormat/>
    <w:pPr>
      <w:tabs>
        <w:tab w:val="decimal" w:pos="360"/>
      </w:tabs>
      <w:spacing w:after="200" w:line="276" w:lineRule="auto"/>
    </w:pPr>
    <w:rPr>
      <w:rFonts w:ascii="Calibri" w:hAnsi="Calibri"/>
      <w:sz w:val="22"/>
      <w:lang w:val="es-ES" w:eastAsia="en-US"/>
    </w:rPr>
  </w:style>
  <w:style w:type="paragraph" w:styleId="Textonotapie">
    <w:name w:val="footnote text"/>
    <w:basedOn w:val="Normal"/>
    <w:link w:val="TextonotapieCar"/>
    <w:rPr>
      <w:rFonts w:ascii="Calibri" w:hAnsi="Calibri"/>
      <w:sz w:val="20"/>
      <w:lang w:val="es-ES" w:eastAsia="en-US"/>
    </w:rPr>
  </w:style>
  <w:style w:type="paragraph" w:styleId="Textoindependiente3">
    <w:name w:val="Body Text 3"/>
    <w:basedOn w:val="Normal"/>
    <w:link w:val="Textoindependiente3Car"/>
    <w:pPr>
      <w:spacing w:after="120"/>
    </w:pPr>
    <w:rPr>
      <w:sz w:val="16"/>
    </w:rPr>
  </w:style>
  <w:style w:type="paragraph" w:customStyle="1" w:styleId="Pa11">
    <w:name w:val="Pa11"/>
    <w:basedOn w:val="Normal"/>
    <w:next w:val="Normal"/>
    <w:pPr>
      <w:spacing w:line="217" w:lineRule="atLeast"/>
    </w:pPr>
    <w:rPr>
      <w:rFonts w:ascii="FCIJYN+Helvetica" w:hAnsi="FCIJYN+Helvetica"/>
      <w:lang w:val="es-ES" w:eastAsia="en-US"/>
    </w:rPr>
  </w:style>
  <w:style w:type="paragraph" w:customStyle="1" w:styleId="p9">
    <w:name w:val="p9"/>
    <w:basedOn w:val="Normal"/>
    <w:pPr>
      <w:widowControl w:val="0"/>
      <w:tabs>
        <w:tab w:val="left" w:pos="1960"/>
      </w:tabs>
      <w:spacing w:line="260" w:lineRule="atLeast"/>
      <w:ind w:left="576" w:hanging="1728"/>
    </w:pPr>
    <w:rPr>
      <w:rFonts w:ascii="Arial" w:hAnsi="Arial"/>
      <w:lang w:val="es-ES"/>
    </w:rPr>
  </w:style>
  <w:style w:type="paragraph" w:styleId="Textosinformato">
    <w:name w:val="Plain Text"/>
    <w:basedOn w:val="Normal"/>
    <w:link w:val="TextosinformatoCar"/>
    <w:rPr>
      <w:rFonts w:ascii="Courier New" w:hAnsi="Courier New"/>
      <w:sz w:val="20"/>
      <w:lang w:val="es-ES"/>
    </w:rPr>
  </w:style>
  <w:style w:type="paragraph" w:styleId="Sinespaciado">
    <w:name w:val="No Spacing"/>
    <w:qFormat/>
    <w:rPr>
      <w:rFonts w:ascii="Calibri" w:hAnsi="Calibri"/>
      <w:sz w:val="22"/>
      <w:lang w:eastAsia="en-US"/>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TextoindependienteCar">
    <w:name w:val="Texto independiente Car"/>
    <w:link w:val="Textoindependiente"/>
    <w:rPr>
      <w:rFonts w:ascii="Arial" w:hAnsi="Arial"/>
      <w:sz w:val="22"/>
      <w:lang w:val="es-ES"/>
    </w:rPr>
  </w:style>
  <w:style w:type="character" w:customStyle="1" w:styleId="TextonotapieCar">
    <w:name w:val="Texto nota pie Car"/>
    <w:link w:val="Textonotapie"/>
    <w:rPr>
      <w:rFonts w:ascii="Calibri" w:hAnsi="Calibri"/>
      <w:sz w:val="20"/>
      <w:lang w:val="es-ES" w:eastAsia="en-US"/>
    </w:rPr>
  </w:style>
  <w:style w:type="character" w:styleId="nfasissutil">
    <w:name w:val="Subtle Emphasis"/>
    <w:qFormat/>
    <w:rPr>
      <w:i/>
      <w:color w:val="808080"/>
      <w:lang w:val="es-ES"/>
    </w:rPr>
  </w:style>
  <w:style w:type="character" w:customStyle="1" w:styleId="Ttulo3Car">
    <w:name w:val="Título 3 Car"/>
    <w:link w:val="Ttulo3"/>
    <w:rPr>
      <w:rFonts w:ascii="Cambria" w:hAnsi="Cambria"/>
      <w:b/>
      <w:sz w:val="26"/>
    </w:rPr>
  </w:style>
  <w:style w:type="character" w:customStyle="1" w:styleId="Ttulo1Car">
    <w:name w:val="Título 1 Car"/>
    <w:link w:val="Ttulo1"/>
    <w:rPr>
      <w:rFonts w:ascii="Cambria" w:hAnsi="Cambria"/>
      <w:b/>
      <w:sz w:val="32"/>
    </w:rPr>
  </w:style>
  <w:style w:type="character" w:customStyle="1" w:styleId="Ttulo2Car">
    <w:name w:val="Título 2 Car"/>
    <w:link w:val="Ttulo2"/>
    <w:rPr>
      <w:rFonts w:ascii="Cambria" w:hAnsi="Cambria"/>
      <w:b/>
      <w:i/>
      <w:sz w:val="28"/>
    </w:rPr>
  </w:style>
  <w:style w:type="character" w:customStyle="1" w:styleId="Ttulo7Car">
    <w:name w:val="Título 7 Car"/>
    <w:link w:val="Ttulo7"/>
    <w:semiHidden/>
    <w:rPr>
      <w:rFonts w:ascii="Calibri" w:hAnsi="Calibri"/>
    </w:rPr>
  </w:style>
  <w:style w:type="character" w:customStyle="1" w:styleId="Textoindependiente3Car">
    <w:name w:val="Texto independiente 3 Car"/>
    <w:link w:val="Textoindependiente3"/>
    <w:rPr>
      <w:sz w:val="16"/>
    </w:rPr>
  </w:style>
  <w:style w:type="character" w:styleId="Nmerodepgina">
    <w:name w:val="page number"/>
    <w:basedOn w:val="Fuentedeprrafopredeter"/>
  </w:style>
  <w:style w:type="character" w:customStyle="1" w:styleId="TextosinformatoCar">
    <w:name w:val="Texto sin formato Car"/>
    <w:link w:val="Textosinformato"/>
    <w:rPr>
      <w:rFonts w:ascii="Courier New" w:hAnsi="Courier New"/>
      <w:sz w:val="20"/>
      <w:lang w:val="es-ES"/>
    </w:rPr>
  </w:style>
  <w:style w:type="character" w:customStyle="1" w:styleId="PiedepginaCar">
    <w:name w:val="Pie de página Car"/>
    <w:link w:val="Piedepgina"/>
  </w:style>
  <w:style w:type="character" w:customStyle="1" w:styleId="Mencinsinresolver1">
    <w:name w:val="Mención sin resolver1"/>
    <w:semiHidden/>
    <w:rPr>
      <w:color w:val="605E5C"/>
      <w:shd w:val="clear" w:color="auto" w:fill="E1DFDD"/>
    </w:rPr>
  </w:style>
  <w:style w:type="character" w:customStyle="1" w:styleId="EncabezadoCar">
    <w:name w:val="Encabezado Car"/>
    <w:link w:val="Encabezado"/>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1">
    <w:name w:val="Light Shading Accent 1"/>
    <w:basedOn w:val="Tablanormal"/>
    <w:rPr>
      <w:rFonts w:ascii="Calibri" w:hAnsi="Calibri"/>
      <w:color w:val="365F91"/>
      <w:sz w:val="22"/>
      <w:lang w:val="es-ES" w:eastAsia="en-US"/>
    </w:rPr>
    <w:tblPr>
      <w:tblStyleRowBandSize w:val="1"/>
      <w:tblStyleColBandSize w:val="1"/>
      <w:tblBorders>
        <w:top w:val="single" w:sz="8" w:space="0" w:color="4F81BD"/>
        <w:bottom w:val="single" w:sz="8" w:space="0" w:color="4F81BD"/>
      </w:tblBorders>
    </w:tblPr>
    <w:tblStylePr w:type="fir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Fuentedeprrafopredeter"/>
    <w:uiPriority w:val="1"/>
    <w:rsid w:val="7E002102"/>
  </w:style>
  <w:style w:type="paragraph" w:customStyle="1" w:styleId="xmsonormal">
    <w:name w:val="x_msonormal"/>
    <w:basedOn w:val="Normal"/>
    <w:uiPriority w:val="1"/>
    <w:rsid w:val="11061AC3"/>
    <w:rPr>
      <w:rFonts w:ascii="Calibri" w:eastAsiaTheme="minorEastAsia" w:hAnsi="Calibri" w:cs="Calibri"/>
    </w:rPr>
  </w:style>
  <w:style w:type="paragraph" w:styleId="Textonotaalfinal">
    <w:name w:val="endnote text"/>
    <w:basedOn w:val="Normal"/>
    <w:link w:val="TextonotaalfinalCar"/>
    <w:uiPriority w:val="99"/>
    <w:semiHidden/>
    <w:unhideWhenUsed/>
    <w:rsid w:val="00FE5869"/>
    <w:rPr>
      <w:sz w:val="20"/>
    </w:rPr>
  </w:style>
  <w:style w:type="character" w:customStyle="1" w:styleId="TextonotaalfinalCar">
    <w:name w:val="Texto nota al final Car"/>
    <w:basedOn w:val="Fuentedeprrafopredeter"/>
    <w:link w:val="Textonotaalfinal"/>
    <w:uiPriority w:val="99"/>
    <w:semiHidden/>
    <w:rsid w:val="00FE5869"/>
    <w:rPr>
      <w:lang w:eastAsia="es-ES"/>
    </w:rPr>
  </w:style>
  <w:style w:type="character" w:styleId="Refdenotaalfinal">
    <w:name w:val="endnote reference"/>
    <w:basedOn w:val="Fuentedeprrafopredeter"/>
    <w:uiPriority w:val="99"/>
    <w:semiHidden/>
    <w:unhideWhenUsed/>
    <w:rsid w:val="00FE5869"/>
    <w:rPr>
      <w:vertAlign w:val="superscript"/>
    </w:rPr>
  </w:style>
  <w:style w:type="character" w:styleId="Textoennegrita">
    <w:name w:val="Strong"/>
    <w:basedOn w:val="Fuentedeprrafopredeter"/>
    <w:uiPriority w:val="22"/>
    <w:qFormat/>
    <w:rsid w:val="00FE5869"/>
    <w:rPr>
      <w:b/>
      <w:bCs/>
    </w:rPr>
  </w:style>
  <w:style w:type="character" w:customStyle="1" w:styleId="PrrafodelistaCar">
    <w:name w:val="Párrafo de lista Car"/>
    <w:aliases w:val="HOJA Car,BOLA Car,Bolita Car,BOLADEF Car,Fuente Car,Flor Car,Guión Car,Párrafo de lista3 Car,Párrafo de lista21 Car,Titulo 8 Car,Lista Párrafo Car,Viñeta 2 Car,Lista vistosa - Énfasis 12 Car"/>
    <w:link w:val="Prrafodelista"/>
    <w:uiPriority w:val="34"/>
    <w:locked/>
    <w:rsid w:val="00A45CEE"/>
    <w:rPr>
      <w:lang w:val="es-ES" w:eastAsia="es-ES"/>
    </w:rPr>
  </w:style>
  <w:style w:type="character" w:styleId="Mencinsinresolver">
    <w:name w:val="Unresolved Mention"/>
    <w:basedOn w:val="Fuentedeprrafopredeter"/>
    <w:uiPriority w:val="99"/>
    <w:semiHidden/>
    <w:unhideWhenUsed/>
    <w:rsid w:val="00AF2EFC"/>
    <w:rPr>
      <w:color w:val="605E5C"/>
      <w:shd w:val="clear" w:color="auto" w:fill="E1DFDD"/>
    </w:rPr>
  </w:style>
  <w:style w:type="paragraph" w:styleId="Revisin">
    <w:name w:val="Revision"/>
    <w:hidden/>
    <w:uiPriority w:val="99"/>
    <w:semiHidden/>
    <w:rsid w:val="005A2BF8"/>
    <w:rPr>
      <w:sz w:val="24"/>
      <w:lang w:eastAsia="es-ES"/>
    </w:rPr>
  </w:style>
  <w:style w:type="character" w:styleId="Refdecomentario">
    <w:name w:val="annotation reference"/>
    <w:basedOn w:val="Fuentedeprrafopredeter"/>
    <w:uiPriority w:val="99"/>
    <w:semiHidden/>
    <w:unhideWhenUsed/>
    <w:rsid w:val="005A2BF8"/>
    <w:rPr>
      <w:sz w:val="16"/>
      <w:szCs w:val="16"/>
    </w:rPr>
  </w:style>
  <w:style w:type="paragraph" w:styleId="Textocomentario">
    <w:name w:val="annotation text"/>
    <w:basedOn w:val="Normal"/>
    <w:link w:val="TextocomentarioCar"/>
    <w:uiPriority w:val="99"/>
    <w:semiHidden/>
    <w:unhideWhenUsed/>
    <w:rsid w:val="005A2BF8"/>
    <w:rPr>
      <w:sz w:val="20"/>
    </w:rPr>
  </w:style>
  <w:style w:type="character" w:customStyle="1" w:styleId="TextocomentarioCar">
    <w:name w:val="Texto comentario Car"/>
    <w:basedOn w:val="Fuentedeprrafopredeter"/>
    <w:link w:val="Textocomentario"/>
    <w:uiPriority w:val="99"/>
    <w:semiHidden/>
    <w:rsid w:val="005A2BF8"/>
    <w:rPr>
      <w:lang w:eastAsia="es-ES"/>
    </w:rPr>
  </w:style>
  <w:style w:type="paragraph" w:styleId="Asuntodelcomentario">
    <w:name w:val="annotation subject"/>
    <w:basedOn w:val="Textocomentario"/>
    <w:next w:val="Textocomentario"/>
    <w:link w:val="AsuntodelcomentarioCar"/>
    <w:uiPriority w:val="99"/>
    <w:semiHidden/>
    <w:unhideWhenUsed/>
    <w:rsid w:val="005A2BF8"/>
    <w:rPr>
      <w:b/>
      <w:bCs/>
    </w:rPr>
  </w:style>
  <w:style w:type="character" w:customStyle="1" w:styleId="AsuntodelcomentarioCar">
    <w:name w:val="Asunto del comentario Car"/>
    <w:basedOn w:val="TextocomentarioCar"/>
    <w:link w:val="Asuntodelcomentario"/>
    <w:uiPriority w:val="99"/>
    <w:semiHidden/>
    <w:rsid w:val="005A2BF8"/>
    <w:rPr>
      <w:b/>
      <w:bCs/>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29115">
      <w:bodyDiv w:val="1"/>
      <w:marLeft w:val="0"/>
      <w:marRight w:val="0"/>
      <w:marTop w:val="0"/>
      <w:marBottom w:val="0"/>
      <w:divBdr>
        <w:top w:val="none" w:sz="0" w:space="0" w:color="auto"/>
        <w:left w:val="none" w:sz="0" w:space="0" w:color="auto"/>
        <w:bottom w:val="none" w:sz="0" w:space="0" w:color="auto"/>
        <w:right w:val="none" w:sz="0" w:space="0" w:color="auto"/>
      </w:divBdr>
    </w:div>
    <w:div w:id="241570191">
      <w:bodyDiv w:val="1"/>
      <w:marLeft w:val="0"/>
      <w:marRight w:val="0"/>
      <w:marTop w:val="0"/>
      <w:marBottom w:val="0"/>
      <w:divBdr>
        <w:top w:val="none" w:sz="0" w:space="0" w:color="auto"/>
        <w:left w:val="none" w:sz="0" w:space="0" w:color="auto"/>
        <w:bottom w:val="none" w:sz="0" w:space="0" w:color="auto"/>
        <w:right w:val="none" w:sz="0" w:space="0" w:color="auto"/>
      </w:divBdr>
      <w:divsChild>
        <w:div w:id="106894231">
          <w:marLeft w:val="0"/>
          <w:marRight w:val="0"/>
          <w:marTop w:val="0"/>
          <w:marBottom w:val="0"/>
          <w:divBdr>
            <w:top w:val="none" w:sz="0" w:space="0" w:color="auto"/>
            <w:left w:val="none" w:sz="0" w:space="0" w:color="auto"/>
            <w:bottom w:val="none" w:sz="0" w:space="0" w:color="auto"/>
            <w:right w:val="none" w:sz="0" w:space="0" w:color="auto"/>
          </w:divBdr>
          <w:divsChild>
            <w:div w:id="1910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92956">
      <w:bodyDiv w:val="1"/>
      <w:marLeft w:val="0"/>
      <w:marRight w:val="0"/>
      <w:marTop w:val="0"/>
      <w:marBottom w:val="0"/>
      <w:divBdr>
        <w:top w:val="none" w:sz="0" w:space="0" w:color="auto"/>
        <w:left w:val="none" w:sz="0" w:space="0" w:color="auto"/>
        <w:bottom w:val="none" w:sz="0" w:space="0" w:color="auto"/>
        <w:right w:val="none" w:sz="0" w:space="0" w:color="auto"/>
      </w:divBdr>
    </w:div>
    <w:div w:id="806553961">
      <w:bodyDiv w:val="1"/>
      <w:marLeft w:val="0"/>
      <w:marRight w:val="0"/>
      <w:marTop w:val="0"/>
      <w:marBottom w:val="0"/>
      <w:divBdr>
        <w:top w:val="none" w:sz="0" w:space="0" w:color="auto"/>
        <w:left w:val="none" w:sz="0" w:space="0" w:color="auto"/>
        <w:bottom w:val="none" w:sz="0" w:space="0" w:color="auto"/>
        <w:right w:val="none" w:sz="0" w:space="0" w:color="auto"/>
      </w:divBdr>
    </w:div>
    <w:div w:id="1001278363">
      <w:bodyDiv w:val="1"/>
      <w:marLeft w:val="0"/>
      <w:marRight w:val="0"/>
      <w:marTop w:val="0"/>
      <w:marBottom w:val="0"/>
      <w:divBdr>
        <w:top w:val="none" w:sz="0" w:space="0" w:color="auto"/>
        <w:left w:val="none" w:sz="0" w:space="0" w:color="auto"/>
        <w:bottom w:val="none" w:sz="0" w:space="0" w:color="auto"/>
        <w:right w:val="none" w:sz="0" w:space="0" w:color="auto"/>
      </w:divBdr>
      <w:divsChild>
        <w:div w:id="439298513">
          <w:marLeft w:val="0"/>
          <w:marRight w:val="0"/>
          <w:marTop w:val="0"/>
          <w:marBottom w:val="0"/>
          <w:divBdr>
            <w:top w:val="none" w:sz="0" w:space="0" w:color="auto"/>
            <w:left w:val="none" w:sz="0" w:space="0" w:color="auto"/>
            <w:bottom w:val="none" w:sz="0" w:space="0" w:color="auto"/>
            <w:right w:val="none" w:sz="0" w:space="0" w:color="auto"/>
          </w:divBdr>
          <w:divsChild>
            <w:div w:id="1874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64482">
      <w:bodyDiv w:val="1"/>
      <w:marLeft w:val="0"/>
      <w:marRight w:val="0"/>
      <w:marTop w:val="0"/>
      <w:marBottom w:val="0"/>
      <w:divBdr>
        <w:top w:val="none" w:sz="0" w:space="0" w:color="auto"/>
        <w:left w:val="none" w:sz="0" w:space="0" w:color="auto"/>
        <w:bottom w:val="none" w:sz="0" w:space="0" w:color="auto"/>
        <w:right w:val="none" w:sz="0" w:space="0" w:color="auto"/>
      </w:divBdr>
    </w:div>
    <w:div w:id="1843547218">
      <w:bodyDiv w:val="1"/>
      <w:marLeft w:val="0"/>
      <w:marRight w:val="0"/>
      <w:marTop w:val="0"/>
      <w:marBottom w:val="0"/>
      <w:divBdr>
        <w:top w:val="none" w:sz="0" w:space="0" w:color="auto"/>
        <w:left w:val="none" w:sz="0" w:space="0" w:color="auto"/>
        <w:bottom w:val="none" w:sz="0" w:space="0" w:color="auto"/>
        <w:right w:val="none" w:sz="0" w:space="0" w:color="auto"/>
      </w:divBdr>
      <w:divsChild>
        <w:div w:id="761681384">
          <w:marLeft w:val="0"/>
          <w:marRight w:val="0"/>
          <w:marTop w:val="0"/>
          <w:marBottom w:val="0"/>
          <w:divBdr>
            <w:top w:val="none" w:sz="0" w:space="0" w:color="auto"/>
            <w:left w:val="none" w:sz="0" w:space="0" w:color="auto"/>
            <w:bottom w:val="none" w:sz="0" w:space="0" w:color="auto"/>
            <w:right w:val="none" w:sz="0" w:space="0" w:color="auto"/>
          </w:divBdr>
          <w:divsChild>
            <w:div w:id="1269579965">
              <w:marLeft w:val="0"/>
              <w:marRight w:val="0"/>
              <w:marTop w:val="0"/>
              <w:marBottom w:val="0"/>
              <w:divBdr>
                <w:top w:val="none" w:sz="0" w:space="0" w:color="auto"/>
                <w:left w:val="none" w:sz="0" w:space="0" w:color="auto"/>
                <w:bottom w:val="none" w:sz="0" w:space="0" w:color="auto"/>
                <w:right w:val="none" w:sz="0" w:space="0" w:color="auto"/>
              </w:divBdr>
              <w:divsChild>
                <w:div w:id="1472095601">
                  <w:marLeft w:val="0"/>
                  <w:marRight w:val="0"/>
                  <w:marTop w:val="0"/>
                  <w:marBottom w:val="0"/>
                  <w:divBdr>
                    <w:top w:val="none" w:sz="0" w:space="0" w:color="auto"/>
                    <w:left w:val="none" w:sz="0" w:space="0" w:color="auto"/>
                    <w:bottom w:val="none" w:sz="0" w:space="0" w:color="auto"/>
                    <w:right w:val="none" w:sz="0" w:space="0" w:color="auto"/>
                  </w:divBdr>
                  <w:divsChild>
                    <w:div w:id="11163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143501">
          <w:marLeft w:val="0"/>
          <w:marRight w:val="0"/>
          <w:marTop w:val="0"/>
          <w:marBottom w:val="0"/>
          <w:divBdr>
            <w:top w:val="none" w:sz="0" w:space="0" w:color="auto"/>
            <w:left w:val="none" w:sz="0" w:space="0" w:color="auto"/>
            <w:bottom w:val="none" w:sz="0" w:space="0" w:color="auto"/>
            <w:right w:val="none" w:sz="0" w:space="0" w:color="auto"/>
          </w:divBdr>
          <w:divsChild>
            <w:div w:id="1548100651">
              <w:marLeft w:val="0"/>
              <w:marRight w:val="0"/>
              <w:marTop w:val="0"/>
              <w:marBottom w:val="0"/>
              <w:divBdr>
                <w:top w:val="none" w:sz="0" w:space="0" w:color="auto"/>
                <w:left w:val="none" w:sz="0" w:space="0" w:color="auto"/>
                <w:bottom w:val="none" w:sz="0" w:space="0" w:color="auto"/>
                <w:right w:val="none" w:sz="0" w:space="0" w:color="auto"/>
              </w:divBdr>
              <w:divsChild>
                <w:div w:id="1502508993">
                  <w:marLeft w:val="0"/>
                  <w:marRight w:val="0"/>
                  <w:marTop w:val="0"/>
                  <w:marBottom w:val="0"/>
                  <w:divBdr>
                    <w:top w:val="none" w:sz="0" w:space="0" w:color="auto"/>
                    <w:left w:val="none" w:sz="0" w:space="0" w:color="auto"/>
                    <w:bottom w:val="none" w:sz="0" w:space="0" w:color="auto"/>
                    <w:right w:val="none" w:sz="0" w:space="0" w:color="auto"/>
                  </w:divBdr>
                  <w:divsChild>
                    <w:div w:id="1875071511">
                      <w:marLeft w:val="0"/>
                      <w:marRight w:val="0"/>
                      <w:marTop w:val="0"/>
                      <w:marBottom w:val="0"/>
                      <w:divBdr>
                        <w:top w:val="none" w:sz="0" w:space="0" w:color="auto"/>
                        <w:left w:val="none" w:sz="0" w:space="0" w:color="auto"/>
                        <w:bottom w:val="none" w:sz="0" w:space="0" w:color="auto"/>
                        <w:right w:val="none" w:sz="0" w:space="0" w:color="auto"/>
                      </w:divBdr>
                      <w:divsChild>
                        <w:div w:id="856819882">
                          <w:marLeft w:val="0"/>
                          <w:marRight w:val="0"/>
                          <w:marTop w:val="0"/>
                          <w:marBottom w:val="0"/>
                          <w:divBdr>
                            <w:top w:val="none" w:sz="0" w:space="0" w:color="auto"/>
                            <w:left w:val="none" w:sz="0" w:space="0" w:color="auto"/>
                            <w:bottom w:val="none" w:sz="0" w:space="0" w:color="auto"/>
                            <w:right w:val="none" w:sz="0" w:space="0" w:color="auto"/>
                          </w:divBdr>
                          <w:divsChild>
                            <w:div w:id="2123039035">
                              <w:marLeft w:val="0"/>
                              <w:marRight w:val="0"/>
                              <w:marTop w:val="0"/>
                              <w:marBottom w:val="0"/>
                              <w:divBdr>
                                <w:top w:val="none" w:sz="0" w:space="0" w:color="auto"/>
                                <w:left w:val="none" w:sz="0" w:space="0" w:color="auto"/>
                                <w:bottom w:val="none" w:sz="0" w:space="0" w:color="auto"/>
                                <w:right w:val="none" w:sz="0" w:space="0" w:color="auto"/>
                              </w:divBdr>
                              <w:divsChild>
                                <w:div w:id="446433544">
                                  <w:marLeft w:val="0"/>
                                  <w:marRight w:val="0"/>
                                  <w:marTop w:val="0"/>
                                  <w:marBottom w:val="0"/>
                                  <w:divBdr>
                                    <w:top w:val="none" w:sz="0" w:space="0" w:color="auto"/>
                                    <w:left w:val="none" w:sz="0" w:space="0" w:color="auto"/>
                                    <w:bottom w:val="none" w:sz="0" w:space="0" w:color="auto"/>
                                    <w:right w:val="none" w:sz="0" w:space="0" w:color="auto"/>
                                  </w:divBdr>
                                  <w:divsChild>
                                    <w:div w:id="258871935">
                                      <w:marLeft w:val="0"/>
                                      <w:marRight w:val="0"/>
                                      <w:marTop w:val="0"/>
                                      <w:marBottom w:val="0"/>
                                      <w:divBdr>
                                        <w:top w:val="none" w:sz="0" w:space="0" w:color="auto"/>
                                        <w:left w:val="none" w:sz="0" w:space="0" w:color="auto"/>
                                        <w:bottom w:val="none" w:sz="0" w:space="0" w:color="auto"/>
                                        <w:right w:val="none" w:sz="0" w:space="0" w:color="auto"/>
                                      </w:divBdr>
                                      <w:divsChild>
                                        <w:div w:id="1514344546">
                                          <w:marLeft w:val="0"/>
                                          <w:marRight w:val="0"/>
                                          <w:marTop w:val="0"/>
                                          <w:marBottom w:val="0"/>
                                          <w:divBdr>
                                            <w:top w:val="none" w:sz="0" w:space="0" w:color="auto"/>
                                            <w:left w:val="none" w:sz="0" w:space="0" w:color="auto"/>
                                            <w:bottom w:val="none" w:sz="0" w:space="0" w:color="auto"/>
                                            <w:right w:val="none" w:sz="0" w:space="0" w:color="auto"/>
                                          </w:divBdr>
                                          <w:divsChild>
                                            <w:div w:id="9677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2782768">
          <w:marLeft w:val="0"/>
          <w:marRight w:val="0"/>
          <w:marTop w:val="0"/>
          <w:marBottom w:val="0"/>
          <w:divBdr>
            <w:top w:val="none" w:sz="0" w:space="0" w:color="auto"/>
            <w:left w:val="none" w:sz="0" w:space="0" w:color="auto"/>
            <w:bottom w:val="none" w:sz="0" w:space="0" w:color="auto"/>
            <w:right w:val="none" w:sz="0" w:space="0" w:color="auto"/>
          </w:divBdr>
          <w:divsChild>
            <w:div w:id="1459058741">
              <w:marLeft w:val="0"/>
              <w:marRight w:val="0"/>
              <w:marTop w:val="0"/>
              <w:marBottom w:val="0"/>
              <w:divBdr>
                <w:top w:val="none" w:sz="0" w:space="0" w:color="auto"/>
                <w:left w:val="none" w:sz="0" w:space="0" w:color="auto"/>
                <w:bottom w:val="none" w:sz="0" w:space="0" w:color="auto"/>
                <w:right w:val="none" w:sz="0" w:space="0" w:color="auto"/>
              </w:divBdr>
              <w:divsChild>
                <w:div w:id="791441595">
                  <w:marLeft w:val="0"/>
                  <w:marRight w:val="0"/>
                  <w:marTop w:val="0"/>
                  <w:marBottom w:val="0"/>
                  <w:divBdr>
                    <w:top w:val="none" w:sz="0" w:space="0" w:color="auto"/>
                    <w:left w:val="none" w:sz="0" w:space="0" w:color="auto"/>
                    <w:bottom w:val="none" w:sz="0" w:space="0" w:color="auto"/>
                    <w:right w:val="none" w:sz="0" w:space="0" w:color="auto"/>
                  </w:divBdr>
                  <w:divsChild>
                    <w:div w:id="1425571385">
                      <w:marLeft w:val="0"/>
                      <w:marRight w:val="0"/>
                      <w:marTop w:val="0"/>
                      <w:marBottom w:val="0"/>
                      <w:divBdr>
                        <w:top w:val="none" w:sz="0" w:space="0" w:color="auto"/>
                        <w:left w:val="none" w:sz="0" w:space="0" w:color="auto"/>
                        <w:bottom w:val="none" w:sz="0" w:space="0" w:color="auto"/>
                        <w:right w:val="none" w:sz="0" w:space="0" w:color="auto"/>
                      </w:divBdr>
                      <w:divsChild>
                        <w:div w:id="930704554">
                          <w:marLeft w:val="0"/>
                          <w:marRight w:val="0"/>
                          <w:marTop w:val="0"/>
                          <w:marBottom w:val="0"/>
                          <w:divBdr>
                            <w:top w:val="none" w:sz="0" w:space="0" w:color="auto"/>
                            <w:left w:val="none" w:sz="0" w:space="0" w:color="auto"/>
                            <w:bottom w:val="none" w:sz="0" w:space="0" w:color="auto"/>
                            <w:right w:val="none" w:sz="0" w:space="0" w:color="auto"/>
                          </w:divBdr>
                          <w:divsChild>
                            <w:div w:id="358044342">
                              <w:marLeft w:val="0"/>
                              <w:marRight w:val="0"/>
                              <w:marTop w:val="0"/>
                              <w:marBottom w:val="0"/>
                              <w:divBdr>
                                <w:top w:val="none" w:sz="0" w:space="0" w:color="auto"/>
                                <w:left w:val="none" w:sz="0" w:space="0" w:color="auto"/>
                                <w:bottom w:val="none" w:sz="0" w:space="0" w:color="auto"/>
                                <w:right w:val="none" w:sz="0" w:space="0" w:color="auto"/>
                              </w:divBdr>
                              <w:divsChild>
                                <w:div w:id="567345953">
                                  <w:marLeft w:val="0"/>
                                  <w:marRight w:val="0"/>
                                  <w:marTop w:val="0"/>
                                  <w:marBottom w:val="0"/>
                                  <w:divBdr>
                                    <w:top w:val="none" w:sz="0" w:space="0" w:color="auto"/>
                                    <w:left w:val="none" w:sz="0" w:space="0" w:color="auto"/>
                                    <w:bottom w:val="none" w:sz="0" w:space="0" w:color="auto"/>
                                    <w:right w:val="none" w:sz="0" w:space="0" w:color="auto"/>
                                  </w:divBdr>
                                  <w:divsChild>
                                    <w:div w:id="135646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101425">
                      <w:marLeft w:val="0"/>
                      <w:marRight w:val="0"/>
                      <w:marTop w:val="0"/>
                      <w:marBottom w:val="0"/>
                      <w:divBdr>
                        <w:top w:val="none" w:sz="0" w:space="0" w:color="auto"/>
                        <w:left w:val="none" w:sz="0" w:space="0" w:color="auto"/>
                        <w:bottom w:val="none" w:sz="0" w:space="0" w:color="auto"/>
                        <w:right w:val="none" w:sz="0" w:space="0" w:color="auto"/>
                      </w:divBdr>
                      <w:divsChild>
                        <w:div w:id="498353582">
                          <w:marLeft w:val="0"/>
                          <w:marRight w:val="0"/>
                          <w:marTop w:val="0"/>
                          <w:marBottom w:val="0"/>
                          <w:divBdr>
                            <w:top w:val="none" w:sz="0" w:space="0" w:color="auto"/>
                            <w:left w:val="none" w:sz="0" w:space="0" w:color="auto"/>
                            <w:bottom w:val="none" w:sz="0" w:space="0" w:color="auto"/>
                            <w:right w:val="none" w:sz="0" w:space="0" w:color="auto"/>
                          </w:divBdr>
                          <w:divsChild>
                            <w:div w:id="247228417">
                              <w:marLeft w:val="0"/>
                              <w:marRight w:val="0"/>
                              <w:marTop w:val="0"/>
                              <w:marBottom w:val="0"/>
                              <w:divBdr>
                                <w:top w:val="none" w:sz="0" w:space="0" w:color="auto"/>
                                <w:left w:val="none" w:sz="0" w:space="0" w:color="auto"/>
                                <w:bottom w:val="none" w:sz="0" w:space="0" w:color="auto"/>
                                <w:right w:val="none" w:sz="0" w:space="0" w:color="auto"/>
                              </w:divBdr>
                              <w:divsChild>
                                <w:div w:id="1500657244">
                                  <w:marLeft w:val="0"/>
                                  <w:marRight w:val="0"/>
                                  <w:marTop w:val="0"/>
                                  <w:marBottom w:val="0"/>
                                  <w:divBdr>
                                    <w:top w:val="none" w:sz="0" w:space="0" w:color="auto"/>
                                    <w:left w:val="none" w:sz="0" w:space="0" w:color="auto"/>
                                    <w:bottom w:val="none" w:sz="0" w:space="0" w:color="auto"/>
                                    <w:right w:val="none" w:sz="0" w:space="0" w:color="auto"/>
                                  </w:divBdr>
                                  <w:divsChild>
                                    <w:div w:id="622466662">
                                      <w:marLeft w:val="0"/>
                                      <w:marRight w:val="0"/>
                                      <w:marTop w:val="0"/>
                                      <w:marBottom w:val="0"/>
                                      <w:divBdr>
                                        <w:top w:val="none" w:sz="0" w:space="0" w:color="auto"/>
                                        <w:left w:val="none" w:sz="0" w:space="0" w:color="auto"/>
                                        <w:bottom w:val="none" w:sz="0" w:space="0" w:color="auto"/>
                                        <w:right w:val="none" w:sz="0" w:space="0" w:color="auto"/>
                                      </w:divBdr>
                                      <w:divsChild>
                                        <w:div w:id="5900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275207">
                              <w:marLeft w:val="0"/>
                              <w:marRight w:val="0"/>
                              <w:marTop w:val="0"/>
                              <w:marBottom w:val="0"/>
                              <w:divBdr>
                                <w:top w:val="none" w:sz="0" w:space="0" w:color="auto"/>
                                <w:left w:val="none" w:sz="0" w:space="0" w:color="auto"/>
                                <w:bottom w:val="none" w:sz="0" w:space="0" w:color="auto"/>
                                <w:right w:val="none" w:sz="0" w:space="0" w:color="auto"/>
                              </w:divBdr>
                              <w:divsChild>
                                <w:div w:id="1605764341">
                                  <w:marLeft w:val="0"/>
                                  <w:marRight w:val="0"/>
                                  <w:marTop w:val="0"/>
                                  <w:marBottom w:val="0"/>
                                  <w:divBdr>
                                    <w:top w:val="none" w:sz="0" w:space="0" w:color="auto"/>
                                    <w:left w:val="none" w:sz="0" w:space="0" w:color="auto"/>
                                    <w:bottom w:val="none" w:sz="0" w:space="0" w:color="auto"/>
                                    <w:right w:val="none" w:sz="0" w:space="0" w:color="auto"/>
                                  </w:divBdr>
                                  <w:divsChild>
                                    <w:div w:id="1014527994">
                                      <w:marLeft w:val="0"/>
                                      <w:marRight w:val="0"/>
                                      <w:marTop w:val="0"/>
                                      <w:marBottom w:val="0"/>
                                      <w:divBdr>
                                        <w:top w:val="none" w:sz="0" w:space="0" w:color="auto"/>
                                        <w:left w:val="none" w:sz="0" w:space="0" w:color="auto"/>
                                        <w:bottom w:val="none" w:sz="0" w:space="0" w:color="auto"/>
                                        <w:right w:val="none" w:sz="0" w:space="0" w:color="auto"/>
                                      </w:divBdr>
                                      <w:divsChild>
                                        <w:div w:id="38903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197335">
          <w:marLeft w:val="0"/>
          <w:marRight w:val="0"/>
          <w:marTop w:val="0"/>
          <w:marBottom w:val="0"/>
          <w:divBdr>
            <w:top w:val="none" w:sz="0" w:space="0" w:color="auto"/>
            <w:left w:val="none" w:sz="0" w:space="0" w:color="auto"/>
            <w:bottom w:val="none" w:sz="0" w:space="0" w:color="auto"/>
            <w:right w:val="none" w:sz="0" w:space="0" w:color="auto"/>
          </w:divBdr>
          <w:divsChild>
            <w:div w:id="625813740">
              <w:marLeft w:val="0"/>
              <w:marRight w:val="0"/>
              <w:marTop w:val="0"/>
              <w:marBottom w:val="0"/>
              <w:divBdr>
                <w:top w:val="none" w:sz="0" w:space="0" w:color="auto"/>
                <w:left w:val="none" w:sz="0" w:space="0" w:color="auto"/>
                <w:bottom w:val="none" w:sz="0" w:space="0" w:color="auto"/>
                <w:right w:val="none" w:sz="0" w:space="0" w:color="auto"/>
              </w:divBdr>
              <w:divsChild>
                <w:div w:id="1788502421">
                  <w:marLeft w:val="0"/>
                  <w:marRight w:val="0"/>
                  <w:marTop w:val="0"/>
                  <w:marBottom w:val="0"/>
                  <w:divBdr>
                    <w:top w:val="none" w:sz="0" w:space="0" w:color="auto"/>
                    <w:left w:val="none" w:sz="0" w:space="0" w:color="auto"/>
                    <w:bottom w:val="none" w:sz="0" w:space="0" w:color="auto"/>
                    <w:right w:val="none" w:sz="0" w:space="0" w:color="auto"/>
                  </w:divBdr>
                  <w:divsChild>
                    <w:div w:id="1458597835">
                      <w:marLeft w:val="0"/>
                      <w:marRight w:val="0"/>
                      <w:marTop w:val="0"/>
                      <w:marBottom w:val="0"/>
                      <w:divBdr>
                        <w:top w:val="none" w:sz="0" w:space="0" w:color="auto"/>
                        <w:left w:val="none" w:sz="0" w:space="0" w:color="auto"/>
                        <w:bottom w:val="none" w:sz="0" w:space="0" w:color="auto"/>
                        <w:right w:val="none" w:sz="0" w:space="0" w:color="auto"/>
                      </w:divBdr>
                      <w:divsChild>
                        <w:div w:id="970327993">
                          <w:marLeft w:val="0"/>
                          <w:marRight w:val="0"/>
                          <w:marTop w:val="0"/>
                          <w:marBottom w:val="0"/>
                          <w:divBdr>
                            <w:top w:val="none" w:sz="0" w:space="0" w:color="auto"/>
                            <w:left w:val="none" w:sz="0" w:space="0" w:color="auto"/>
                            <w:bottom w:val="none" w:sz="0" w:space="0" w:color="auto"/>
                            <w:right w:val="none" w:sz="0" w:space="0" w:color="auto"/>
                          </w:divBdr>
                          <w:divsChild>
                            <w:div w:id="1006516246">
                              <w:marLeft w:val="0"/>
                              <w:marRight w:val="0"/>
                              <w:marTop w:val="0"/>
                              <w:marBottom w:val="0"/>
                              <w:divBdr>
                                <w:top w:val="none" w:sz="0" w:space="0" w:color="auto"/>
                                <w:left w:val="none" w:sz="0" w:space="0" w:color="auto"/>
                                <w:bottom w:val="none" w:sz="0" w:space="0" w:color="auto"/>
                                <w:right w:val="none" w:sz="0" w:space="0" w:color="auto"/>
                              </w:divBdr>
                              <w:divsChild>
                                <w:div w:id="1444768113">
                                  <w:marLeft w:val="0"/>
                                  <w:marRight w:val="0"/>
                                  <w:marTop w:val="0"/>
                                  <w:marBottom w:val="0"/>
                                  <w:divBdr>
                                    <w:top w:val="none" w:sz="0" w:space="0" w:color="auto"/>
                                    <w:left w:val="none" w:sz="0" w:space="0" w:color="auto"/>
                                    <w:bottom w:val="none" w:sz="0" w:space="0" w:color="auto"/>
                                    <w:right w:val="none" w:sz="0" w:space="0" w:color="auto"/>
                                  </w:divBdr>
                                  <w:divsChild>
                                    <w:div w:id="1422487689">
                                      <w:marLeft w:val="0"/>
                                      <w:marRight w:val="0"/>
                                      <w:marTop w:val="0"/>
                                      <w:marBottom w:val="0"/>
                                      <w:divBdr>
                                        <w:top w:val="none" w:sz="0" w:space="0" w:color="auto"/>
                                        <w:left w:val="none" w:sz="0" w:space="0" w:color="auto"/>
                                        <w:bottom w:val="none" w:sz="0" w:space="0" w:color="auto"/>
                                        <w:right w:val="none" w:sz="0" w:space="0" w:color="auto"/>
                                      </w:divBdr>
                                      <w:divsChild>
                                        <w:div w:id="1949310356">
                                          <w:marLeft w:val="0"/>
                                          <w:marRight w:val="0"/>
                                          <w:marTop w:val="0"/>
                                          <w:marBottom w:val="0"/>
                                          <w:divBdr>
                                            <w:top w:val="none" w:sz="0" w:space="0" w:color="auto"/>
                                            <w:left w:val="none" w:sz="0" w:space="0" w:color="auto"/>
                                            <w:bottom w:val="none" w:sz="0" w:space="0" w:color="auto"/>
                                            <w:right w:val="none" w:sz="0" w:space="0" w:color="auto"/>
                                          </w:divBdr>
                                          <w:divsChild>
                                            <w:div w:id="10993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1133157">
          <w:marLeft w:val="0"/>
          <w:marRight w:val="0"/>
          <w:marTop w:val="0"/>
          <w:marBottom w:val="0"/>
          <w:divBdr>
            <w:top w:val="none" w:sz="0" w:space="0" w:color="auto"/>
            <w:left w:val="none" w:sz="0" w:space="0" w:color="auto"/>
            <w:bottom w:val="none" w:sz="0" w:space="0" w:color="auto"/>
            <w:right w:val="none" w:sz="0" w:space="0" w:color="auto"/>
          </w:divBdr>
          <w:divsChild>
            <w:div w:id="41639787">
              <w:marLeft w:val="0"/>
              <w:marRight w:val="0"/>
              <w:marTop w:val="0"/>
              <w:marBottom w:val="0"/>
              <w:divBdr>
                <w:top w:val="none" w:sz="0" w:space="0" w:color="auto"/>
                <w:left w:val="none" w:sz="0" w:space="0" w:color="auto"/>
                <w:bottom w:val="none" w:sz="0" w:space="0" w:color="auto"/>
                <w:right w:val="none" w:sz="0" w:space="0" w:color="auto"/>
              </w:divBdr>
              <w:divsChild>
                <w:div w:id="604464692">
                  <w:marLeft w:val="0"/>
                  <w:marRight w:val="0"/>
                  <w:marTop w:val="0"/>
                  <w:marBottom w:val="0"/>
                  <w:divBdr>
                    <w:top w:val="none" w:sz="0" w:space="0" w:color="auto"/>
                    <w:left w:val="none" w:sz="0" w:space="0" w:color="auto"/>
                    <w:bottom w:val="none" w:sz="0" w:space="0" w:color="auto"/>
                    <w:right w:val="none" w:sz="0" w:space="0" w:color="auto"/>
                  </w:divBdr>
                  <w:divsChild>
                    <w:div w:id="851455650">
                      <w:marLeft w:val="0"/>
                      <w:marRight w:val="0"/>
                      <w:marTop w:val="0"/>
                      <w:marBottom w:val="0"/>
                      <w:divBdr>
                        <w:top w:val="none" w:sz="0" w:space="0" w:color="auto"/>
                        <w:left w:val="none" w:sz="0" w:space="0" w:color="auto"/>
                        <w:bottom w:val="none" w:sz="0" w:space="0" w:color="auto"/>
                        <w:right w:val="none" w:sz="0" w:space="0" w:color="auto"/>
                      </w:divBdr>
                      <w:divsChild>
                        <w:div w:id="593322519">
                          <w:marLeft w:val="0"/>
                          <w:marRight w:val="0"/>
                          <w:marTop w:val="0"/>
                          <w:marBottom w:val="0"/>
                          <w:divBdr>
                            <w:top w:val="none" w:sz="0" w:space="0" w:color="auto"/>
                            <w:left w:val="none" w:sz="0" w:space="0" w:color="auto"/>
                            <w:bottom w:val="none" w:sz="0" w:space="0" w:color="auto"/>
                            <w:right w:val="none" w:sz="0" w:space="0" w:color="auto"/>
                          </w:divBdr>
                          <w:divsChild>
                            <w:div w:id="1382948784">
                              <w:marLeft w:val="0"/>
                              <w:marRight w:val="0"/>
                              <w:marTop w:val="0"/>
                              <w:marBottom w:val="0"/>
                              <w:divBdr>
                                <w:top w:val="none" w:sz="0" w:space="0" w:color="auto"/>
                                <w:left w:val="none" w:sz="0" w:space="0" w:color="auto"/>
                                <w:bottom w:val="none" w:sz="0" w:space="0" w:color="auto"/>
                                <w:right w:val="none" w:sz="0" w:space="0" w:color="auto"/>
                              </w:divBdr>
                              <w:divsChild>
                                <w:div w:id="1915625750">
                                  <w:marLeft w:val="0"/>
                                  <w:marRight w:val="0"/>
                                  <w:marTop w:val="0"/>
                                  <w:marBottom w:val="0"/>
                                  <w:divBdr>
                                    <w:top w:val="none" w:sz="0" w:space="0" w:color="auto"/>
                                    <w:left w:val="none" w:sz="0" w:space="0" w:color="auto"/>
                                    <w:bottom w:val="none" w:sz="0" w:space="0" w:color="auto"/>
                                    <w:right w:val="none" w:sz="0" w:space="0" w:color="auto"/>
                                  </w:divBdr>
                                  <w:divsChild>
                                    <w:div w:id="3704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51813">
                      <w:marLeft w:val="0"/>
                      <w:marRight w:val="0"/>
                      <w:marTop w:val="0"/>
                      <w:marBottom w:val="0"/>
                      <w:divBdr>
                        <w:top w:val="none" w:sz="0" w:space="0" w:color="auto"/>
                        <w:left w:val="none" w:sz="0" w:space="0" w:color="auto"/>
                        <w:bottom w:val="none" w:sz="0" w:space="0" w:color="auto"/>
                        <w:right w:val="none" w:sz="0" w:space="0" w:color="auto"/>
                      </w:divBdr>
                      <w:divsChild>
                        <w:div w:id="502011182">
                          <w:marLeft w:val="0"/>
                          <w:marRight w:val="0"/>
                          <w:marTop w:val="0"/>
                          <w:marBottom w:val="0"/>
                          <w:divBdr>
                            <w:top w:val="none" w:sz="0" w:space="0" w:color="auto"/>
                            <w:left w:val="none" w:sz="0" w:space="0" w:color="auto"/>
                            <w:bottom w:val="none" w:sz="0" w:space="0" w:color="auto"/>
                            <w:right w:val="none" w:sz="0" w:space="0" w:color="auto"/>
                          </w:divBdr>
                          <w:divsChild>
                            <w:div w:id="1904440808">
                              <w:marLeft w:val="0"/>
                              <w:marRight w:val="0"/>
                              <w:marTop w:val="0"/>
                              <w:marBottom w:val="0"/>
                              <w:divBdr>
                                <w:top w:val="none" w:sz="0" w:space="0" w:color="auto"/>
                                <w:left w:val="none" w:sz="0" w:space="0" w:color="auto"/>
                                <w:bottom w:val="none" w:sz="0" w:space="0" w:color="auto"/>
                                <w:right w:val="none" w:sz="0" w:space="0" w:color="auto"/>
                              </w:divBdr>
                              <w:divsChild>
                                <w:div w:id="117455445">
                                  <w:marLeft w:val="0"/>
                                  <w:marRight w:val="0"/>
                                  <w:marTop w:val="0"/>
                                  <w:marBottom w:val="0"/>
                                  <w:divBdr>
                                    <w:top w:val="none" w:sz="0" w:space="0" w:color="auto"/>
                                    <w:left w:val="none" w:sz="0" w:space="0" w:color="auto"/>
                                    <w:bottom w:val="none" w:sz="0" w:space="0" w:color="auto"/>
                                    <w:right w:val="none" w:sz="0" w:space="0" w:color="auto"/>
                                  </w:divBdr>
                                  <w:divsChild>
                                    <w:div w:id="394821444">
                                      <w:marLeft w:val="0"/>
                                      <w:marRight w:val="0"/>
                                      <w:marTop w:val="0"/>
                                      <w:marBottom w:val="0"/>
                                      <w:divBdr>
                                        <w:top w:val="none" w:sz="0" w:space="0" w:color="auto"/>
                                        <w:left w:val="none" w:sz="0" w:space="0" w:color="auto"/>
                                        <w:bottom w:val="none" w:sz="0" w:space="0" w:color="auto"/>
                                        <w:right w:val="none" w:sz="0" w:space="0" w:color="auto"/>
                                      </w:divBdr>
                                      <w:divsChild>
                                        <w:div w:id="5363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2640">
                              <w:marLeft w:val="0"/>
                              <w:marRight w:val="0"/>
                              <w:marTop w:val="0"/>
                              <w:marBottom w:val="0"/>
                              <w:divBdr>
                                <w:top w:val="none" w:sz="0" w:space="0" w:color="auto"/>
                                <w:left w:val="none" w:sz="0" w:space="0" w:color="auto"/>
                                <w:bottom w:val="none" w:sz="0" w:space="0" w:color="auto"/>
                                <w:right w:val="none" w:sz="0" w:space="0" w:color="auto"/>
                              </w:divBdr>
                              <w:divsChild>
                                <w:div w:id="493381331">
                                  <w:marLeft w:val="0"/>
                                  <w:marRight w:val="0"/>
                                  <w:marTop w:val="0"/>
                                  <w:marBottom w:val="0"/>
                                  <w:divBdr>
                                    <w:top w:val="none" w:sz="0" w:space="0" w:color="auto"/>
                                    <w:left w:val="none" w:sz="0" w:space="0" w:color="auto"/>
                                    <w:bottom w:val="none" w:sz="0" w:space="0" w:color="auto"/>
                                    <w:right w:val="none" w:sz="0" w:space="0" w:color="auto"/>
                                  </w:divBdr>
                                  <w:divsChild>
                                    <w:div w:id="174001774">
                                      <w:marLeft w:val="0"/>
                                      <w:marRight w:val="0"/>
                                      <w:marTop w:val="0"/>
                                      <w:marBottom w:val="0"/>
                                      <w:divBdr>
                                        <w:top w:val="none" w:sz="0" w:space="0" w:color="auto"/>
                                        <w:left w:val="none" w:sz="0" w:space="0" w:color="auto"/>
                                        <w:bottom w:val="none" w:sz="0" w:space="0" w:color="auto"/>
                                        <w:right w:val="none" w:sz="0" w:space="0" w:color="auto"/>
                                      </w:divBdr>
                                      <w:divsChild>
                                        <w:div w:id="183456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9566341">
          <w:marLeft w:val="0"/>
          <w:marRight w:val="0"/>
          <w:marTop w:val="0"/>
          <w:marBottom w:val="0"/>
          <w:divBdr>
            <w:top w:val="none" w:sz="0" w:space="0" w:color="auto"/>
            <w:left w:val="none" w:sz="0" w:space="0" w:color="auto"/>
            <w:bottom w:val="none" w:sz="0" w:space="0" w:color="auto"/>
            <w:right w:val="none" w:sz="0" w:space="0" w:color="auto"/>
          </w:divBdr>
          <w:divsChild>
            <w:div w:id="1110078886">
              <w:marLeft w:val="0"/>
              <w:marRight w:val="0"/>
              <w:marTop w:val="0"/>
              <w:marBottom w:val="0"/>
              <w:divBdr>
                <w:top w:val="none" w:sz="0" w:space="0" w:color="auto"/>
                <w:left w:val="none" w:sz="0" w:space="0" w:color="auto"/>
                <w:bottom w:val="none" w:sz="0" w:space="0" w:color="auto"/>
                <w:right w:val="none" w:sz="0" w:space="0" w:color="auto"/>
              </w:divBdr>
              <w:divsChild>
                <w:div w:id="34240475">
                  <w:marLeft w:val="0"/>
                  <w:marRight w:val="0"/>
                  <w:marTop w:val="0"/>
                  <w:marBottom w:val="0"/>
                  <w:divBdr>
                    <w:top w:val="none" w:sz="0" w:space="0" w:color="auto"/>
                    <w:left w:val="none" w:sz="0" w:space="0" w:color="auto"/>
                    <w:bottom w:val="none" w:sz="0" w:space="0" w:color="auto"/>
                    <w:right w:val="none" w:sz="0" w:space="0" w:color="auto"/>
                  </w:divBdr>
                  <w:divsChild>
                    <w:div w:id="1929805222">
                      <w:marLeft w:val="0"/>
                      <w:marRight w:val="0"/>
                      <w:marTop w:val="0"/>
                      <w:marBottom w:val="0"/>
                      <w:divBdr>
                        <w:top w:val="none" w:sz="0" w:space="0" w:color="auto"/>
                        <w:left w:val="none" w:sz="0" w:space="0" w:color="auto"/>
                        <w:bottom w:val="none" w:sz="0" w:space="0" w:color="auto"/>
                        <w:right w:val="none" w:sz="0" w:space="0" w:color="auto"/>
                      </w:divBdr>
                      <w:divsChild>
                        <w:div w:id="849491811">
                          <w:marLeft w:val="0"/>
                          <w:marRight w:val="0"/>
                          <w:marTop w:val="0"/>
                          <w:marBottom w:val="0"/>
                          <w:divBdr>
                            <w:top w:val="none" w:sz="0" w:space="0" w:color="auto"/>
                            <w:left w:val="none" w:sz="0" w:space="0" w:color="auto"/>
                            <w:bottom w:val="none" w:sz="0" w:space="0" w:color="auto"/>
                            <w:right w:val="none" w:sz="0" w:space="0" w:color="auto"/>
                          </w:divBdr>
                          <w:divsChild>
                            <w:div w:id="720985409">
                              <w:marLeft w:val="0"/>
                              <w:marRight w:val="0"/>
                              <w:marTop w:val="0"/>
                              <w:marBottom w:val="0"/>
                              <w:divBdr>
                                <w:top w:val="none" w:sz="0" w:space="0" w:color="auto"/>
                                <w:left w:val="none" w:sz="0" w:space="0" w:color="auto"/>
                                <w:bottom w:val="none" w:sz="0" w:space="0" w:color="auto"/>
                                <w:right w:val="none" w:sz="0" w:space="0" w:color="auto"/>
                              </w:divBdr>
                              <w:divsChild>
                                <w:div w:id="1796218540">
                                  <w:marLeft w:val="0"/>
                                  <w:marRight w:val="0"/>
                                  <w:marTop w:val="0"/>
                                  <w:marBottom w:val="0"/>
                                  <w:divBdr>
                                    <w:top w:val="none" w:sz="0" w:space="0" w:color="auto"/>
                                    <w:left w:val="none" w:sz="0" w:space="0" w:color="auto"/>
                                    <w:bottom w:val="none" w:sz="0" w:space="0" w:color="auto"/>
                                    <w:right w:val="none" w:sz="0" w:space="0" w:color="auto"/>
                                  </w:divBdr>
                                  <w:divsChild>
                                    <w:div w:id="76681573">
                                      <w:marLeft w:val="0"/>
                                      <w:marRight w:val="0"/>
                                      <w:marTop w:val="0"/>
                                      <w:marBottom w:val="0"/>
                                      <w:divBdr>
                                        <w:top w:val="none" w:sz="0" w:space="0" w:color="auto"/>
                                        <w:left w:val="none" w:sz="0" w:space="0" w:color="auto"/>
                                        <w:bottom w:val="none" w:sz="0" w:space="0" w:color="auto"/>
                                        <w:right w:val="none" w:sz="0" w:space="0" w:color="auto"/>
                                      </w:divBdr>
                                      <w:divsChild>
                                        <w:div w:id="2069184640">
                                          <w:marLeft w:val="0"/>
                                          <w:marRight w:val="0"/>
                                          <w:marTop w:val="0"/>
                                          <w:marBottom w:val="0"/>
                                          <w:divBdr>
                                            <w:top w:val="none" w:sz="0" w:space="0" w:color="auto"/>
                                            <w:left w:val="none" w:sz="0" w:space="0" w:color="auto"/>
                                            <w:bottom w:val="none" w:sz="0" w:space="0" w:color="auto"/>
                                            <w:right w:val="none" w:sz="0" w:space="0" w:color="auto"/>
                                          </w:divBdr>
                                          <w:divsChild>
                                            <w:div w:id="164292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013763">
          <w:marLeft w:val="0"/>
          <w:marRight w:val="0"/>
          <w:marTop w:val="0"/>
          <w:marBottom w:val="0"/>
          <w:divBdr>
            <w:top w:val="none" w:sz="0" w:space="0" w:color="auto"/>
            <w:left w:val="none" w:sz="0" w:space="0" w:color="auto"/>
            <w:bottom w:val="none" w:sz="0" w:space="0" w:color="auto"/>
            <w:right w:val="none" w:sz="0" w:space="0" w:color="auto"/>
          </w:divBdr>
          <w:divsChild>
            <w:div w:id="2094278766">
              <w:marLeft w:val="0"/>
              <w:marRight w:val="0"/>
              <w:marTop w:val="0"/>
              <w:marBottom w:val="0"/>
              <w:divBdr>
                <w:top w:val="none" w:sz="0" w:space="0" w:color="auto"/>
                <w:left w:val="none" w:sz="0" w:space="0" w:color="auto"/>
                <w:bottom w:val="none" w:sz="0" w:space="0" w:color="auto"/>
                <w:right w:val="none" w:sz="0" w:space="0" w:color="auto"/>
              </w:divBdr>
              <w:divsChild>
                <w:div w:id="2104718901">
                  <w:marLeft w:val="0"/>
                  <w:marRight w:val="0"/>
                  <w:marTop w:val="0"/>
                  <w:marBottom w:val="0"/>
                  <w:divBdr>
                    <w:top w:val="none" w:sz="0" w:space="0" w:color="auto"/>
                    <w:left w:val="none" w:sz="0" w:space="0" w:color="auto"/>
                    <w:bottom w:val="none" w:sz="0" w:space="0" w:color="auto"/>
                    <w:right w:val="none" w:sz="0" w:space="0" w:color="auto"/>
                  </w:divBdr>
                  <w:divsChild>
                    <w:div w:id="709458116">
                      <w:marLeft w:val="0"/>
                      <w:marRight w:val="0"/>
                      <w:marTop w:val="0"/>
                      <w:marBottom w:val="0"/>
                      <w:divBdr>
                        <w:top w:val="none" w:sz="0" w:space="0" w:color="auto"/>
                        <w:left w:val="none" w:sz="0" w:space="0" w:color="auto"/>
                        <w:bottom w:val="none" w:sz="0" w:space="0" w:color="auto"/>
                        <w:right w:val="none" w:sz="0" w:space="0" w:color="auto"/>
                      </w:divBdr>
                      <w:divsChild>
                        <w:div w:id="1413619205">
                          <w:marLeft w:val="0"/>
                          <w:marRight w:val="0"/>
                          <w:marTop w:val="0"/>
                          <w:marBottom w:val="0"/>
                          <w:divBdr>
                            <w:top w:val="none" w:sz="0" w:space="0" w:color="auto"/>
                            <w:left w:val="none" w:sz="0" w:space="0" w:color="auto"/>
                            <w:bottom w:val="none" w:sz="0" w:space="0" w:color="auto"/>
                            <w:right w:val="none" w:sz="0" w:space="0" w:color="auto"/>
                          </w:divBdr>
                          <w:divsChild>
                            <w:div w:id="1906914019">
                              <w:marLeft w:val="0"/>
                              <w:marRight w:val="0"/>
                              <w:marTop w:val="0"/>
                              <w:marBottom w:val="0"/>
                              <w:divBdr>
                                <w:top w:val="none" w:sz="0" w:space="0" w:color="auto"/>
                                <w:left w:val="none" w:sz="0" w:space="0" w:color="auto"/>
                                <w:bottom w:val="none" w:sz="0" w:space="0" w:color="auto"/>
                                <w:right w:val="none" w:sz="0" w:space="0" w:color="auto"/>
                              </w:divBdr>
                              <w:divsChild>
                                <w:div w:id="742800071">
                                  <w:marLeft w:val="0"/>
                                  <w:marRight w:val="0"/>
                                  <w:marTop w:val="0"/>
                                  <w:marBottom w:val="0"/>
                                  <w:divBdr>
                                    <w:top w:val="none" w:sz="0" w:space="0" w:color="auto"/>
                                    <w:left w:val="none" w:sz="0" w:space="0" w:color="auto"/>
                                    <w:bottom w:val="none" w:sz="0" w:space="0" w:color="auto"/>
                                    <w:right w:val="none" w:sz="0" w:space="0" w:color="auto"/>
                                  </w:divBdr>
                                  <w:divsChild>
                                    <w:div w:id="102786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4906">
                      <w:marLeft w:val="0"/>
                      <w:marRight w:val="0"/>
                      <w:marTop w:val="0"/>
                      <w:marBottom w:val="0"/>
                      <w:divBdr>
                        <w:top w:val="none" w:sz="0" w:space="0" w:color="auto"/>
                        <w:left w:val="none" w:sz="0" w:space="0" w:color="auto"/>
                        <w:bottom w:val="none" w:sz="0" w:space="0" w:color="auto"/>
                        <w:right w:val="none" w:sz="0" w:space="0" w:color="auto"/>
                      </w:divBdr>
                      <w:divsChild>
                        <w:div w:id="2039232803">
                          <w:marLeft w:val="0"/>
                          <w:marRight w:val="0"/>
                          <w:marTop w:val="0"/>
                          <w:marBottom w:val="0"/>
                          <w:divBdr>
                            <w:top w:val="none" w:sz="0" w:space="0" w:color="auto"/>
                            <w:left w:val="none" w:sz="0" w:space="0" w:color="auto"/>
                            <w:bottom w:val="none" w:sz="0" w:space="0" w:color="auto"/>
                            <w:right w:val="none" w:sz="0" w:space="0" w:color="auto"/>
                          </w:divBdr>
                          <w:divsChild>
                            <w:div w:id="1193763787">
                              <w:marLeft w:val="0"/>
                              <w:marRight w:val="0"/>
                              <w:marTop w:val="0"/>
                              <w:marBottom w:val="0"/>
                              <w:divBdr>
                                <w:top w:val="none" w:sz="0" w:space="0" w:color="auto"/>
                                <w:left w:val="none" w:sz="0" w:space="0" w:color="auto"/>
                                <w:bottom w:val="none" w:sz="0" w:space="0" w:color="auto"/>
                                <w:right w:val="none" w:sz="0" w:space="0" w:color="auto"/>
                              </w:divBdr>
                              <w:divsChild>
                                <w:div w:id="372730295">
                                  <w:marLeft w:val="0"/>
                                  <w:marRight w:val="0"/>
                                  <w:marTop w:val="0"/>
                                  <w:marBottom w:val="0"/>
                                  <w:divBdr>
                                    <w:top w:val="none" w:sz="0" w:space="0" w:color="auto"/>
                                    <w:left w:val="none" w:sz="0" w:space="0" w:color="auto"/>
                                    <w:bottom w:val="none" w:sz="0" w:space="0" w:color="auto"/>
                                    <w:right w:val="none" w:sz="0" w:space="0" w:color="auto"/>
                                  </w:divBdr>
                                  <w:divsChild>
                                    <w:div w:id="590966499">
                                      <w:marLeft w:val="0"/>
                                      <w:marRight w:val="0"/>
                                      <w:marTop w:val="0"/>
                                      <w:marBottom w:val="0"/>
                                      <w:divBdr>
                                        <w:top w:val="none" w:sz="0" w:space="0" w:color="auto"/>
                                        <w:left w:val="none" w:sz="0" w:space="0" w:color="auto"/>
                                        <w:bottom w:val="none" w:sz="0" w:space="0" w:color="auto"/>
                                        <w:right w:val="none" w:sz="0" w:space="0" w:color="auto"/>
                                      </w:divBdr>
                                      <w:divsChild>
                                        <w:div w:id="8843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mailto:atencionalciudadano@aerocivil.gov.co"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er1.xml.rels><?xml version="1.0" encoding="UTF-8" standalone="yes"?>
<Relationships xmlns="http://schemas.openxmlformats.org/package/2006/relationships"><Relationship Id="rId1" Type="http://schemas.openxmlformats.org/officeDocument/2006/relationships/hyperlink" Target="http://www.aerocivil.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EBD4F209EF01241B8F83F0D69C6EC24" ma:contentTypeVersion="9" ma:contentTypeDescription="Crear nuevo documento." ma:contentTypeScope="" ma:versionID="da22428a949efecb58e39be95d7f63f9">
  <xsd:schema xmlns:xsd="http://www.w3.org/2001/XMLSchema" xmlns:xs="http://www.w3.org/2001/XMLSchema" xmlns:p="http://schemas.microsoft.com/office/2006/metadata/properties" xmlns:ns2="8d7abf12-0c3d-4d9b-8055-6ad726136378" xmlns:ns3="bb35cef4-c4c5-47b0-b031-32891f065c5b" targetNamespace="http://schemas.microsoft.com/office/2006/metadata/properties" ma:root="true" ma:fieldsID="b774158673fadf0a08a5de0bc397a3e9" ns2:_="" ns3:_="">
    <xsd:import namespace="8d7abf12-0c3d-4d9b-8055-6ad726136378"/>
    <xsd:import namespace="bb35cef4-c4c5-47b0-b031-32891f065c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abf12-0c3d-4d9b-8055-6ad726136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b9835868-0446-4b57-9c33-b7ac1c58992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35cef4-c4c5-47b0-b031-32891f065c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b556e28-77bf-4d5b-96a6-07c0ece7ae02}" ma:internalName="TaxCatchAll" ma:showField="CatchAllData" ma:web="bb35cef4-c4c5-47b0-b031-32891f065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bb35cef4-c4c5-47b0-b031-32891f065c5b" xsi:nil="true"/>
    <lcf76f155ced4ddcb4097134ff3c332f xmlns="8d7abf12-0c3d-4d9b-8055-6ad7261363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D2425C5-106A-4494-BE0F-82EA9160E6F2}">
  <ds:schemaRefs>
    <ds:schemaRef ds:uri="http://schemas.openxmlformats.org/officeDocument/2006/bibliography"/>
  </ds:schemaRefs>
</ds:datastoreItem>
</file>

<file path=customXml/itemProps2.xml><?xml version="1.0" encoding="utf-8"?>
<ds:datastoreItem xmlns:ds="http://schemas.openxmlformats.org/officeDocument/2006/customXml" ds:itemID="{1D3DD27C-EC11-4947-B226-77818343A324}">
  <ds:schemaRefs>
    <ds:schemaRef ds:uri="http://schemas.microsoft.com/sharepoint/v3/contenttype/forms"/>
  </ds:schemaRefs>
</ds:datastoreItem>
</file>

<file path=customXml/itemProps3.xml><?xml version="1.0" encoding="utf-8"?>
<ds:datastoreItem xmlns:ds="http://schemas.openxmlformats.org/officeDocument/2006/customXml" ds:itemID="{9731809B-DA5A-4860-AAA5-50FFFC738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abf12-0c3d-4d9b-8055-6ad726136378"/>
    <ds:schemaRef ds:uri="bb35cef4-c4c5-47b0-b031-32891f065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5827B1-55C5-4745-80B4-56022C7E472B}">
  <ds:schemaRefs>
    <ds:schemaRef ds:uri="http://schemas.microsoft.com/office/2006/metadata/properties"/>
    <ds:schemaRef ds:uri="http://schemas.microsoft.com/office/infopath/2007/PartnerControls"/>
    <ds:schemaRef ds:uri="bb35cef4-c4c5-47b0-b031-32891f065c5b"/>
    <ds:schemaRef ds:uri="8d7abf12-0c3d-4d9b-8055-6ad726136378"/>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1731</Words>
  <Characters>9523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Teresa Santamaria Caicedo</dc:creator>
  <cp:keywords>GDIR-3.0-12-08</cp:keywords>
  <dc:description/>
  <cp:lastModifiedBy>Apple Store Pro</cp:lastModifiedBy>
  <cp:revision>6</cp:revision>
  <cp:lastPrinted>2011-09-26T15:32:00Z</cp:lastPrinted>
  <dcterms:created xsi:type="dcterms:W3CDTF">2024-07-10T14:42:00Z</dcterms:created>
  <dcterms:modified xsi:type="dcterms:W3CDTF">2024-07-10T15:37:00Z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0x010100CEBD4F209EF01241B8F83F0D69C6EC24</vt:lpwstr>
  </property>
</Properties>
</file>