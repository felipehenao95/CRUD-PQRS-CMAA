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6F7551"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6F7551" w:rsidRDefault="009206BA">
            <w:pPr>
              <w:pStyle w:val="Sinespaciado"/>
              <w:jc w:val="center"/>
              <w:rPr>
                <w:rFonts w:ascii="Arial" w:hAnsi="Arial"/>
                <w:sz w:val="20"/>
                <w:lang w:val="es-ES"/>
                <w:rPrChange w:id="0" w:author="Apple Store Pro" w:date="2024-06-18T21:33:00Z">
                  <w:rPr>
                    <w:rFonts w:ascii="Arial" w:hAnsi="Arial"/>
                    <w:sz w:val="20"/>
                  </w:rPr>
                </w:rPrChange>
              </w:rPr>
            </w:pPr>
            <w:bookmarkStart w:id="1" w:name="_Toc303754968"/>
            <w:bookmarkStart w:id="2" w:name="_Toc303754986"/>
            <w:bookmarkStart w:id="3" w:name="_Toc303755990"/>
            <w:bookmarkStart w:id="4" w:name="_Toc303756330"/>
            <w:bookmarkStart w:id="5" w:name="_Toc303823857"/>
            <w:bookmarkStart w:id="6" w:name="_Hlk62651478"/>
            <w:bookmarkStart w:id="7" w:name="_Toc303824360"/>
            <w:bookmarkStart w:id="8" w:name="_Toc303781962"/>
            <w:bookmarkStart w:id="9" w:name="_Toc303756005"/>
            <w:bookmarkStart w:id="10" w:name="_Toc303755002"/>
            <w:bookmarkStart w:id="11" w:name="_Toc303754982"/>
          </w:p>
        </w:tc>
        <w:tc>
          <w:tcPr>
            <w:tcW w:w="3040" w:type="dxa"/>
            <w:tcBorders>
              <w:top w:val="dotted" w:sz="4" w:space="0" w:color="000000"/>
              <w:left w:val="nil"/>
              <w:bottom w:val="nil"/>
              <w:right w:val="dotted" w:sz="4" w:space="0" w:color="000000"/>
            </w:tcBorders>
          </w:tcPr>
          <w:p w14:paraId="354B987D" w14:textId="77777777" w:rsidR="009206BA" w:rsidRPr="006F7551" w:rsidRDefault="003E5474">
            <w:pPr>
              <w:pStyle w:val="Sinespaciado"/>
              <w:jc w:val="both"/>
              <w:rPr>
                <w:rFonts w:ascii="Bar-Code 39" w:hAnsi="Bar-Code 39"/>
                <w:sz w:val="28"/>
                <w:lang w:val="es-ES"/>
                <w:rPrChange w:id="12" w:author="Apple Store Pro" w:date="2024-06-18T21:33:00Z">
                  <w:rPr>
                    <w:rFonts w:ascii="Bar-Code 39" w:hAnsi="Bar-Code 39"/>
                    <w:sz w:val="28"/>
                  </w:rPr>
                </w:rPrChange>
              </w:rPr>
            </w:pPr>
            <w:r w:rsidRPr="006F7551">
              <w:rPr>
                <w:rFonts w:ascii="Arial" w:hAnsi="Arial"/>
                <w:sz w:val="18"/>
                <w:highlight w:val="white"/>
                <w:lang w:val="es-ES"/>
                <w:rPrChange w:id="13" w:author="Apple Store Pro" w:date="2024-06-18T21:33:00Z">
                  <w:rPr>
                    <w:rFonts w:ascii="Arial" w:hAnsi="Arial"/>
                    <w:sz w:val="18"/>
                    <w:highlight w:val="white"/>
                  </w:rPr>
                </w:rPrChange>
              </w:rPr>
              <w:t>R3DkODE-39</w:t>
            </w:r>
          </w:p>
        </w:tc>
      </w:tr>
      <w:tr w:rsidR="009206BA" w:rsidRPr="006F7551"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6F7551" w:rsidRDefault="003E5474">
            <w:pPr>
              <w:pStyle w:val="Sinespaciado"/>
              <w:jc w:val="both"/>
              <w:rPr>
                <w:rFonts w:ascii="Arial" w:hAnsi="Arial"/>
                <w:sz w:val="14"/>
                <w:lang w:val="es-ES"/>
                <w:rPrChange w:id="14" w:author="Apple Store Pro" w:date="2024-06-18T21:33:00Z">
                  <w:rPr>
                    <w:rFonts w:ascii="Arial" w:hAnsi="Arial"/>
                    <w:sz w:val="14"/>
                    <w:lang w:val="en-US"/>
                  </w:rPr>
                </w:rPrChange>
              </w:rPr>
            </w:pPr>
            <w:r w:rsidRPr="006F7551">
              <w:rPr>
                <w:rFonts w:ascii="Arial" w:hAnsi="Arial"/>
                <w:sz w:val="14"/>
                <w:lang w:val="es-ES"/>
                <w:rPrChange w:id="15" w:author="Apple Store Pro" w:date="2024-06-18T21:33:00Z">
                  <w:rPr>
                    <w:rFonts w:ascii="Arial" w:hAnsi="Arial"/>
                    <w:sz w:val="14"/>
                    <w:lang w:val="en-US"/>
                  </w:rPr>
                </w:rPrChange>
              </w:rPr>
              <w:t>R4D1C4D0_1</w:t>
            </w:r>
          </w:p>
          <w:p w14:paraId="7B02FFEE" w14:textId="77777777" w:rsidR="009206BA" w:rsidRPr="006F7551" w:rsidRDefault="003E5474">
            <w:pPr>
              <w:pStyle w:val="Sinespaciado"/>
              <w:jc w:val="both"/>
              <w:rPr>
                <w:rFonts w:ascii="Arial" w:hAnsi="Arial"/>
                <w:sz w:val="14"/>
                <w:lang w:val="es-ES"/>
                <w:rPrChange w:id="16" w:author="Apple Store Pro" w:date="2024-06-18T21:33:00Z">
                  <w:rPr>
                    <w:rFonts w:ascii="Arial" w:hAnsi="Arial"/>
                    <w:sz w:val="14"/>
                    <w:lang w:val="en-US"/>
                  </w:rPr>
                </w:rPrChange>
              </w:rPr>
            </w:pPr>
            <w:r w:rsidRPr="006F7551">
              <w:rPr>
                <w:rFonts w:ascii="Arial" w:hAnsi="Arial"/>
                <w:sz w:val="14"/>
                <w:lang w:val="es-ES"/>
                <w:rPrChange w:id="17" w:author="Apple Store Pro" w:date="2024-06-18T21:33:00Z">
                  <w:rPr>
                    <w:rFonts w:ascii="Arial" w:hAnsi="Arial"/>
                    <w:sz w:val="14"/>
                    <w:lang w:val="en-US"/>
                  </w:rPr>
                </w:rPrChange>
              </w:rPr>
              <w:t xml:space="preserve">R4D1C4D0_2 </w:t>
            </w:r>
          </w:p>
          <w:p w14:paraId="2693B17D" w14:textId="77777777" w:rsidR="009206BA" w:rsidRPr="006F7551" w:rsidRDefault="003E5474">
            <w:pPr>
              <w:pStyle w:val="Sinespaciado"/>
              <w:jc w:val="both"/>
              <w:rPr>
                <w:rFonts w:ascii="Arial" w:hAnsi="Arial"/>
                <w:sz w:val="14"/>
                <w:lang w:val="es-ES"/>
                <w:rPrChange w:id="18" w:author="Apple Store Pro" w:date="2024-06-18T21:33:00Z">
                  <w:rPr>
                    <w:rFonts w:ascii="Arial" w:hAnsi="Arial"/>
                    <w:sz w:val="14"/>
                    <w:lang w:val="en-US"/>
                  </w:rPr>
                </w:rPrChange>
              </w:rPr>
            </w:pPr>
            <w:r w:rsidRPr="006F7551">
              <w:rPr>
                <w:rFonts w:ascii="Arial" w:hAnsi="Arial"/>
                <w:sz w:val="14"/>
                <w:lang w:val="es-ES"/>
                <w:rPrChange w:id="19" w:author="Apple Store Pro" w:date="2024-06-18T21:33:00Z">
                  <w:rPr>
                    <w:rFonts w:ascii="Arial" w:hAnsi="Arial"/>
                    <w:sz w:val="14"/>
                    <w:lang w:val="en-US"/>
                  </w:rPr>
                </w:rPrChange>
              </w:rPr>
              <w:t>R4D1C4D0_3</w:t>
            </w:r>
          </w:p>
          <w:p w14:paraId="32D5C6AA" w14:textId="77777777" w:rsidR="009206BA" w:rsidRPr="006F7551" w:rsidRDefault="003E5474">
            <w:pPr>
              <w:pStyle w:val="Sinespaciado"/>
              <w:jc w:val="both"/>
              <w:rPr>
                <w:rFonts w:ascii="Arial" w:hAnsi="Arial"/>
                <w:sz w:val="14"/>
                <w:lang w:val="es-ES"/>
                <w:rPrChange w:id="20" w:author="Apple Store Pro" w:date="2024-06-18T21:33:00Z">
                  <w:rPr>
                    <w:rFonts w:ascii="Arial" w:hAnsi="Arial"/>
                    <w:sz w:val="14"/>
                    <w:lang w:val="en-US"/>
                  </w:rPr>
                </w:rPrChange>
              </w:rPr>
            </w:pPr>
            <w:r w:rsidRPr="006F7551">
              <w:rPr>
                <w:rFonts w:ascii="Arial" w:hAnsi="Arial"/>
                <w:sz w:val="14"/>
                <w:lang w:val="es-ES"/>
                <w:rPrChange w:id="21" w:author="Apple Store Pro" w:date="2024-06-18T21:33:00Z">
                  <w:rPr>
                    <w:rFonts w:ascii="Arial" w:hAnsi="Arial"/>
                    <w:sz w:val="14"/>
                    <w:lang w:val="en-US"/>
                  </w:rPr>
                </w:rPrChange>
              </w:rPr>
              <w:t>R4D1C4D0_4</w:t>
            </w:r>
          </w:p>
          <w:p w14:paraId="781D3BD1" w14:textId="77777777" w:rsidR="009206BA" w:rsidRPr="006F7551" w:rsidRDefault="003E5474">
            <w:pPr>
              <w:pStyle w:val="Sinespaciado"/>
              <w:jc w:val="both"/>
              <w:rPr>
                <w:rFonts w:ascii="Arial" w:hAnsi="Arial"/>
                <w:sz w:val="14"/>
                <w:lang w:val="es-ES"/>
                <w:rPrChange w:id="22" w:author="Apple Store Pro" w:date="2024-06-18T21:33:00Z">
                  <w:rPr>
                    <w:rFonts w:ascii="Arial" w:hAnsi="Arial"/>
                    <w:sz w:val="14"/>
                    <w:lang w:val="en-US"/>
                  </w:rPr>
                </w:rPrChange>
              </w:rPr>
            </w:pPr>
            <w:r w:rsidRPr="006F7551">
              <w:rPr>
                <w:rFonts w:ascii="Arial" w:hAnsi="Arial"/>
                <w:sz w:val="14"/>
                <w:lang w:val="es-ES"/>
                <w:rPrChange w:id="23" w:author="Apple Store Pro" w:date="2024-06-18T21:33:00Z">
                  <w:rPr>
                    <w:rFonts w:ascii="Arial" w:hAnsi="Arial"/>
                    <w:sz w:val="14"/>
                    <w:lang w:val="en-US"/>
                  </w:rPr>
                </w:rPrChange>
              </w:rPr>
              <w:t>R4D1C4D0_5</w:t>
            </w:r>
          </w:p>
        </w:tc>
      </w:tr>
    </w:tbl>
    <w:bookmarkEnd w:id="1"/>
    <w:bookmarkEnd w:id="2"/>
    <w:bookmarkEnd w:id="3"/>
    <w:bookmarkEnd w:id="4"/>
    <w:bookmarkEnd w:id="5"/>
    <w:bookmarkEnd w:id="6"/>
    <w:bookmarkEnd w:id="7"/>
    <w:bookmarkEnd w:id="8"/>
    <w:bookmarkEnd w:id="9"/>
    <w:bookmarkEnd w:id="10"/>
    <w:bookmarkEnd w:id="11"/>
    <w:p w14:paraId="0B0895C8" w14:textId="3365F079" w:rsidR="00FB0919" w:rsidRPr="006F7551" w:rsidRDefault="00FB0919" w:rsidP="00FB0919">
      <w:pPr>
        <w:jc w:val="both"/>
        <w:textAlignment w:val="baseline"/>
        <w:rPr>
          <w:rFonts w:ascii="Segoe UI" w:hAnsi="Segoe UI" w:cs="Segoe UI"/>
          <w:sz w:val="22"/>
          <w:szCs w:val="22"/>
          <w:lang w:val="es-ES" w:eastAsia="es-CO"/>
          <w:rPrChange w:id="24" w:author="Apple Store Pro" w:date="2024-06-18T21:33:00Z">
            <w:rPr>
              <w:rFonts w:ascii="Segoe UI" w:hAnsi="Segoe UI" w:cs="Segoe UI"/>
              <w:sz w:val="22"/>
              <w:szCs w:val="22"/>
              <w:lang w:val="es-US" w:eastAsia="es-CO"/>
            </w:rPr>
          </w:rPrChange>
        </w:rPr>
      </w:pPr>
      <w:r w:rsidRPr="006F7551">
        <w:rPr>
          <w:rFonts w:ascii="Arial" w:hAnsi="Arial" w:cs="Arial"/>
          <w:sz w:val="22"/>
          <w:szCs w:val="22"/>
          <w:lang w:val="es-ES" w:eastAsia="es-CO"/>
          <w:rPrChange w:id="25" w:author="Apple Store Pro" w:date="2024-06-18T21:33:00Z">
            <w:rPr>
              <w:rFonts w:ascii="Arial" w:hAnsi="Arial" w:cs="Arial"/>
              <w:sz w:val="22"/>
              <w:szCs w:val="22"/>
              <w:lang w:val="es-US" w:eastAsia="es-CO"/>
            </w:rPr>
          </w:rPrChange>
        </w:rPr>
        <w:t xml:space="preserve">Bogotá D.C., </w:t>
      </w:r>
      <w:r w:rsidR="00BD707D" w:rsidRPr="006F7551">
        <w:rPr>
          <w:rFonts w:ascii="Arial" w:hAnsi="Arial" w:cs="Arial"/>
          <w:sz w:val="22"/>
          <w:szCs w:val="22"/>
          <w:lang w:val="es-ES" w:eastAsia="es-CO"/>
          <w:rPrChange w:id="26" w:author="Apple Store Pro" w:date="2024-06-18T21:33:00Z">
            <w:rPr>
              <w:rFonts w:ascii="Arial" w:hAnsi="Arial" w:cs="Arial"/>
              <w:sz w:val="22"/>
              <w:szCs w:val="22"/>
              <w:lang w:val="es-US" w:eastAsia="es-CO"/>
            </w:rPr>
          </w:rPrChange>
        </w:rPr>
        <w:t>21 de junio del 2024</w:t>
      </w:r>
    </w:p>
    <w:p w14:paraId="6366C377" w14:textId="77777777" w:rsidR="00FB0919" w:rsidRPr="006F7551" w:rsidRDefault="00FB0919" w:rsidP="00FB0919">
      <w:pPr>
        <w:jc w:val="both"/>
        <w:textAlignment w:val="baseline"/>
        <w:rPr>
          <w:rFonts w:ascii="Segoe UI" w:hAnsi="Segoe UI" w:cs="Segoe UI"/>
          <w:sz w:val="22"/>
          <w:szCs w:val="22"/>
          <w:lang w:val="es-ES" w:eastAsia="es-CO"/>
          <w:rPrChange w:id="27" w:author="Apple Store Pro" w:date="2024-06-18T21:33:00Z">
            <w:rPr>
              <w:rFonts w:ascii="Segoe UI" w:hAnsi="Segoe UI" w:cs="Segoe UI"/>
              <w:sz w:val="22"/>
              <w:szCs w:val="22"/>
              <w:lang w:val="es-US" w:eastAsia="es-CO"/>
            </w:rPr>
          </w:rPrChange>
        </w:rPr>
      </w:pPr>
      <w:r w:rsidRPr="006F7551">
        <w:rPr>
          <w:rFonts w:ascii="Arial" w:hAnsi="Arial" w:cs="Arial"/>
          <w:sz w:val="22"/>
          <w:szCs w:val="22"/>
          <w:lang w:val="es-ES" w:eastAsia="es-CO"/>
          <w:rPrChange w:id="28" w:author="Apple Store Pro" w:date="2024-06-18T21:33:00Z">
            <w:rPr>
              <w:rFonts w:ascii="Arial" w:hAnsi="Arial" w:cs="Arial"/>
              <w:sz w:val="22"/>
              <w:szCs w:val="22"/>
              <w:lang w:val="es-US" w:eastAsia="es-CO"/>
            </w:rPr>
          </w:rPrChange>
        </w:rPr>
        <w:t> </w:t>
      </w:r>
    </w:p>
    <w:p w14:paraId="46E3EA98" w14:textId="58FCA6E2" w:rsidR="000E7DFF" w:rsidRPr="006F7551" w:rsidRDefault="0054599D" w:rsidP="00FB0919">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Change w:id="29" w:author="Apple Store Pro" w:date="2024-06-18T21:33:00Z">
            <w:rPr>
              <w:rFonts w:ascii="Arial" w:eastAsia="Calibri" w:hAnsi="Arial" w:cs="Arial"/>
              <w:b/>
              <w:bCs/>
              <w:color w:val="000000"/>
              <w:kern w:val="2"/>
              <w:sz w:val="22"/>
              <w:szCs w:val="22"/>
              <w:shd w:val="clear" w:color="auto" w:fill="FFFFFF"/>
              <w:lang w:val="es-US" w:eastAsia="en-US"/>
              <w14:ligatures w14:val="standardContextual"/>
            </w:rPr>
          </w:rPrChange>
        </w:rPr>
      </w:pPr>
      <w:r w:rsidRPr="006F7551">
        <w:rPr>
          <w:rFonts w:ascii="Arial" w:eastAsia="Calibri" w:hAnsi="Arial" w:cs="Arial"/>
          <w:b/>
          <w:bCs/>
          <w:color w:val="000000"/>
          <w:kern w:val="2"/>
          <w:sz w:val="22"/>
          <w:szCs w:val="22"/>
          <w:shd w:val="clear" w:color="auto" w:fill="FFFFFF"/>
          <w:lang w:val="es-ES" w:eastAsia="en-US"/>
          <w14:ligatures w14:val="standardContextual"/>
          <w:rPrChange w:id="30" w:author="Apple Store Pro" w:date="2024-06-18T21:33:00Z">
            <w:rPr>
              <w:rFonts w:ascii="Arial" w:eastAsia="Calibri" w:hAnsi="Arial" w:cs="Arial"/>
              <w:b/>
              <w:bCs/>
              <w:color w:val="000000"/>
              <w:kern w:val="2"/>
              <w:sz w:val="22"/>
              <w:szCs w:val="22"/>
              <w:shd w:val="clear" w:color="auto" w:fill="FFFFFF"/>
              <w:lang w:val="es-US" w:eastAsia="en-US"/>
              <w14:ligatures w14:val="standardContextual"/>
            </w:rPr>
          </w:rPrChange>
        </w:rPr>
        <w:t>Señora</w:t>
      </w:r>
    </w:p>
    <w:p w14:paraId="610D6481" w14:textId="39B9B546" w:rsidR="00862A82" w:rsidRPr="006F7551" w:rsidRDefault="00862A82" w:rsidP="00862A82">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Change w:id="31" w:author="Apple Store Pro" w:date="2024-06-18T21:33:00Z">
            <w:rPr>
              <w:rFonts w:ascii="Arial" w:eastAsia="Calibri" w:hAnsi="Arial" w:cs="Arial"/>
              <w:b/>
              <w:bCs/>
              <w:color w:val="000000"/>
              <w:kern w:val="2"/>
              <w:sz w:val="22"/>
              <w:szCs w:val="22"/>
              <w:shd w:val="clear" w:color="auto" w:fill="FFFFFF"/>
              <w:lang w:val="es-US" w:eastAsia="en-US"/>
              <w14:ligatures w14:val="standardContextual"/>
            </w:rPr>
          </w:rPrChange>
        </w:rPr>
      </w:pPr>
      <w:r w:rsidRPr="006F7551">
        <w:rPr>
          <w:rFonts w:ascii="Arial" w:eastAsia="Calibri" w:hAnsi="Arial" w:cs="Arial"/>
          <w:b/>
          <w:bCs/>
          <w:color w:val="000000"/>
          <w:kern w:val="2"/>
          <w:sz w:val="22"/>
          <w:szCs w:val="22"/>
          <w:shd w:val="clear" w:color="auto" w:fill="FFFFFF"/>
          <w:lang w:val="es-ES" w:eastAsia="en-US"/>
          <w14:ligatures w14:val="standardContextual"/>
          <w:rPrChange w:id="32" w:author="Apple Store Pro" w:date="2024-06-18T21:33:00Z">
            <w:rPr>
              <w:rFonts w:ascii="Arial" w:eastAsia="Calibri" w:hAnsi="Arial" w:cs="Arial"/>
              <w:b/>
              <w:bCs/>
              <w:color w:val="000000"/>
              <w:kern w:val="2"/>
              <w:sz w:val="22"/>
              <w:szCs w:val="22"/>
              <w:shd w:val="clear" w:color="auto" w:fill="FFFFFF"/>
              <w:lang w:val="es-US" w:eastAsia="en-US"/>
              <w14:ligatures w14:val="standardContextual"/>
            </w:rPr>
          </w:rPrChange>
        </w:rPr>
        <w:t>GLORIA DURAN HERNÁNDEZ</w:t>
      </w:r>
    </w:p>
    <w:p w14:paraId="7C269B9F" w14:textId="01944641" w:rsidR="005E501A" w:rsidRPr="006F7551"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33"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pPr>
      <w:r w:rsidRPr="006F7551">
        <w:rPr>
          <w:rFonts w:ascii="Arial" w:eastAsia="Calibri" w:hAnsi="Arial" w:cs="Arial"/>
          <w:color w:val="000000"/>
          <w:kern w:val="2"/>
          <w:sz w:val="22"/>
          <w:szCs w:val="22"/>
          <w:shd w:val="clear" w:color="auto" w:fill="FFFFFF"/>
          <w:lang w:val="es-ES" w:eastAsia="en-US"/>
          <w14:ligatures w14:val="standardContextual"/>
          <w:rPrChange w:id="34"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t>Calle 97 # 70C - 89</w:t>
      </w:r>
    </w:p>
    <w:p w14:paraId="59D5A17F" w14:textId="75802E40" w:rsidR="00862A82" w:rsidRPr="006F7551"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35"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pPr>
      <w:r w:rsidRPr="006F7551">
        <w:rPr>
          <w:rFonts w:ascii="Arial" w:eastAsia="Calibri" w:hAnsi="Arial" w:cs="Arial"/>
          <w:color w:val="000000"/>
          <w:kern w:val="2"/>
          <w:sz w:val="22"/>
          <w:szCs w:val="22"/>
          <w:shd w:val="clear" w:color="auto" w:fill="FFFFFF"/>
          <w:lang w:val="es-ES" w:eastAsia="en-US"/>
          <w14:ligatures w14:val="standardContextual"/>
          <w:rPrChange w:id="36"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t xml:space="preserve">Localidad </w:t>
      </w:r>
      <w:r w:rsidR="00862A82" w:rsidRPr="006F7551">
        <w:rPr>
          <w:rFonts w:ascii="Arial" w:eastAsia="Calibri" w:hAnsi="Arial" w:cs="Arial"/>
          <w:color w:val="000000"/>
          <w:kern w:val="2"/>
          <w:sz w:val="22"/>
          <w:szCs w:val="22"/>
          <w:shd w:val="clear" w:color="auto" w:fill="FFFFFF"/>
          <w:lang w:val="es-ES" w:eastAsia="en-US"/>
          <w14:ligatures w14:val="standardContextual"/>
          <w:rPrChange w:id="37"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t>Barrios Unidos</w:t>
      </w:r>
    </w:p>
    <w:p w14:paraId="1903631C" w14:textId="3F27FDF7" w:rsidR="00FB0919" w:rsidRPr="006F7551" w:rsidRDefault="005E501A"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38"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pPr>
      <w:r w:rsidRPr="006F7551">
        <w:rPr>
          <w:rFonts w:ascii="Arial" w:eastAsia="Calibri" w:hAnsi="Arial" w:cs="Arial"/>
          <w:color w:val="000000"/>
          <w:kern w:val="2"/>
          <w:sz w:val="22"/>
          <w:szCs w:val="22"/>
          <w:shd w:val="clear" w:color="auto" w:fill="FFFFFF"/>
          <w:lang w:val="es-ES" w:eastAsia="en-US"/>
          <w14:ligatures w14:val="standardContextual"/>
          <w:rPrChange w:id="39"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t xml:space="preserve">Barrio </w:t>
      </w:r>
      <w:r w:rsidR="00BD707D" w:rsidRPr="006F7551">
        <w:rPr>
          <w:rFonts w:ascii="Arial" w:eastAsia="Calibri" w:hAnsi="Arial" w:cs="Arial"/>
          <w:color w:val="000000"/>
          <w:kern w:val="2"/>
          <w:sz w:val="22"/>
          <w:szCs w:val="22"/>
          <w:shd w:val="clear" w:color="auto" w:fill="FFFFFF"/>
          <w:lang w:val="es-ES" w:eastAsia="en-US"/>
          <w14:ligatures w14:val="standardContextual"/>
          <w:rPrChange w:id="40"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t>Pontevedra</w:t>
      </w:r>
    </w:p>
    <w:p w14:paraId="75C3FE6B" w14:textId="603D1F7F" w:rsidR="00FB0919" w:rsidRPr="006F7551"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Change w:id="41" w:author="Apple Store Pro" w:date="2024-06-18T21:33:00Z">
            <w:rPr>
              <w:rFonts w:ascii="Arial" w:eastAsia="Calibri" w:hAnsi="Arial" w:cs="Arial"/>
              <w:color w:val="000000"/>
              <w:kern w:val="2"/>
              <w:sz w:val="22"/>
              <w:szCs w:val="22"/>
              <w:shd w:val="clear" w:color="auto" w:fill="FFFFFF"/>
              <w:lang w:val="es-US" w:eastAsia="en-US"/>
              <w14:ligatures w14:val="standardContextual"/>
            </w:rPr>
          </w:rPrChange>
        </w:rPr>
      </w:pPr>
      <w:r w:rsidRPr="006F7551">
        <w:rPr>
          <w:rFonts w:ascii="Arial" w:hAnsi="Arial" w:cs="Arial"/>
          <w:sz w:val="22"/>
          <w:szCs w:val="18"/>
          <w:lang w:val="es-ES"/>
          <w:rPrChange w:id="42" w:author="Apple Store Pro" w:date="2024-06-18T21:33:00Z">
            <w:rPr>
              <w:rFonts w:ascii="Arial" w:hAnsi="Arial" w:cs="Arial"/>
              <w:sz w:val="22"/>
              <w:szCs w:val="18"/>
              <w:lang w:val="es-US"/>
            </w:rPr>
          </w:rPrChange>
        </w:rPr>
        <w:t xml:space="preserve">Correo: </w:t>
      </w:r>
      <w:r w:rsidR="003D6EBE" w:rsidRPr="006F7551">
        <w:rPr>
          <w:rStyle w:val="Hipervnculo"/>
          <w:rFonts w:ascii="Arial" w:eastAsia="Calibri" w:hAnsi="Arial" w:cs="Arial"/>
          <w:kern w:val="2"/>
          <w:sz w:val="22"/>
          <w:szCs w:val="22"/>
          <w:shd w:val="clear" w:color="auto" w:fill="FFFFFF"/>
          <w:lang w:val="es-ES" w:eastAsia="en-US"/>
          <w14:ligatures w14:val="standardContextual"/>
          <w:rPrChange w:id="43" w:author="Apple Store Pro" w:date="2024-06-18T21:33:00Z">
            <w:rPr>
              <w:rStyle w:val="Hipervnculo"/>
              <w:rFonts w:ascii="Arial" w:eastAsia="Calibri" w:hAnsi="Arial" w:cs="Arial"/>
              <w:kern w:val="2"/>
              <w:sz w:val="22"/>
              <w:szCs w:val="22"/>
              <w:shd w:val="clear" w:color="auto" w:fill="FFFFFF"/>
              <w:lang w:val="es-US" w:eastAsia="en-US"/>
              <w14:ligatures w14:val="standardContextual"/>
            </w:rPr>
          </w:rPrChange>
        </w:rPr>
        <w:t>duranhgloria@gmail.com</w:t>
      </w:r>
    </w:p>
    <w:p w14:paraId="7B044687" w14:textId="77777777" w:rsidR="00FB0919" w:rsidRPr="006F7551" w:rsidRDefault="00FB0919" w:rsidP="00FB0919">
      <w:pPr>
        <w:jc w:val="both"/>
        <w:rPr>
          <w:rFonts w:ascii="Arial" w:hAnsi="Arial" w:cs="Arial"/>
          <w:b/>
          <w:bCs/>
          <w:color w:val="000000"/>
          <w:sz w:val="22"/>
          <w:szCs w:val="22"/>
          <w:lang w:val="es-ES" w:eastAsia="es-CO"/>
          <w:rPrChange w:id="44" w:author="Apple Store Pro" w:date="2024-06-18T21:33:00Z">
            <w:rPr>
              <w:rFonts w:ascii="Arial" w:hAnsi="Arial" w:cs="Arial"/>
              <w:b/>
              <w:bCs/>
              <w:color w:val="000000"/>
              <w:sz w:val="22"/>
              <w:szCs w:val="22"/>
              <w:lang w:eastAsia="es-CO"/>
            </w:rPr>
          </w:rPrChange>
        </w:rPr>
      </w:pPr>
      <w:r w:rsidRPr="006F7551">
        <w:rPr>
          <w:rFonts w:ascii="Arial" w:hAnsi="Arial" w:cs="Arial"/>
          <w:sz w:val="22"/>
          <w:szCs w:val="22"/>
          <w:lang w:val="es-ES" w:eastAsia="es-CO"/>
          <w:rPrChange w:id="45" w:author="Apple Store Pro" w:date="2024-06-18T21:33:00Z">
            <w:rPr>
              <w:rFonts w:ascii="Arial" w:hAnsi="Arial" w:cs="Arial"/>
              <w:sz w:val="22"/>
              <w:szCs w:val="22"/>
              <w:lang w:eastAsia="es-CO"/>
            </w:rPr>
          </w:rPrChange>
        </w:rPr>
        <w:t>Bogotá D.C.</w:t>
      </w:r>
    </w:p>
    <w:p w14:paraId="6E12AC64" w14:textId="77777777" w:rsidR="00FB0919" w:rsidRPr="006F7551"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Change w:id="46" w:author="Apple Store Pro" w:date="2024-06-18T21:33:00Z">
            <w:rPr>
              <w:rFonts w:ascii="Arial" w:eastAsia="Calibri" w:hAnsi="Arial" w:cs="Arial"/>
              <w:color w:val="000000"/>
              <w:kern w:val="2"/>
              <w:sz w:val="22"/>
              <w:szCs w:val="22"/>
              <w:shd w:val="clear" w:color="auto" w:fill="FFFFFF"/>
              <w:lang w:eastAsia="en-US"/>
              <w14:ligatures w14:val="standardContextual"/>
            </w:rPr>
          </w:rPrChange>
        </w:rPr>
      </w:pPr>
    </w:p>
    <w:p w14:paraId="5D6C6233" w14:textId="77777777" w:rsidR="00FB0919" w:rsidRPr="006F7551" w:rsidRDefault="00FB0919" w:rsidP="00FB0919">
      <w:pPr>
        <w:jc w:val="both"/>
        <w:rPr>
          <w:rFonts w:ascii="Arial" w:hAnsi="Arial" w:cs="Arial"/>
          <w:b/>
          <w:bCs/>
          <w:color w:val="000000"/>
          <w:sz w:val="22"/>
          <w:szCs w:val="22"/>
          <w:lang w:val="es-ES" w:eastAsia="es-CO"/>
          <w:rPrChange w:id="47" w:author="Apple Store Pro" w:date="2024-06-18T21:33:00Z">
            <w:rPr>
              <w:rFonts w:ascii="Arial" w:hAnsi="Arial" w:cs="Arial"/>
              <w:b/>
              <w:bCs/>
              <w:color w:val="000000"/>
              <w:sz w:val="22"/>
              <w:szCs w:val="22"/>
              <w:lang w:eastAsia="es-CO"/>
            </w:rPr>
          </w:rPrChange>
        </w:rPr>
      </w:pPr>
    </w:p>
    <w:p w14:paraId="77832BDC" w14:textId="42A604FB" w:rsidR="00FE5869" w:rsidRPr="006F7551" w:rsidRDefault="00FB0919" w:rsidP="00FB0919">
      <w:pPr>
        <w:ind w:left="1410" w:hanging="1410"/>
        <w:jc w:val="both"/>
        <w:rPr>
          <w:rFonts w:ascii="Arial" w:eastAsia="Calibri" w:hAnsi="Arial" w:cs="Arial"/>
          <w:color w:val="000000"/>
          <w:szCs w:val="24"/>
          <w:lang w:val="es-ES" w:eastAsia="en-US"/>
          <w14:ligatures w14:val="standardContextual"/>
          <w:rPrChange w:id="48" w:author="Apple Store Pro" w:date="2024-06-18T21:33:00Z">
            <w:rPr>
              <w:rFonts w:ascii="Arial" w:eastAsia="Calibri" w:hAnsi="Arial" w:cs="Arial"/>
              <w:color w:val="000000"/>
              <w:szCs w:val="24"/>
              <w:lang w:eastAsia="en-US"/>
              <w14:ligatures w14:val="standardContextual"/>
            </w:rPr>
          </w:rPrChange>
        </w:rPr>
      </w:pPr>
      <w:r w:rsidRPr="006F7551">
        <w:rPr>
          <w:rFonts w:ascii="Arial" w:hAnsi="Arial" w:cs="Arial"/>
          <w:b/>
          <w:bCs/>
          <w:color w:val="000000"/>
          <w:sz w:val="22"/>
          <w:szCs w:val="18"/>
          <w:lang w:val="es-ES" w:eastAsia="es-CO"/>
          <w:rPrChange w:id="49" w:author="Apple Store Pro" w:date="2024-06-18T21:33:00Z">
            <w:rPr>
              <w:rFonts w:ascii="Arial" w:hAnsi="Arial" w:cs="Arial"/>
              <w:b/>
              <w:bCs/>
              <w:color w:val="000000"/>
              <w:sz w:val="22"/>
              <w:szCs w:val="18"/>
              <w:lang w:eastAsia="es-CO"/>
            </w:rPr>
          </w:rPrChange>
        </w:rPr>
        <w:t>ASUNTO</w:t>
      </w:r>
      <w:r w:rsidRPr="006F7551">
        <w:rPr>
          <w:rFonts w:ascii="Arial" w:hAnsi="Arial" w:cs="Arial"/>
          <w:b/>
          <w:bCs/>
          <w:color w:val="000000"/>
          <w:lang w:val="es-ES" w:eastAsia="es-CO"/>
          <w:rPrChange w:id="50" w:author="Apple Store Pro" w:date="2024-06-18T21:33:00Z">
            <w:rPr>
              <w:rFonts w:ascii="Arial" w:hAnsi="Arial" w:cs="Arial"/>
              <w:b/>
              <w:bCs/>
              <w:color w:val="000000"/>
              <w:lang w:eastAsia="es-CO"/>
            </w:rPr>
          </w:rPrChange>
        </w:rPr>
        <w:t>:</w:t>
      </w:r>
      <w:r w:rsidRPr="006F7551">
        <w:rPr>
          <w:rFonts w:ascii="Arial" w:hAnsi="Arial" w:cs="Arial"/>
          <w:color w:val="000000"/>
          <w:lang w:val="es-ES" w:eastAsia="es-CO"/>
          <w:rPrChange w:id="51" w:author="Apple Store Pro" w:date="2024-06-18T21:33:00Z">
            <w:rPr>
              <w:rFonts w:ascii="Arial" w:hAnsi="Arial" w:cs="Arial"/>
              <w:color w:val="000000"/>
              <w:lang w:eastAsia="es-CO"/>
            </w:rPr>
          </w:rPrChange>
        </w:rPr>
        <w:t> </w:t>
      </w:r>
      <w:r w:rsidR="00FE5869" w:rsidRPr="006F7551">
        <w:rPr>
          <w:rFonts w:ascii="Arial" w:hAnsi="Arial" w:cs="Arial"/>
          <w:color w:val="000000"/>
          <w:lang w:val="es-ES" w:eastAsia="es-CO"/>
          <w:rPrChange w:id="52" w:author="Apple Store Pro" w:date="2024-06-18T21:33:00Z">
            <w:rPr>
              <w:rFonts w:ascii="Arial" w:hAnsi="Arial" w:cs="Arial"/>
              <w:color w:val="000000"/>
              <w:lang w:eastAsia="es-CO"/>
            </w:rPr>
          </w:rPrChange>
        </w:rPr>
        <w:tab/>
      </w:r>
      <w:r w:rsidR="007D718A" w:rsidRPr="006F7551">
        <w:rPr>
          <w:rFonts w:ascii="Arial" w:hAnsi="Arial" w:cs="Arial"/>
          <w:color w:val="000000"/>
          <w:sz w:val="22"/>
          <w:szCs w:val="18"/>
          <w:lang w:val="es-ES" w:eastAsia="es-CO"/>
          <w:rPrChange w:id="53" w:author="Apple Store Pro" w:date="2024-06-18T21:33:00Z">
            <w:rPr>
              <w:rFonts w:ascii="Arial" w:hAnsi="Arial" w:cs="Arial"/>
              <w:color w:val="000000"/>
              <w:sz w:val="22"/>
              <w:szCs w:val="18"/>
              <w:lang w:eastAsia="es-CO"/>
            </w:rPr>
          </w:rPrChange>
        </w:rPr>
        <w:t>RESPUESTA AL RADICADO SGDA 2024190010065410 Id: 1333922 DEL 12 DE JUNIO DEL 2024.</w:t>
      </w:r>
      <w:r w:rsidR="00CE06F0" w:rsidRPr="006F7551">
        <w:rPr>
          <w:rFonts w:ascii="Arial" w:hAnsi="Arial" w:cs="Arial"/>
          <w:color w:val="000000"/>
          <w:lang w:val="es-ES" w:eastAsia="es-CO"/>
          <w:rPrChange w:id="54" w:author="Apple Store Pro" w:date="2024-06-18T21:33:00Z">
            <w:rPr>
              <w:rFonts w:ascii="Arial" w:hAnsi="Arial" w:cs="Arial"/>
              <w:color w:val="000000"/>
              <w:lang w:eastAsia="es-CO"/>
            </w:rPr>
          </w:rPrChange>
        </w:rPr>
        <w:t xml:space="preserve"> </w:t>
      </w:r>
      <w:r w:rsidR="008B2786" w:rsidRPr="006F7551">
        <w:rPr>
          <w:rFonts w:ascii="Arial" w:eastAsia="Arial" w:hAnsi="Arial" w:cs="Arial"/>
          <w:color w:val="000000"/>
          <w:sz w:val="22"/>
          <w:szCs w:val="22"/>
          <w:lang w:val="es-ES" w:eastAsia="es-CO"/>
        </w:rPr>
        <w:t>QUEJA POR CONTAMINACIÓN AUDITIVA PRODUCTO DE LA OPERACIÓN AÉREA SOBRE LOS BARRIOS SANTA ROSA, MORATO, PONTEVEDRA Y ALEDAÑOS EN LA CIUDAD DE BOGOTÁ D.C.</w:t>
      </w:r>
      <w:del w:id="55" w:author="Apple Store Pro" w:date="2024-06-18T21:03:00Z">
        <w:r w:rsidR="00066FF4" w:rsidRPr="002D4F6C" w:rsidDel="00335A61">
          <w:rPr>
            <w:rFonts w:ascii="Arial" w:eastAsia="Arial" w:hAnsi="Arial" w:cs="Arial"/>
            <w:color w:val="000000"/>
            <w:sz w:val="22"/>
            <w:szCs w:val="22"/>
            <w:lang w:val="es-ES" w:eastAsia="es-CO"/>
          </w:rPr>
          <w:delText>.</w:delText>
        </w:r>
      </w:del>
    </w:p>
    <w:p w14:paraId="6C93FA04" w14:textId="77777777" w:rsidR="00851C81" w:rsidRPr="006F7551" w:rsidRDefault="00851C81" w:rsidP="00FE5869">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56" w:author="Apple Store Pro" w:date="2024-06-18T21:33:00Z">
            <w:rPr>
              <w:rFonts w:ascii="Arial" w:eastAsia="Calibri" w:hAnsi="Arial" w:cs="Arial"/>
              <w:color w:val="000000"/>
              <w:kern w:val="2"/>
              <w:sz w:val="22"/>
              <w:szCs w:val="22"/>
              <w:shd w:val="clear" w:color="auto" w:fill="FFFFFF"/>
              <w:lang w:eastAsia="en-US"/>
              <w14:ligatures w14:val="standardContextual"/>
            </w:rPr>
          </w:rPrChange>
        </w:rPr>
      </w:pPr>
    </w:p>
    <w:p w14:paraId="0FB233FA" w14:textId="346FAEE5" w:rsidR="00FE5869" w:rsidRPr="006F7551" w:rsidRDefault="00FE5869" w:rsidP="00FE5869">
      <w:pPr>
        <w:jc w:val="both"/>
        <w:rPr>
          <w:rFonts w:ascii="Arial" w:hAnsi="Arial" w:cs="Arial"/>
          <w:color w:val="000000"/>
          <w:sz w:val="22"/>
          <w:szCs w:val="22"/>
          <w:lang w:val="es-ES" w:eastAsia="es-CO"/>
        </w:rPr>
      </w:pPr>
      <w:r w:rsidRPr="006F7551">
        <w:rPr>
          <w:rFonts w:ascii="Arial" w:hAnsi="Arial" w:cs="Arial"/>
          <w:color w:val="000000"/>
          <w:sz w:val="22"/>
          <w:szCs w:val="22"/>
          <w:lang w:val="es-ES" w:eastAsia="es-CO"/>
        </w:rPr>
        <w:t>Cordial saludo</w:t>
      </w:r>
      <w:r w:rsidRPr="006F7551">
        <w:rPr>
          <w:rFonts w:ascii="Arial" w:hAnsi="Arial" w:cs="Arial"/>
          <w:color w:val="000000"/>
          <w:sz w:val="22"/>
          <w:szCs w:val="22"/>
          <w:lang w:val="es-ES" w:eastAsia="es-CO"/>
          <w:rPrChange w:id="57" w:author="Apple Store Pro" w:date="2024-06-18T21:33:00Z">
            <w:rPr>
              <w:rFonts w:ascii="Arial" w:hAnsi="Arial" w:cs="Arial"/>
              <w:color w:val="000000"/>
              <w:sz w:val="22"/>
              <w:szCs w:val="22"/>
              <w:lang w:eastAsia="es-CO"/>
            </w:rPr>
          </w:rPrChange>
        </w:rPr>
        <w:t xml:space="preserve"> </w:t>
      </w:r>
      <w:r w:rsidR="00AC56AC" w:rsidRPr="006F7551">
        <w:rPr>
          <w:rFonts w:ascii="Arial" w:hAnsi="Arial" w:cs="Arial"/>
          <w:color w:val="000000"/>
          <w:sz w:val="22"/>
          <w:szCs w:val="22"/>
          <w:lang w:val="es-ES" w:eastAsia="es-CO"/>
          <w:rPrChange w:id="58" w:author="Apple Store Pro" w:date="2024-06-18T21:33:00Z">
            <w:rPr>
              <w:rFonts w:ascii="Arial" w:hAnsi="Arial" w:cs="Arial"/>
              <w:color w:val="000000"/>
              <w:sz w:val="22"/>
              <w:szCs w:val="22"/>
              <w:lang w:eastAsia="es-CO"/>
            </w:rPr>
          </w:rPrChange>
        </w:rPr>
        <w:t>señora</w:t>
      </w:r>
      <w:r w:rsidRPr="006F7551">
        <w:rPr>
          <w:rFonts w:ascii="Arial" w:hAnsi="Arial" w:cs="Arial"/>
          <w:color w:val="000000"/>
          <w:sz w:val="22"/>
          <w:szCs w:val="22"/>
          <w:lang w:val="es-ES" w:eastAsia="es-CO"/>
          <w:rPrChange w:id="59" w:author="Apple Store Pro" w:date="2024-06-18T21:33:00Z">
            <w:rPr>
              <w:rFonts w:ascii="Arial" w:hAnsi="Arial" w:cs="Arial"/>
              <w:color w:val="000000"/>
              <w:sz w:val="22"/>
              <w:szCs w:val="22"/>
              <w:lang w:eastAsia="es-CO"/>
            </w:rPr>
          </w:rPrChange>
        </w:rPr>
        <w:t xml:space="preserve"> </w:t>
      </w:r>
      <w:r w:rsidR="008D0773" w:rsidRPr="006F7551">
        <w:rPr>
          <w:rFonts w:ascii="Arial" w:hAnsi="Arial" w:cs="Arial"/>
          <w:color w:val="000000"/>
          <w:sz w:val="22"/>
          <w:szCs w:val="22"/>
          <w:lang w:val="es-ES" w:eastAsia="es-CO"/>
          <w:rPrChange w:id="60" w:author="Apple Store Pro" w:date="2024-06-18T21:33:00Z">
            <w:rPr>
              <w:rFonts w:ascii="Arial" w:hAnsi="Arial" w:cs="Arial"/>
              <w:color w:val="000000"/>
              <w:sz w:val="22"/>
              <w:szCs w:val="22"/>
              <w:lang w:eastAsia="es-CO"/>
            </w:rPr>
          </w:rPrChange>
        </w:rPr>
        <w:t>Gloria Duran Hernández</w:t>
      </w:r>
      <w:ins w:id="61" w:author="Apple Store Pro" w:date="2024-06-18T21:04:00Z">
        <w:r w:rsidR="00335A61" w:rsidRPr="006F7551">
          <w:rPr>
            <w:rFonts w:ascii="Arial" w:hAnsi="Arial" w:cs="Arial"/>
            <w:color w:val="000000"/>
            <w:sz w:val="22"/>
            <w:szCs w:val="22"/>
            <w:lang w:val="es-ES" w:eastAsia="es-CO"/>
            <w:rPrChange w:id="62" w:author="Apple Store Pro" w:date="2024-06-18T21:33:00Z">
              <w:rPr>
                <w:rFonts w:ascii="Arial" w:hAnsi="Arial" w:cs="Arial"/>
                <w:color w:val="000000"/>
                <w:sz w:val="22"/>
                <w:szCs w:val="22"/>
                <w:lang w:eastAsia="es-CO"/>
              </w:rPr>
            </w:rPrChange>
          </w:rPr>
          <w:t xml:space="preserve">; </w:t>
        </w:r>
      </w:ins>
      <w:r w:rsidRPr="006F7551">
        <w:rPr>
          <w:rFonts w:ascii="Arial" w:hAnsi="Arial" w:cs="Arial"/>
          <w:color w:val="000000"/>
          <w:sz w:val="22"/>
          <w:szCs w:val="22"/>
          <w:lang w:val="es-ES" w:eastAsia="es-CO"/>
        </w:rPr>
        <w:t xml:space="preserve"> </w:t>
      </w:r>
    </w:p>
    <w:p w14:paraId="0F335A51" w14:textId="77777777" w:rsidR="00851C81" w:rsidRPr="006F7551" w:rsidRDefault="00851C81" w:rsidP="00FE5869">
      <w:pPr>
        <w:jc w:val="both"/>
        <w:rPr>
          <w:rFonts w:ascii="Arial" w:hAnsi="Arial" w:cs="Arial"/>
          <w:color w:val="000000"/>
          <w:sz w:val="22"/>
          <w:szCs w:val="22"/>
          <w:lang w:val="es-ES" w:eastAsia="es-CO"/>
        </w:rPr>
      </w:pPr>
    </w:p>
    <w:p w14:paraId="088BAD24" w14:textId="46A08147" w:rsidR="004A4270" w:rsidRPr="006F7551" w:rsidRDefault="004A4270" w:rsidP="004A4270">
      <w:pPr>
        <w:jc w:val="both"/>
        <w:rPr>
          <w:rFonts w:ascii="Arial" w:eastAsia="Arial" w:hAnsi="Arial" w:cs="Arial"/>
          <w:color w:val="000000"/>
          <w:sz w:val="22"/>
          <w:szCs w:val="22"/>
          <w:lang w:val="es-ES" w:eastAsia="en-US"/>
        </w:rPr>
      </w:pPr>
      <w:bookmarkStart w:id="63" w:name="_Hlk134604538"/>
      <w:r w:rsidRPr="006F7551">
        <w:rPr>
          <w:rFonts w:ascii="Arial" w:eastAsia="Arial" w:hAnsi="Arial" w:cs="Arial"/>
          <w:color w:val="000000"/>
          <w:sz w:val="22"/>
          <w:szCs w:val="22"/>
          <w:lang w:val="es-ES" w:eastAsia="en-US"/>
        </w:rPr>
        <w:t>En atención al derecho de petición allegado por el peticionario y de conformidad con lo establecido en la Ley 1437 de 2011</w:t>
      </w:r>
      <w:r w:rsidRPr="006F7551">
        <w:rPr>
          <w:rFonts w:ascii="Arial" w:eastAsia="Arial" w:hAnsi="Arial" w:cs="Arial"/>
          <w:color w:val="000000"/>
          <w:sz w:val="22"/>
          <w:szCs w:val="22"/>
          <w:vertAlign w:val="superscript"/>
          <w:lang w:val="es-ES" w:eastAsia="en-US"/>
        </w:rPr>
        <w:endnoteReference w:id="1"/>
      </w:r>
      <w:r w:rsidRPr="006F7551">
        <w:rPr>
          <w:rFonts w:ascii="Arial" w:eastAsia="Arial" w:hAnsi="Arial" w:cs="Arial"/>
          <w:color w:val="000000"/>
          <w:sz w:val="22"/>
          <w:szCs w:val="22"/>
          <w:lang w:val="es-ES" w:eastAsia="en-US"/>
        </w:rPr>
        <w:t xml:space="preserve"> modificada por la Ley 1755 de 2015</w:t>
      </w:r>
      <w:r w:rsidRPr="006F7551">
        <w:rPr>
          <w:rFonts w:ascii="Arial" w:eastAsia="Arial" w:hAnsi="Arial" w:cs="Arial"/>
          <w:color w:val="000000"/>
          <w:sz w:val="22"/>
          <w:szCs w:val="22"/>
          <w:vertAlign w:val="superscript"/>
          <w:lang w:val="es-ES" w:eastAsia="en-US"/>
        </w:rPr>
        <w:endnoteReference w:id="2"/>
      </w:r>
      <w:r w:rsidRPr="006F7551">
        <w:rPr>
          <w:rFonts w:ascii="Arial" w:eastAsia="Arial" w:hAnsi="Arial" w:cs="Arial"/>
          <w:color w:val="000000"/>
          <w:sz w:val="22"/>
          <w:szCs w:val="22"/>
          <w:lang w:val="es-ES" w:eastAsia="en-US"/>
        </w:rPr>
        <w:t xml:space="preserve"> y la Ley 2207 de 2022</w:t>
      </w:r>
      <w:r w:rsidRPr="006F7551">
        <w:rPr>
          <w:rFonts w:ascii="Arial" w:eastAsia="Arial" w:hAnsi="Arial" w:cs="Arial"/>
          <w:color w:val="000000"/>
          <w:sz w:val="22"/>
          <w:szCs w:val="22"/>
          <w:vertAlign w:val="superscript"/>
          <w:lang w:val="es-ES" w:eastAsia="en-US"/>
        </w:rPr>
        <w:endnoteReference w:id="3"/>
      </w:r>
      <w:r w:rsidRPr="006F7551">
        <w:rPr>
          <w:rFonts w:ascii="Arial" w:eastAsia="Arial" w:hAnsi="Arial" w:cs="Arial"/>
          <w:color w:val="000000"/>
          <w:sz w:val="22"/>
          <w:szCs w:val="22"/>
          <w:lang w:val="es-ES" w:eastAsia="en-US"/>
        </w:rPr>
        <w:t xml:space="preserve">, nos permitimos dar respuesta en los siguientes términos: </w:t>
      </w:r>
    </w:p>
    <w:bookmarkEnd w:id="63"/>
    <w:p w14:paraId="5694594F" w14:textId="77777777" w:rsidR="00F668D4" w:rsidRPr="006F7551" w:rsidRDefault="00F668D4" w:rsidP="00FE5869">
      <w:pPr>
        <w:jc w:val="both"/>
        <w:rPr>
          <w:rFonts w:ascii="Arial" w:hAnsi="Arial" w:cs="Arial"/>
          <w:color w:val="000000"/>
          <w:sz w:val="22"/>
          <w:szCs w:val="22"/>
          <w:lang w:val="es-ES" w:eastAsia="es-CO"/>
        </w:rPr>
      </w:pPr>
    </w:p>
    <w:p w14:paraId="03A1F9BB" w14:textId="13E9EB33" w:rsidR="00F668D4" w:rsidRPr="006F7551" w:rsidRDefault="00F668D4" w:rsidP="00FE5869">
      <w:pPr>
        <w:jc w:val="both"/>
        <w:rPr>
          <w:rFonts w:ascii="Arial" w:hAnsi="Arial" w:cs="Arial"/>
          <w:b/>
          <w:bCs/>
          <w:color w:val="000000"/>
          <w:sz w:val="22"/>
          <w:szCs w:val="22"/>
          <w:lang w:val="es-ES" w:eastAsia="es-CO"/>
          <w:rPrChange w:id="64" w:author="Apple Store Pro" w:date="2024-06-18T21:33:00Z">
            <w:rPr>
              <w:rFonts w:ascii="Arial" w:hAnsi="Arial" w:cs="Arial"/>
              <w:b/>
              <w:bCs/>
              <w:color w:val="000000"/>
              <w:sz w:val="22"/>
              <w:szCs w:val="22"/>
              <w:lang w:eastAsia="es-CO"/>
            </w:rPr>
          </w:rPrChange>
        </w:rPr>
      </w:pPr>
      <w:r w:rsidRPr="006F7551">
        <w:rPr>
          <w:rFonts w:ascii="Arial" w:hAnsi="Arial" w:cs="Arial"/>
          <w:b/>
          <w:bCs/>
          <w:color w:val="000000"/>
          <w:sz w:val="22"/>
          <w:szCs w:val="22"/>
          <w:lang w:val="es-ES" w:eastAsia="es-CO"/>
        </w:rPr>
        <w:t>PETICIÓN:</w:t>
      </w:r>
    </w:p>
    <w:p w14:paraId="4280C53A" w14:textId="77777777" w:rsidR="00FE5869" w:rsidRPr="006F7551" w:rsidRDefault="00FE5869" w:rsidP="00FE5869">
      <w:pPr>
        <w:textAlignment w:val="baseline"/>
        <w:rPr>
          <w:rFonts w:ascii="Segoe UI" w:hAnsi="Segoe UI" w:cs="Segoe UI"/>
          <w:sz w:val="22"/>
          <w:szCs w:val="22"/>
          <w:lang w:val="es-ES" w:eastAsia="es-CO"/>
          <w:rPrChange w:id="65" w:author="Apple Store Pro" w:date="2024-06-18T21:33:00Z">
            <w:rPr>
              <w:rFonts w:ascii="Segoe UI" w:hAnsi="Segoe UI" w:cs="Segoe UI"/>
              <w:sz w:val="22"/>
              <w:szCs w:val="22"/>
              <w:lang w:eastAsia="es-CO"/>
            </w:rPr>
          </w:rPrChange>
        </w:rPr>
      </w:pPr>
    </w:p>
    <w:p w14:paraId="12452996" w14:textId="77777777" w:rsidR="00744D0B" w:rsidRPr="006F7551" w:rsidRDefault="00744D0B" w:rsidP="00744D0B">
      <w:pPr>
        <w:ind w:firstLine="720"/>
        <w:rPr>
          <w:rFonts w:ascii="Arial" w:hAnsi="Arial" w:cs="Arial"/>
          <w:i/>
          <w:iCs/>
          <w:color w:val="000000" w:themeColor="text1"/>
          <w:sz w:val="20"/>
          <w:lang w:val="es-ES"/>
        </w:rPr>
      </w:pPr>
      <w:r w:rsidRPr="006F7551">
        <w:rPr>
          <w:rFonts w:ascii="Arial" w:hAnsi="Arial" w:cs="Arial"/>
          <w:i/>
          <w:iCs/>
          <w:color w:val="000000" w:themeColor="text1"/>
          <w:sz w:val="20"/>
          <w:lang w:val="es-ES"/>
        </w:rPr>
        <w:t>(“…)</w:t>
      </w:r>
    </w:p>
    <w:p w14:paraId="68F8F5CB" w14:textId="77777777" w:rsidR="00744D0B" w:rsidRPr="006F7551" w:rsidRDefault="00744D0B" w:rsidP="00744D0B">
      <w:pPr>
        <w:ind w:firstLine="720"/>
        <w:rPr>
          <w:rFonts w:ascii="Arial" w:hAnsi="Arial" w:cs="Arial"/>
          <w:i/>
          <w:iCs/>
          <w:color w:val="000000" w:themeColor="text1"/>
          <w:sz w:val="12"/>
          <w:szCs w:val="12"/>
          <w:lang w:val="es-ES"/>
        </w:rPr>
      </w:pPr>
    </w:p>
    <w:p w14:paraId="02590F9A" w14:textId="62112E7E" w:rsidR="00744D0B" w:rsidRPr="006F7551" w:rsidRDefault="00BA6823" w:rsidP="00744D0B">
      <w:pPr>
        <w:ind w:left="720"/>
        <w:jc w:val="both"/>
        <w:rPr>
          <w:rFonts w:asciiTheme="minorHAnsi" w:hAnsiTheme="minorHAnsi" w:cstheme="minorHAnsi"/>
          <w:i/>
          <w:iCs/>
          <w:sz w:val="20"/>
          <w:lang w:val="es-ES"/>
        </w:rPr>
      </w:pPr>
      <w:r w:rsidRPr="006F7551">
        <w:rPr>
          <w:rFonts w:asciiTheme="minorHAnsi" w:hAnsiTheme="minorHAnsi" w:cstheme="minorHAnsi"/>
          <w:i/>
          <w:iCs/>
          <w:sz w:val="20"/>
          <w:lang w:val="es-ES"/>
        </w:rPr>
        <w:t>EL RUIDO EXCESIVO Y PASO CONTINUO DE AVIONES SOBRE LA ZONA DONDE VIVO SE HA INCREMENTADO DE MANERA EXPONENCIAL, INICIANDO DESDE LAS 5 AM Y TERMINADO HACIA LA MEDIA NOCHE, TODOS LOS SANTOS DIAS, PERTUBANDO NO SOLO TRANQUILIDAD, SI NO SUPERANDO LOS NIVELES DE RUIDO A CADA INSTANTE, ESTO N0 SUCEDIA ANTES Y SE VIENE PRESENTANDO DE UN TIEMPO PARA ACA, SOLICITO A USTEDES UNA INTERVENCION INMEDIATA YA QUE ES UNA ZONA RESIDENCIAL Y A CAUSA DE ESTO SE HA PERDIDO LA TRANQUILIDAD AL INTERIOR Y EXTERIOR DE LAS VIVIENDAS.</w:t>
      </w:r>
    </w:p>
    <w:p w14:paraId="7935F1FE" w14:textId="77777777" w:rsidR="00744D0B" w:rsidRPr="006F7551" w:rsidRDefault="00744D0B" w:rsidP="00744D0B">
      <w:pPr>
        <w:ind w:left="720"/>
        <w:jc w:val="both"/>
        <w:rPr>
          <w:rFonts w:asciiTheme="minorHAnsi" w:hAnsiTheme="minorHAnsi" w:cstheme="minorHAnsi"/>
          <w:i/>
          <w:iCs/>
          <w:sz w:val="12"/>
          <w:szCs w:val="12"/>
          <w:lang w:val="es-ES"/>
        </w:rPr>
      </w:pPr>
    </w:p>
    <w:p w14:paraId="3A96C9C5" w14:textId="77777777" w:rsidR="00744D0B" w:rsidRPr="006F7551"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6F7551">
        <w:rPr>
          <w:rFonts w:asciiTheme="minorHAnsi" w:hAnsiTheme="minorHAnsi" w:cstheme="minorHAnsi"/>
          <w:i/>
          <w:iCs/>
          <w:color w:val="000000" w:themeColor="text1"/>
          <w:sz w:val="20"/>
          <w:lang w:val="es-ES"/>
        </w:rPr>
        <w:t>(</w:t>
      </w:r>
      <w:r w:rsidRPr="006F7551">
        <w:rPr>
          <w:rFonts w:ascii="Arial" w:hAnsi="Arial" w:cs="Arial"/>
          <w:i/>
          <w:iCs/>
          <w:color w:val="000000" w:themeColor="text1"/>
          <w:sz w:val="20"/>
          <w:lang w:val="es-ES"/>
        </w:rPr>
        <w:t>… “)</w:t>
      </w:r>
      <w:r w:rsidRPr="006F7551">
        <w:rPr>
          <w:i/>
          <w:iCs/>
          <w:sz w:val="20"/>
          <w:lang w:val="es-ES"/>
        </w:rPr>
        <w:t> </w:t>
      </w:r>
    </w:p>
    <w:p w14:paraId="1997CED6" w14:textId="77777777" w:rsidR="00D27900" w:rsidRPr="006F7551" w:rsidRDefault="00D27900">
      <w:pPr>
        <w:jc w:val="both"/>
        <w:rPr>
          <w:rFonts w:ascii="Arial" w:hAnsi="Arial"/>
          <w:sz w:val="18"/>
          <w:lang w:val="es-ES"/>
          <w:rPrChange w:id="66" w:author="Apple Store Pro" w:date="2024-06-18T21:33:00Z">
            <w:rPr>
              <w:rFonts w:ascii="Arial" w:hAnsi="Arial"/>
              <w:sz w:val="18"/>
            </w:rPr>
          </w:rPrChange>
        </w:rPr>
      </w:pPr>
    </w:p>
    <w:p w14:paraId="0F972F88" w14:textId="77777777" w:rsidR="00D27900" w:rsidRPr="006F7551" w:rsidRDefault="00D27900">
      <w:pPr>
        <w:jc w:val="both"/>
        <w:rPr>
          <w:rFonts w:ascii="Arial" w:hAnsi="Arial"/>
          <w:sz w:val="18"/>
          <w:lang w:val="es-ES"/>
          <w:rPrChange w:id="67" w:author="Apple Store Pro" w:date="2024-06-18T21:33:00Z">
            <w:rPr>
              <w:rFonts w:ascii="Arial" w:hAnsi="Arial"/>
              <w:sz w:val="18"/>
            </w:rPr>
          </w:rPrChange>
        </w:rPr>
      </w:pPr>
    </w:p>
    <w:p w14:paraId="33537936" w14:textId="77777777" w:rsidR="00D52408" w:rsidRPr="006F7551" w:rsidRDefault="00D52408" w:rsidP="00D52408">
      <w:pPr>
        <w:jc w:val="both"/>
        <w:textAlignment w:val="baseline"/>
        <w:rPr>
          <w:rFonts w:ascii="Arial" w:hAnsi="Arial" w:cs="Arial"/>
          <w:sz w:val="22"/>
          <w:szCs w:val="22"/>
          <w:lang w:val="es-ES" w:eastAsia="es-CO"/>
          <w:rPrChange w:id="68" w:author="Apple Store Pro" w:date="2024-06-18T21:33:00Z">
            <w:rPr>
              <w:rFonts w:ascii="Arial" w:hAnsi="Arial" w:cs="Arial"/>
              <w:sz w:val="22"/>
              <w:szCs w:val="22"/>
              <w:lang w:eastAsia="es-CO"/>
            </w:rPr>
          </w:rPrChange>
        </w:rPr>
      </w:pPr>
      <w:r w:rsidRPr="006F7551">
        <w:rPr>
          <w:rFonts w:ascii="Arial" w:hAnsi="Arial" w:cs="Arial"/>
          <w:b/>
          <w:bCs/>
          <w:sz w:val="22"/>
          <w:szCs w:val="22"/>
          <w:lang w:val="es-ES" w:eastAsia="es-CO"/>
          <w:rPrChange w:id="69" w:author="Apple Store Pro" w:date="2024-06-18T21:33:00Z">
            <w:rPr>
              <w:rFonts w:ascii="Arial" w:hAnsi="Arial" w:cs="Arial"/>
              <w:b/>
              <w:bCs/>
              <w:sz w:val="22"/>
              <w:szCs w:val="22"/>
              <w:lang w:eastAsia="es-CO"/>
            </w:rPr>
          </w:rPrChange>
        </w:rPr>
        <w:t>RESPUESTA</w:t>
      </w:r>
      <w:r w:rsidRPr="006F7551">
        <w:rPr>
          <w:rFonts w:ascii="Arial" w:hAnsi="Arial" w:cs="Arial"/>
          <w:sz w:val="22"/>
          <w:szCs w:val="22"/>
          <w:lang w:val="es-ES" w:eastAsia="es-CO"/>
          <w:rPrChange w:id="70" w:author="Apple Store Pro" w:date="2024-06-18T21:33:00Z">
            <w:rPr>
              <w:rFonts w:ascii="Arial" w:hAnsi="Arial" w:cs="Arial"/>
              <w:sz w:val="22"/>
              <w:szCs w:val="22"/>
              <w:lang w:eastAsia="es-CO"/>
            </w:rPr>
          </w:rPrChange>
        </w:rPr>
        <w:t> </w:t>
      </w:r>
    </w:p>
    <w:p w14:paraId="245DCBA2" w14:textId="77777777" w:rsidR="00D52408" w:rsidRPr="006F7551" w:rsidRDefault="00D52408" w:rsidP="00D52408">
      <w:pPr>
        <w:jc w:val="both"/>
        <w:textAlignment w:val="baseline"/>
        <w:rPr>
          <w:rFonts w:ascii="Arial" w:hAnsi="Arial" w:cs="Arial"/>
          <w:sz w:val="22"/>
          <w:szCs w:val="22"/>
          <w:lang w:val="es-ES" w:eastAsia="es-CO"/>
          <w:rPrChange w:id="71" w:author="Apple Store Pro" w:date="2024-06-18T21:33:00Z">
            <w:rPr>
              <w:rFonts w:ascii="Arial" w:hAnsi="Arial" w:cs="Arial"/>
              <w:sz w:val="22"/>
              <w:szCs w:val="22"/>
              <w:lang w:eastAsia="es-CO"/>
            </w:rPr>
          </w:rPrChange>
        </w:rPr>
      </w:pPr>
    </w:p>
    <w:p w14:paraId="4F0732F1" w14:textId="3D59D67A" w:rsidR="00D27900" w:rsidRPr="006F7551" w:rsidRDefault="00D52408" w:rsidP="00D52408">
      <w:pPr>
        <w:jc w:val="both"/>
        <w:rPr>
          <w:rFonts w:ascii="Arial" w:eastAsia="Arial" w:hAnsi="Arial" w:cs="Arial"/>
          <w:bCs/>
          <w:color w:val="000000"/>
          <w:sz w:val="22"/>
          <w:szCs w:val="22"/>
          <w:lang w:val="es-ES"/>
        </w:rPr>
      </w:pPr>
      <w:r w:rsidRPr="006F7551">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6F7551" w:rsidRDefault="000E0DEB" w:rsidP="000E0DEB">
      <w:pPr>
        <w:jc w:val="both"/>
        <w:rPr>
          <w:rFonts w:asciiTheme="minorHAnsi" w:hAnsiTheme="minorHAnsi" w:cstheme="minorHAnsi"/>
          <w:i/>
          <w:iCs/>
          <w:sz w:val="20"/>
          <w:lang w:val="es-ES"/>
        </w:rPr>
      </w:pPr>
    </w:p>
    <w:p w14:paraId="1A52A6D4" w14:textId="46A5E15E" w:rsidR="00A67B40" w:rsidRPr="006F7551" w:rsidRDefault="000E0DEB" w:rsidP="00A67B40">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EL RUIDO EXCESIVO Y </w:t>
      </w:r>
      <w:commentRangeStart w:id="72"/>
      <w:r w:rsidRPr="006F7551">
        <w:rPr>
          <w:rFonts w:asciiTheme="minorHAnsi" w:hAnsiTheme="minorHAnsi" w:cstheme="minorHAnsi"/>
          <w:i/>
          <w:iCs/>
        </w:rPr>
        <w:t>PASO CONTINUO DE AVIONES SOBRE LA ZONA DONDE VIVO SE HA INCREMENTADO DE MANERA EXPONENCIA</w:t>
      </w:r>
      <w:commentRangeEnd w:id="72"/>
      <w:r w:rsidR="00961D6B" w:rsidRPr="006F7551">
        <w:rPr>
          <w:rStyle w:val="Refdecomentario"/>
          <w:rPrChange w:id="73" w:author="Apple Store Pro" w:date="2024-06-18T21:33:00Z">
            <w:rPr>
              <w:rStyle w:val="Refdecomentario"/>
              <w:lang w:val="es-CO"/>
            </w:rPr>
          </w:rPrChange>
        </w:rPr>
        <w:commentReference w:id="72"/>
      </w:r>
      <w:r w:rsidRPr="006F7551">
        <w:rPr>
          <w:rFonts w:asciiTheme="minorHAnsi" w:hAnsiTheme="minorHAnsi" w:cstheme="minorHAnsi"/>
          <w:i/>
          <w:iCs/>
        </w:rPr>
        <w:t xml:space="preserve">L, INICIANDO DESDE LAS 5 AM Y TERMINADO HACIA LA MEDIA NOCHE, TODOS LOS SANTOS </w:t>
      </w:r>
      <w:proofErr w:type="gramStart"/>
      <w:r w:rsidRPr="006F7551">
        <w:rPr>
          <w:rFonts w:asciiTheme="minorHAnsi" w:hAnsiTheme="minorHAnsi" w:cstheme="minorHAnsi"/>
          <w:i/>
          <w:iCs/>
        </w:rPr>
        <w:t xml:space="preserve">DIAS, </w:t>
      </w:r>
      <w:r w:rsidR="004C47AC" w:rsidRPr="006F7551">
        <w:rPr>
          <w:rFonts w:asciiTheme="minorHAnsi" w:hAnsiTheme="minorHAnsi" w:cstheme="minorHAnsi"/>
          <w:i/>
          <w:iCs/>
        </w:rPr>
        <w:t xml:space="preserve"> </w:t>
      </w:r>
      <w:r w:rsidR="004C47AC" w:rsidRPr="006F7551">
        <w:rPr>
          <w:rFonts w:asciiTheme="minorHAnsi" w:hAnsiTheme="minorHAnsi" w:cstheme="minorHAnsi"/>
          <w:i/>
          <w:iCs/>
          <w:color w:val="000000" w:themeColor="text1"/>
        </w:rPr>
        <w:t>(</w:t>
      </w:r>
      <w:proofErr w:type="gramEnd"/>
      <w:r w:rsidR="004C47AC" w:rsidRPr="006F7551">
        <w:rPr>
          <w:rFonts w:ascii="Arial" w:hAnsi="Arial" w:cs="Arial"/>
          <w:i/>
          <w:iCs/>
          <w:color w:val="000000" w:themeColor="text1"/>
        </w:rPr>
        <w:t>… “)</w:t>
      </w:r>
      <w:ins w:id="74" w:author="Apple Store Pro" w:date="2024-06-18T21:06:00Z">
        <w:r w:rsidR="00335A61" w:rsidRPr="006F7551">
          <w:rPr>
            <w:rFonts w:ascii="Arial" w:hAnsi="Arial" w:cs="Arial"/>
            <w:i/>
            <w:iCs/>
            <w:color w:val="000000" w:themeColor="text1"/>
          </w:rPr>
          <w:t>.</w:t>
        </w:r>
      </w:ins>
    </w:p>
    <w:p w14:paraId="0FE324E4" w14:textId="77777777" w:rsidR="007849CD" w:rsidRPr="006F7551" w:rsidRDefault="007849CD" w:rsidP="007849CD">
      <w:pPr>
        <w:jc w:val="both"/>
        <w:rPr>
          <w:rFonts w:ascii="Arial" w:eastAsia="Arial" w:hAnsi="Arial" w:cs="Arial"/>
          <w:bCs/>
          <w:color w:val="000000"/>
          <w:sz w:val="22"/>
          <w:szCs w:val="22"/>
          <w:lang w:val="es-ES"/>
          <w:rPrChange w:id="75" w:author="Apple Store Pro" w:date="2024-06-18T21:33:00Z">
            <w:rPr>
              <w:rFonts w:ascii="Arial" w:eastAsia="Arial" w:hAnsi="Arial" w:cs="Arial"/>
              <w:bCs/>
              <w:color w:val="000000"/>
              <w:sz w:val="22"/>
              <w:szCs w:val="22"/>
            </w:rPr>
          </w:rPrChange>
        </w:rPr>
      </w:pPr>
    </w:p>
    <w:p w14:paraId="12276790" w14:textId="77777777" w:rsidR="007849CD" w:rsidRPr="006F7551" w:rsidRDefault="007849CD" w:rsidP="007849CD">
      <w:pPr>
        <w:jc w:val="both"/>
        <w:rPr>
          <w:rFonts w:ascii="Arial" w:eastAsia="Calibri" w:hAnsi="Arial" w:cs="Arial"/>
          <w:sz w:val="22"/>
          <w:szCs w:val="22"/>
          <w:lang w:val="es-ES" w:eastAsia="en-US"/>
          <w:rPrChange w:id="76" w:author="Apple Store Pro" w:date="2024-06-18T21:33:00Z">
            <w:rPr>
              <w:rFonts w:ascii="Arial" w:eastAsia="Calibri" w:hAnsi="Arial" w:cs="Arial"/>
              <w:sz w:val="22"/>
              <w:szCs w:val="22"/>
              <w:lang w:eastAsia="en-US"/>
            </w:rPr>
          </w:rPrChange>
        </w:rPr>
      </w:pPr>
      <w:bookmarkStart w:id="77" w:name="_Hlk132796155"/>
      <w:bookmarkStart w:id="78" w:name="_Hlk133304310"/>
      <w:bookmarkStart w:id="79" w:name="_Hlk136872151"/>
      <w:bookmarkStart w:id="80" w:name="_Hlk135400776"/>
      <w:bookmarkStart w:id="81" w:name="_Hlk134605181"/>
      <w:bookmarkStart w:id="82" w:name="_Hlk137029093"/>
      <w:bookmarkStart w:id="83" w:name="_Hlk138149833"/>
      <w:bookmarkStart w:id="84" w:name="_Hlk155083861"/>
      <w:r w:rsidRPr="006F7551">
        <w:rPr>
          <w:rFonts w:ascii="Arial" w:eastAsia="Calibri" w:hAnsi="Arial" w:cs="Arial"/>
          <w:sz w:val="22"/>
          <w:szCs w:val="22"/>
          <w:lang w:val="es-ES" w:eastAsia="en-US"/>
          <w:rPrChange w:id="85" w:author="Apple Store Pro" w:date="2024-06-18T21:33:00Z">
            <w:rPr>
              <w:rFonts w:ascii="Arial" w:eastAsia="Calibri" w:hAnsi="Arial" w:cs="Arial"/>
              <w:sz w:val="22"/>
              <w:szCs w:val="22"/>
              <w:lang w:eastAsia="en-US"/>
            </w:rPr>
          </w:rPrChange>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77"/>
    <w:p w14:paraId="0CBCB8C9" w14:textId="77777777" w:rsidR="007849CD" w:rsidRPr="006F7551" w:rsidRDefault="007849CD" w:rsidP="007849CD">
      <w:pPr>
        <w:jc w:val="both"/>
        <w:rPr>
          <w:rFonts w:ascii="Arial" w:eastAsia="Calibri" w:hAnsi="Arial" w:cs="Arial"/>
          <w:sz w:val="22"/>
          <w:szCs w:val="22"/>
          <w:lang w:val="es-ES" w:eastAsia="en-US"/>
          <w:rPrChange w:id="86" w:author="Apple Store Pro" w:date="2024-06-18T21:33:00Z">
            <w:rPr>
              <w:rFonts w:ascii="Arial" w:eastAsia="Calibri" w:hAnsi="Arial" w:cs="Arial"/>
              <w:sz w:val="22"/>
              <w:szCs w:val="22"/>
              <w:lang w:eastAsia="en-US"/>
            </w:rPr>
          </w:rPrChange>
        </w:rPr>
      </w:pPr>
    </w:p>
    <w:p w14:paraId="3F09B6B5"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Change w:id="87" w:author="Apple Store Pro" w:date="2024-06-18T21:33:00Z">
            <w:rPr>
              <w:rFonts w:ascii="Arial" w:eastAsia="Calibri" w:hAnsi="Arial" w:cs="Arial"/>
              <w:sz w:val="22"/>
              <w:szCs w:val="22"/>
              <w:lang w:eastAsia="en-US"/>
            </w:rPr>
          </w:rPrChange>
        </w:rPr>
        <w:t>El Aeropuerto Internacional El Dorado mediante la Resolución 1330 del 7 de noviembre de 1995</w:t>
      </w:r>
      <w:r w:rsidRPr="006F7551">
        <w:rPr>
          <w:rFonts w:ascii="Arial" w:eastAsia="Calibri" w:hAnsi="Arial" w:cs="Arial"/>
          <w:sz w:val="22"/>
          <w:szCs w:val="22"/>
          <w:vertAlign w:val="superscript"/>
          <w:lang w:val="es-ES" w:eastAsia="en-US"/>
          <w:rPrChange w:id="88" w:author="Apple Store Pro" w:date="2024-06-18T21:33:00Z">
            <w:rPr>
              <w:rFonts w:ascii="Arial" w:eastAsia="Calibri" w:hAnsi="Arial" w:cs="Arial"/>
              <w:sz w:val="22"/>
              <w:szCs w:val="22"/>
              <w:vertAlign w:val="superscript"/>
              <w:lang w:eastAsia="en-US"/>
            </w:rPr>
          </w:rPrChange>
        </w:rPr>
        <w:endnoteReference w:id="4"/>
      </w:r>
      <w:r w:rsidRPr="006F7551">
        <w:rPr>
          <w:rFonts w:ascii="Arial" w:eastAsia="Calibri" w:hAnsi="Arial" w:cs="Arial"/>
          <w:sz w:val="22"/>
          <w:szCs w:val="22"/>
          <w:lang w:val="es-ES" w:eastAsia="en-US"/>
          <w:rPrChange w:id="89" w:author="Apple Store Pro" w:date="2024-06-18T21:33:00Z">
            <w:rPr>
              <w:rFonts w:ascii="Arial" w:eastAsia="Calibri" w:hAnsi="Arial" w:cs="Arial"/>
              <w:sz w:val="22"/>
              <w:szCs w:val="22"/>
              <w:lang w:eastAsia="en-US"/>
            </w:rPr>
          </w:rPrChange>
        </w:rPr>
        <w:t xml:space="preserve"> rige su operación de acuerdo a las</w:t>
      </w:r>
      <w:r w:rsidRPr="006F7551">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6F7551">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 xml:space="preserve">las cuales, establecen el horario, tipo y dirección de la operación (despegue o aterrizaje) del aeródromo. </w:t>
      </w:r>
    </w:p>
    <w:p w14:paraId="72B326BA" w14:textId="77777777" w:rsidR="007849CD" w:rsidRPr="006F7551" w:rsidRDefault="007849CD" w:rsidP="007849CD">
      <w:pPr>
        <w:jc w:val="both"/>
        <w:rPr>
          <w:rFonts w:ascii="Arial" w:eastAsia="Calibri" w:hAnsi="Arial" w:cs="Arial"/>
          <w:sz w:val="22"/>
          <w:szCs w:val="22"/>
          <w:lang w:val="es-ES" w:eastAsia="en-US"/>
        </w:rPr>
      </w:pPr>
    </w:p>
    <w:p w14:paraId="5DE199C4"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2D4D922" w14:textId="77777777" w:rsidR="007849CD" w:rsidRPr="006F7551" w:rsidRDefault="007849CD" w:rsidP="007849CD">
      <w:pPr>
        <w:jc w:val="both"/>
        <w:rPr>
          <w:rFonts w:ascii="Arial" w:eastAsia="Calibri" w:hAnsi="Arial" w:cs="Arial"/>
          <w:sz w:val="22"/>
          <w:szCs w:val="22"/>
          <w:lang w:val="es-ES" w:eastAsia="en-US"/>
        </w:rPr>
      </w:pPr>
    </w:p>
    <w:p w14:paraId="2A9ABA88" w14:textId="77777777" w:rsidR="007849CD" w:rsidRPr="006F7551" w:rsidRDefault="007849CD" w:rsidP="007849CD">
      <w:pPr>
        <w:jc w:val="both"/>
        <w:rPr>
          <w:rFonts w:ascii="Arial" w:eastAsia="Calibri" w:hAnsi="Arial" w:cs="Arial"/>
          <w:color w:val="000000"/>
          <w:sz w:val="22"/>
          <w:szCs w:val="22"/>
          <w:lang w:val="es-ES" w:eastAsia="en-US"/>
        </w:rPr>
      </w:pPr>
      <w:r w:rsidRPr="006F7551">
        <w:rPr>
          <w:rFonts w:ascii="Arial" w:eastAsia="Calibri" w:hAnsi="Arial" w:cs="Arial"/>
          <w:color w:val="000000"/>
          <w:sz w:val="22"/>
          <w:szCs w:val="22"/>
          <w:lang w:val="es-ES" w:eastAsia="en-US"/>
        </w:rPr>
        <w:t>A este respecto, en la sentencia 479 de 2020</w:t>
      </w:r>
      <w:r w:rsidRPr="006F7551">
        <w:rPr>
          <w:rFonts w:ascii="Arial" w:eastAsia="Calibri" w:hAnsi="Arial" w:cs="Arial"/>
          <w:color w:val="000000"/>
          <w:sz w:val="22"/>
          <w:szCs w:val="22"/>
          <w:vertAlign w:val="superscript"/>
          <w:lang w:val="es-ES" w:eastAsia="en-US"/>
        </w:rPr>
        <w:endnoteReference w:id="5"/>
      </w:r>
      <w:r w:rsidRPr="006F7551">
        <w:rPr>
          <w:rFonts w:ascii="Arial" w:eastAsia="Calibri" w:hAnsi="Arial" w:cs="Arial"/>
          <w:color w:val="000000"/>
          <w:sz w:val="22"/>
          <w:szCs w:val="22"/>
          <w:lang w:val="es-ES" w:eastAsia="en-US"/>
        </w:rPr>
        <w:t xml:space="preserve">, la honorable Corte Constitucional, señala al respecto: </w:t>
      </w:r>
    </w:p>
    <w:p w14:paraId="0CF2AA55" w14:textId="77777777" w:rsidR="007849CD" w:rsidRPr="006F7551" w:rsidRDefault="007849CD" w:rsidP="007849CD">
      <w:pPr>
        <w:jc w:val="both"/>
        <w:rPr>
          <w:rFonts w:ascii="Arial" w:eastAsia="Calibri" w:hAnsi="Arial" w:cs="Arial"/>
          <w:color w:val="000000"/>
          <w:sz w:val="22"/>
          <w:szCs w:val="22"/>
          <w:lang w:val="es-ES" w:eastAsia="en-US"/>
        </w:rPr>
      </w:pPr>
    </w:p>
    <w:p w14:paraId="547D37D3" w14:textId="77777777" w:rsidR="007849CD" w:rsidRPr="006F7551" w:rsidRDefault="007849CD" w:rsidP="007849CD">
      <w:pPr>
        <w:spacing w:after="160" w:line="259" w:lineRule="auto"/>
        <w:ind w:left="720"/>
        <w:jc w:val="both"/>
        <w:rPr>
          <w:rFonts w:ascii="Arial" w:eastAsia="Calibri" w:hAnsi="Arial" w:cs="Arial"/>
          <w:i/>
          <w:iCs/>
          <w:color w:val="2D2D2D"/>
          <w:kern w:val="2"/>
          <w:sz w:val="22"/>
          <w:szCs w:val="22"/>
          <w:lang w:val="es-ES" w:eastAsia="en-US"/>
        </w:rPr>
      </w:pPr>
      <w:r w:rsidRPr="006F7551">
        <w:rPr>
          <w:rFonts w:ascii="Arial" w:eastAsia="Calibri" w:hAnsi="Arial" w:cs="Arial"/>
          <w:i/>
          <w:iCs/>
          <w:color w:val="2D2D2D"/>
          <w:sz w:val="22"/>
          <w:szCs w:val="22"/>
          <w:lang w:val="es-ES" w:eastAsia="en-US"/>
        </w:rPr>
        <w:t>“…</w:t>
      </w:r>
      <w:r w:rsidRPr="006F7551">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6F7551">
        <w:rPr>
          <w:rFonts w:ascii="Arial" w:eastAsia="Calibri" w:hAnsi="Arial" w:cs="Arial"/>
          <w:i/>
          <w:iCs/>
          <w:color w:val="2D2D2D"/>
          <w:sz w:val="20"/>
          <w:lang w:val="es-ES" w:eastAsia="en-US"/>
        </w:rPr>
        <w:t>ii</w:t>
      </w:r>
      <w:proofErr w:type="spellEnd"/>
      <w:r w:rsidRPr="006F7551">
        <w:rPr>
          <w:rFonts w:ascii="Arial" w:eastAsia="Calibri" w:hAnsi="Arial" w:cs="Arial"/>
          <w:i/>
          <w:iCs/>
          <w:color w:val="2D2D2D"/>
          <w:sz w:val="20"/>
          <w:lang w:val="es-ES" w:eastAsia="en-US"/>
        </w:rPr>
        <w:t xml:space="preserve">) la sostenibilidad social, que pretende que el desarrollo eleve el control que la gente tiene sobre sus vidas y se </w:t>
      </w:r>
      <w:r w:rsidRPr="006F7551">
        <w:rPr>
          <w:rFonts w:ascii="Arial" w:eastAsia="Calibri" w:hAnsi="Arial" w:cs="Arial"/>
          <w:i/>
          <w:iCs/>
          <w:color w:val="2D2D2D"/>
          <w:sz w:val="20"/>
          <w:lang w:val="es-ES" w:eastAsia="en-US"/>
        </w:rPr>
        <w:lastRenderedPageBreak/>
        <w:t>mantenga la identidad de la comunidad, (</w:t>
      </w:r>
      <w:proofErr w:type="spellStart"/>
      <w:r w:rsidRPr="006F7551">
        <w:rPr>
          <w:rFonts w:ascii="Arial" w:eastAsia="Calibri" w:hAnsi="Arial" w:cs="Arial"/>
          <w:i/>
          <w:iCs/>
          <w:color w:val="2D2D2D"/>
          <w:sz w:val="20"/>
          <w:lang w:val="es-ES" w:eastAsia="en-US"/>
        </w:rPr>
        <w:t>iii</w:t>
      </w:r>
      <w:proofErr w:type="spellEnd"/>
      <w:r w:rsidRPr="006F7551">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6F7551">
        <w:rPr>
          <w:rFonts w:ascii="Arial" w:eastAsia="Calibri" w:hAnsi="Arial" w:cs="Arial"/>
          <w:i/>
          <w:iCs/>
          <w:color w:val="2D2D2D"/>
          <w:sz w:val="20"/>
          <w:lang w:val="es-ES" w:eastAsia="en-US"/>
        </w:rPr>
        <w:t>iv</w:t>
      </w:r>
      <w:proofErr w:type="spellEnd"/>
      <w:r w:rsidRPr="006F7551">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6F7551">
        <w:rPr>
          <w:rFonts w:ascii="Arial" w:eastAsia="Calibri" w:hAnsi="Arial" w:cs="Arial"/>
          <w:i/>
          <w:iCs/>
          <w:color w:val="2D2D2D"/>
          <w:sz w:val="22"/>
          <w:szCs w:val="22"/>
          <w:lang w:val="es-ES" w:eastAsia="en-US"/>
        </w:rPr>
        <w:t>…”</w:t>
      </w:r>
    </w:p>
    <w:p w14:paraId="62D3754A"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90" w:name="_Hlk134167785"/>
      <w:r w:rsidRPr="006F7551">
        <w:rPr>
          <w:rFonts w:ascii="Arial" w:eastAsia="Calibri" w:hAnsi="Arial" w:cs="Arial"/>
          <w:sz w:val="22"/>
          <w:szCs w:val="22"/>
          <w:vertAlign w:val="superscript"/>
          <w:lang w:val="es-ES" w:eastAsia="en-US"/>
        </w:rPr>
        <w:endnoteReference w:id="6"/>
      </w:r>
      <w:bookmarkEnd w:id="90"/>
      <w:r w:rsidRPr="006F7551">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6F7551">
        <w:rPr>
          <w:rFonts w:ascii="Arial" w:eastAsia="Calibri" w:hAnsi="Arial" w:cs="Arial"/>
          <w:sz w:val="22"/>
          <w:szCs w:val="22"/>
          <w:vertAlign w:val="superscript"/>
          <w:lang w:val="es-ES" w:eastAsia="en-US"/>
        </w:rPr>
        <w:endnoteReference w:id="7"/>
      </w:r>
      <w:r w:rsidRPr="006F7551">
        <w:rPr>
          <w:rFonts w:ascii="Arial" w:eastAsia="Calibri" w:hAnsi="Arial" w:cs="Arial"/>
          <w:sz w:val="22"/>
          <w:szCs w:val="22"/>
          <w:lang w:val="es-ES" w:eastAsia="en-US"/>
        </w:rPr>
        <w:t>, modificada por la 301 del 1 de febrero 2022</w:t>
      </w:r>
      <w:r w:rsidRPr="006F7551">
        <w:rPr>
          <w:rFonts w:ascii="Arial" w:eastAsia="Calibri" w:hAnsi="Arial" w:cs="Arial"/>
          <w:sz w:val="22"/>
          <w:szCs w:val="22"/>
          <w:vertAlign w:val="superscript"/>
          <w:lang w:val="es-ES" w:eastAsia="en-US"/>
        </w:rPr>
        <w:endnoteReference w:id="8"/>
      </w:r>
      <w:r w:rsidRPr="006F7551">
        <w:rPr>
          <w:rFonts w:ascii="Arial" w:eastAsia="Calibri" w:hAnsi="Arial" w:cs="Arial"/>
          <w:sz w:val="22"/>
          <w:szCs w:val="22"/>
          <w:lang w:val="es-ES" w:eastAsia="en-US"/>
        </w:rPr>
        <w:t>, las cuales a su vez modificaron parcialmente el horario operacional establecido en la 1034 del 2015</w:t>
      </w:r>
      <w:r w:rsidRPr="006F7551">
        <w:rPr>
          <w:rFonts w:ascii="Arial" w:eastAsia="Calibri" w:hAnsi="Arial" w:cs="Arial"/>
          <w:sz w:val="22"/>
          <w:szCs w:val="22"/>
          <w:vertAlign w:val="superscript"/>
          <w:lang w:val="es-ES" w:eastAsia="en-US"/>
        </w:rPr>
        <w:endnoteReference w:id="9"/>
      </w:r>
      <w:r w:rsidRPr="006F7551">
        <w:rPr>
          <w:rFonts w:ascii="Arial" w:eastAsia="Calibri" w:hAnsi="Arial" w:cs="Arial"/>
          <w:sz w:val="22"/>
          <w:szCs w:val="22"/>
          <w:lang w:val="es-ES" w:eastAsia="en-US"/>
        </w:rPr>
        <w:t xml:space="preserve"> modificada por la 1567 de 2015</w:t>
      </w:r>
      <w:r w:rsidRPr="006F7551">
        <w:rPr>
          <w:rFonts w:ascii="Arial" w:eastAsia="Calibri" w:hAnsi="Arial" w:cs="Arial"/>
          <w:sz w:val="22"/>
          <w:szCs w:val="22"/>
          <w:vertAlign w:val="superscript"/>
          <w:lang w:val="es-ES" w:eastAsia="en-US"/>
        </w:rPr>
        <w:endnoteReference w:id="10"/>
      </w:r>
      <w:r w:rsidRPr="006F7551">
        <w:rPr>
          <w:rFonts w:ascii="Arial" w:eastAsia="Calibri" w:hAnsi="Arial" w:cs="Arial"/>
          <w:sz w:val="22"/>
          <w:szCs w:val="22"/>
          <w:lang w:val="es-ES" w:eastAsia="en-US"/>
        </w:rPr>
        <w:t>. Cabe aclarar que el</w:t>
      </w:r>
      <w:r w:rsidRPr="006F7551">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65477757"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p w14:paraId="01BA2E2F"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Mediante la Resolución No. 00801 de fecha 22 de abril de 2022</w:t>
      </w:r>
      <w:r w:rsidRPr="006F7551">
        <w:rPr>
          <w:rFonts w:ascii="Arial" w:eastAsia="Calibri" w:hAnsi="Arial" w:cs="Arial"/>
          <w:sz w:val="22"/>
          <w:szCs w:val="22"/>
          <w:vertAlign w:val="superscript"/>
          <w:lang w:val="es-ES" w:eastAsia="en-US"/>
        </w:rPr>
        <w:endnoteReference w:id="11"/>
      </w:r>
      <w:r w:rsidRPr="006F7551">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E8A71ED"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 </w:t>
      </w:r>
    </w:p>
    <w:p w14:paraId="00417B6D"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Bajo lo expuesto, los horarios y restricciones operacionales de las pistas del Aeropuerto Internacional son las siguientes:</w:t>
      </w:r>
      <w:bookmarkEnd w:id="78"/>
    </w:p>
    <w:p w14:paraId="6B28C569"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p w14:paraId="162A2B8F"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Change w:id="91" w:author="Apple Store Pro" w:date="2024-06-18T21:33:00Z">
            <w:rPr>
              <w:rFonts w:ascii="Arial" w:eastAsia="Calibri" w:hAnsi="Arial" w:cs="Arial"/>
              <w:b/>
              <w:bCs/>
              <w:color w:val="000000"/>
              <w:sz w:val="22"/>
              <w:szCs w:val="22"/>
              <w:u w:val="single"/>
              <w:lang w:val="pt-BR" w:eastAsia="en-US"/>
            </w:rPr>
          </w:rPrChange>
        </w:rPr>
      </w:pPr>
      <w:r w:rsidRPr="006F7551">
        <w:rPr>
          <w:rFonts w:ascii="Arial" w:eastAsia="Calibri" w:hAnsi="Arial" w:cs="Arial"/>
          <w:b/>
          <w:bCs/>
          <w:color w:val="000000"/>
          <w:sz w:val="22"/>
          <w:szCs w:val="22"/>
          <w:u w:val="single"/>
          <w:lang w:val="es-ES" w:eastAsia="en-US"/>
          <w:rPrChange w:id="92" w:author="Apple Store Pro" w:date="2024-06-18T21:33:00Z">
            <w:rPr>
              <w:rFonts w:ascii="Arial" w:eastAsia="Calibri" w:hAnsi="Arial" w:cs="Arial"/>
              <w:b/>
              <w:bCs/>
              <w:color w:val="000000"/>
              <w:sz w:val="22"/>
              <w:szCs w:val="22"/>
              <w:u w:val="single"/>
              <w:lang w:val="pt-BR" w:eastAsia="en-US"/>
            </w:rPr>
          </w:rPrChange>
        </w:rPr>
        <w:t>Pista Norte (Cabeceras 14L – 32R).</w:t>
      </w:r>
    </w:p>
    <w:p w14:paraId="6AD5C9B7"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Change w:id="93" w:author="Apple Store Pro" w:date="2024-06-18T21:33:00Z">
            <w:rPr>
              <w:rFonts w:ascii="Arial" w:eastAsia="Calibri" w:hAnsi="Arial" w:cs="Arial"/>
              <w:b/>
              <w:bCs/>
              <w:color w:val="000000"/>
              <w:sz w:val="22"/>
              <w:szCs w:val="22"/>
              <w:u w:val="single"/>
              <w:lang w:val="pt-BR" w:eastAsia="en-US"/>
            </w:rPr>
          </w:rPrChange>
        </w:rPr>
      </w:pPr>
    </w:p>
    <w:p w14:paraId="26A8573C"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94" w:author="Apple Store Pro" w:date="2024-06-18T21:33:00Z">
            <w:rPr>
              <w:rFonts w:ascii="Arial" w:eastAsia="Calibri" w:hAnsi="Arial" w:cs="Arial"/>
              <w:iCs/>
              <w:sz w:val="22"/>
              <w:szCs w:val="22"/>
              <w:u w:val="single"/>
              <w:lang w:eastAsia="es-CO"/>
            </w:rPr>
          </w:rPrChange>
        </w:rPr>
      </w:pPr>
      <w:r w:rsidRPr="006F7551">
        <w:rPr>
          <w:rFonts w:ascii="Arial" w:eastAsia="Calibri" w:hAnsi="Arial" w:cs="Arial"/>
          <w:iCs/>
          <w:sz w:val="22"/>
          <w:szCs w:val="22"/>
          <w:u w:val="single"/>
          <w:lang w:val="es-ES" w:eastAsia="es-CO"/>
          <w:rPrChange w:id="95" w:author="Apple Store Pro" w:date="2024-06-18T21:33:00Z">
            <w:rPr>
              <w:rFonts w:ascii="Arial" w:eastAsia="Calibri" w:hAnsi="Arial" w:cs="Arial"/>
              <w:iCs/>
              <w:sz w:val="22"/>
              <w:szCs w:val="22"/>
              <w:u w:val="single"/>
              <w:lang w:eastAsia="es-CO"/>
            </w:rPr>
          </w:rPrChange>
        </w:rPr>
        <w:t>5:00 a.m. a 6:59 a.m. Operación en cualquier dirección. Las operaciones sobre y hacia la ciudad de Bogotá con restricciones por cuota de ruido QC</w:t>
      </w:r>
      <w:r w:rsidRPr="006F7551">
        <w:rPr>
          <w:rFonts w:ascii="Arial" w:eastAsia="Calibri" w:hAnsi="Arial" w:cs="Arial"/>
          <w:iCs/>
          <w:sz w:val="22"/>
          <w:szCs w:val="22"/>
          <w:u w:val="single"/>
          <w:vertAlign w:val="superscript"/>
          <w:lang w:val="es-ES" w:eastAsia="es-CO"/>
          <w:rPrChange w:id="96" w:author="Apple Store Pro" w:date="2024-06-18T21:33:00Z">
            <w:rPr>
              <w:rFonts w:ascii="Arial" w:eastAsia="Calibri" w:hAnsi="Arial" w:cs="Arial"/>
              <w:iCs/>
              <w:sz w:val="22"/>
              <w:szCs w:val="22"/>
              <w:u w:val="single"/>
              <w:vertAlign w:val="superscript"/>
              <w:lang w:eastAsia="es-CO"/>
            </w:rPr>
          </w:rPrChange>
        </w:rPr>
        <w:endnoteReference w:id="12"/>
      </w:r>
      <w:r w:rsidRPr="006F7551">
        <w:rPr>
          <w:rFonts w:ascii="Arial" w:eastAsia="Calibri" w:hAnsi="Arial" w:cs="Arial"/>
          <w:iCs/>
          <w:sz w:val="22"/>
          <w:szCs w:val="22"/>
          <w:u w:val="single"/>
          <w:lang w:val="es-ES" w:eastAsia="es-CO"/>
          <w:rPrChange w:id="97" w:author="Apple Store Pro" w:date="2024-06-18T21:33:00Z">
            <w:rPr>
              <w:rFonts w:ascii="Arial" w:eastAsia="Calibri" w:hAnsi="Arial" w:cs="Arial"/>
              <w:iCs/>
              <w:sz w:val="22"/>
              <w:szCs w:val="22"/>
              <w:u w:val="single"/>
              <w:lang w:eastAsia="es-CO"/>
            </w:rPr>
          </w:rPrChange>
        </w:rPr>
        <w:t xml:space="preserve"> ≥ 4 </w:t>
      </w:r>
    </w:p>
    <w:p w14:paraId="2327660D"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Change w:id="98"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99" w:author="Apple Store Pro" w:date="2024-06-18T21:33:00Z">
            <w:rPr>
              <w:rFonts w:ascii="Arial" w:eastAsia="Calibri" w:hAnsi="Arial" w:cs="Arial"/>
              <w:iCs/>
              <w:sz w:val="22"/>
              <w:szCs w:val="22"/>
              <w:lang w:eastAsia="es-CO"/>
            </w:rPr>
          </w:rPrChange>
        </w:rPr>
        <w:t>7:00 a.m. a 4:59 a.m. Se mantienen las condiciones establecidas en la Resolución 1034 de 2015, modificada por la Resolución 1567 de 2015:</w:t>
      </w:r>
    </w:p>
    <w:p w14:paraId="3982BE9D" w14:textId="77777777" w:rsidR="007849CD" w:rsidRPr="006F7551" w:rsidRDefault="007849CD" w:rsidP="007849CD">
      <w:pPr>
        <w:jc w:val="both"/>
        <w:rPr>
          <w:rFonts w:ascii="Arial" w:eastAsia="Calibri" w:hAnsi="Arial" w:cs="Arial"/>
          <w:iCs/>
          <w:sz w:val="22"/>
          <w:szCs w:val="22"/>
          <w:lang w:val="es-ES" w:eastAsia="en-US"/>
        </w:rPr>
      </w:pPr>
    </w:p>
    <w:p w14:paraId="67D76839" w14:textId="77777777"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iCs/>
          <w:sz w:val="22"/>
          <w:szCs w:val="22"/>
          <w:lang w:val="es-ES" w:eastAsia="en-US"/>
        </w:rPr>
        <w:t>Condiciones establecidas en la Resolución 1034 de 2015, modificada por la Resolución 1567 de 2015.</w:t>
      </w:r>
    </w:p>
    <w:p w14:paraId="4DC62EB8" w14:textId="77777777" w:rsidR="007849CD" w:rsidRPr="006F7551" w:rsidRDefault="007849CD" w:rsidP="007849CD">
      <w:pPr>
        <w:jc w:val="both"/>
        <w:rPr>
          <w:rFonts w:ascii="Arial" w:eastAsia="Calibri" w:hAnsi="Arial" w:cs="Arial"/>
          <w:iCs/>
          <w:sz w:val="22"/>
          <w:szCs w:val="22"/>
          <w:lang w:val="es-ES" w:eastAsia="en-US"/>
        </w:rPr>
      </w:pPr>
    </w:p>
    <w:p w14:paraId="46FB24C8"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Change w:id="100"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01" w:author="Apple Store Pro" w:date="2024-06-18T21:33:00Z">
            <w:rPr>
              <w:rFonts w:ascii="Arial" w:eastAsia="Calibri" w:hAnsi="Arial" w:cs="Arial"/>
              <w:iCs/>
              <w:sz w:val="22"/>
              <w:szCs w:val="22"/>
              <w:lang w:eastAsia="es-CO"/>
            </w:rPr>
          </w:rPrChange>
        </w:rPr>
        <w:t>7:00 a.m. a 10:00 p.m., sin restricción alguna para la operación de todo tipo de aeronaves.</w:t>
      </w:r>
    </w:p>
    <w:p w14:paraId="2BBEE1A0"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102" w:author="Apple Store Pro" w:date="2024-06-18T21:33:00Z">
            <w:rPr>
              <w:rFonts w:ascii="Arial" w:eastAsia="Calibri" w:hAnsi="Arial" w:cs="Arial"/>
              <w:iCs/>
              <w:sz w:val="22"/>
              <w:szCs w:val="22"/>
              <w:u w:val="single"/>
              <w:lang w:eastAsia="es-CO"/>
            </w:rPr>
          </w:rPrChange>
        </w:rPr>
      </w:pPr>
      <w:r w:rsidRPr="006F7551">
        <w:rPr>
          <w:rFonts w:ascii="Arial" w:eastAsia="Calibri" w:hAnsi="Arial" w:cs="Arial"/>
          <w:iCs/>
          <w:sz w:val="22"/>
          <w:szCs w:val="22"/>
          <w:u w:val="single"/>
          <w:lang w:val="es-ES" w:eastAsia="es-CO"/>
          <w:rPrChange w:id="103" w:author="Apple Store Pro" w:date="2024-06-18T21:33:00Z">
            <w:rPr>
              <w:rFonts w:ascii="Arial" w:eastAsia="Calibri" w:hAnsi="Arial" w:cs="Arial"/>
              <w:iCs/>
              <w:sz w:val="22"/>
              <w:szCs w:val="22"/>
              <w:u w:val="single"/>
              <w:lang w:eastAsia="es-CO"/>
            </w:rPr>
          </w:rPrChange>
        </w:rPr>
        <w:t>10:01 p.m. a 11:59 p.m., las operaciones podrán realizarse sobrevolando la ciudad.</w:t>
      </w:r>
    </w:p>
    <w:p w14:paraId="54E29037"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Change w:id="104"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05" w:author="Apple Store Pro" w:date="2024-06-18T21:33:00Z">
            <w:rPr>
              <w:rFonts w:ascii="Arial" w:eastAsia="Calibri" w:hAnsi="Arial" w:cs="Arial"/>
              <w:iCs/>
              <w:sz w:val="22"/>
              <w:szCs w:val="22"/>
              <w:lang w:eastAsia="es-CO"/>
            </w:rPr>
          </w:rPrChange>
        </w:rPr>
        <w:t>12:00 p.m. a 4:59 a.m., no se podrá sobrevolar la ciudad de Bogotá</w:t>
      </w:r>
    </w:p>
    <w:p w14:paraId="12C366B3" w14:textId="77777777" w:rsidR="007849CD" w:rsidRPr="006F7551" w:rsidRDefault="007849CD" w:rsidP="007849CD">
      <w:pPr>
        <w:numPr>
          <w:ilvl w:val="0"/>
          <w:numId w:val="3"/>
        </w:numPr>
        <w:spacing w:after="160" w:line="259" w:lineRule="auto"/>
        <w:ind w:left="1287"/>
        <w:contextualSpacing/>
        <w:jc w:val="both"/>
        <w:rPr>
          <w:rFonts w:ascii="Arial" w:eastAsia="Calibri" w:hAnsi="Arial" w:cs="Arial"/>
          <w:iCs/>
          <w:sz w:val="22"/>
          <w:szCs w:val="22"/>
          <w:lang w:val="es-ES" w:eastAsia="es-CO"/>
          <w:rPrChange w:id="106"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07" w:author="Apple Store Pro" w:date="2024-06-18T21:33:00Z">
            <w:rPr>
              <w:rFonts w:ascii="Arial" w:eastAsia="Calibri" w:hAnsi="Arial" w:cs="Arial"/>
              <w:iCs/>
              <w:sz w:val="22"/>
              <w:szCs w:val="22"/>
              <w:lang w:eastAsia="es-CO"/>
            </w:rPr>
          </w:rPrChange>
        </w:rPr>
        <w:t>Decolajes 100% en sentido oriente – occidente sin sobrevolar la ciudad.</w:t>
      </w:r>
    </w:p>
    <w:p w14:paraId="6D4796E6" w14:textId="77777777" w:rsidR="007849CD" w:rsidRPr="006F7551" w:rsidRDefault="007849CD" w:rsidP="007849CD">
      <w:pPr>
        <w:numPr>
          <w:ilvl w:val="0"/>
          <w:numId w:val="3"/>
        </w:numPr>
        <w:spacing w:after="160" w:line="259" w:lineRule="auto"/>
        <w:ind w:left="1287"/>
        <w:contextualSpacing/>
        <w:jc w:val="both"/>
        <w:rPr>
          <w:rFonts w:ascii="Arial" w:eastAsia="Calibri" w:hAnsi="Arial" w:cs="Arial"/>
          <w:iCs/>
          <w:sz w:val="22"/>
          <w:szCs w:val="22"/>
          <w:lang w:val="es-ES" w:eastAsia="es-CO"/>
          <w:rPrChange w:id="108"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09" w:author="Apple Store Pro" w:date="2024-06-18T21:33:00Z">
            <w:rPr>
              <w:rFonts w:ascii="Arial" w:eastAsia="Calibri" w:hAnsi="Arial" w:cs="Arial"/>
              <w:iCs/>
              <w:sz w:val="22"/>
              <w:szCs w:val="22"/>
              <w:lang w:eastAsia="es-CO"/>
            </w:rPr>
          </w:rPrChange>
        </w:rPr>
        <w:lastRenderedPageBreak/>
        <w:t>Aterrizajes 100% occidente - oriente.</w:t>
      </w:r>
    </w:p>
    <w:p w14:paraId="6E74E665" w14:textId="77777777" w:rsidR="007849CD" w:rsidRPr="006F7551" w:rsidRDefault="007849CD" w:rsidP="007849CD">
      <w:pPr>
        <w:autoSpaceDE w:val="0"/>
        <w:autoSpaceDN w:val="0"/>
        <w:adjustRightInd w:val="0"/>
        <w:jc w:val="both"/>
        <w:rPr>
          <w:rFonts w:ascii="Arial" w:eastAsia="Calibri" w:hAnsi="Arial" w:cs="Arial"/>
          <w:color w:val="000000"/>
          <w:sz w:val="22"/>
          <w:szCs w:val="22"/>
          <w:lang w:val="es-ES" w:eastAsia="en-US"/>
        </w:rPr>
      </w:pPr>
    </w:p>
    <w:p w14:paraId="15B79FD0"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Change w:id="110" w:author="Apple Store Pro" w:date="2024-06-18T21:33:00Z">
            <w:rPr>
              <w:rFonts w:ascii="Arial" w:eastAsia="Calibri" w:hAnsi="Arial" w:cs="Arial"/>
              <w:b/>
              <w:bCs/>
              <w:color w:val="000000"/>
              <w:sz w:val="22"/>
              <w:szCs w:val="22"/>
              <w:u w:val="single"/>
              <w:lang w:val="pt-BR" w:eastAsia="en-US"/>
            </w:rPr>
          </w:rPrChange>
        </w:rPr>
      </w:pPr>
      <w:r w:rsidRPr="006F7551">
        <w:rPr>
          <w:rFonts w:ascii="Arial" w:eastAsia="Calibri" w:hAnsi="Arial" w:cs="Arial"/>
          <w:b/>
          <w:bCs/>
          <w:color w:val="000000"/>
          <w:sz w:val="22"/>
          <w:szCs w:val="22"/>
          <w:u w:val="single"/>
          <w:lang w:val="es-ES" w:eastAsia="en-US"/>
          <w:rPrChange w:id="111" w:author="Apple Store Pro" w:date="2024-06-18T21:33:00Z">
            <w:rPr>
              <w:rFonts w:ascii="Arial" w:eastAsia="Calibri" w:hAnsi="Arial" w:cs="Arial"/>
              <w:b/>
              <w:bCs/>
              <w:color w:val="000000"/>
              <w:sz w:val="22"/>
              <w:szCs w:val="22"/>
              <w:u w:val="single"/>
              <w:lang w:val="pt-BR" w:eastAsia="en-US"/>
            </w:rPr>
          </w:rPrChange>
        </w:rPr>
        <w:t>Pista Sur (Cabeceras 14R - 32L).</w:t>
      </w:r>
    </w:p>
    <w:p w14:paraId="407AB06D"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Change w:id="112" w:author="Apple Store Pro" w:date="2024-06-18T21:33:00Z">
            <w:rPr>
              <w:rFonts w:ascii="Arial" w:eastAsia="Calibri" w:hAnsi="Arial" w:cs="Arial"/>
              <w:b/>
              <w:bCs/>
              <w:color w:val="000000"/>
              <w:sz w:val="22"/>
              <w:szCs w:val="22"/>
              <w:u w:val="single"/>
              <w:lang w:val="pt-BR" w:eastAsia="en-US"/>
            </w:rPr>
          </w:rPrChange>
        </w:rPr>
      </w:pPr>
    </w:p>
    <w:p w14:paraId="3DCF1279"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113" w:author="Apple Store Pro" w:date="2024-06-18T21:33:00Z">
            <w:rPr>
              <w:rFonts w:ascii="Arial" w:eastAsia="Calibri" w:hAnsi="Arial" w:cs="Arial"/>
              <w:iCs/>
              <w:sz w:val="22"/>
              <w:szCs w:val="22"/>
              <w:u w:val="single"/>
              <w:lang w:eastAsia="es-CO"/>
            </w:rPr>
          </w:rPrChange>
        </w:rPr>
      </w:pPr>
      <w:r w:rsidRPr="006F7551">
        <w:rPr>
          <w:rFonts w:ascii="Arial" w:eastAsia="Calibri" w:hAnsi="Arial" w:cs="Arial"/>
          <w:iCs/>
          <w:sz w:val="22"/>
          <w:szCs w:val="22"/>
          <w:u w:val="single"/>
          <w:lang w:val="es-ES" w:eastAsia="es-CO"/>
          <w:rPrChange w:id="114" w:author="Apple Store Pro" w:date="2024-06-18T21:33:00Z">
            <w:rPr>
              <w:rFonts w:ascii="Arial" w:eastAsia="Calibri" w:hAnsi="Arial" w:cs="Arial"/>
              <w:iCs/>
              <w:sz w:val="22"/>
              <w:szCs w:val="22"/>
              <w:u w:val="single"/>
              <w:lang w:eastAsia="es-CO"/>
            </w:rPr>
          </w:rPrChange>
        </w:rPr>
        <w:t xml:space="preserve">5:00 a.m. a 6:59 a.m., Operación en cualquier dirección. Las operaciones sobre y hacia la ciudad de Bogotá con restricciones por cuota de ruido QC ≥ 4 </w:t>
      </w:r>
    </w:p>
    <w:p w14:paraId="4C0493BB" w14:textId="77777777" w:rsidR="007849CD" w:rsidRPr="006F7551"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Change w:id="115"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16" w:author="Apple Store Pro" w:date="2024-06-18T21:33:00Z">
            <w:rPr>
              <w:rFonts w:ascii="Arial" w:eastAsia="Calibri" w:hAnsi="Arial" w:cs="Arial"/>
              <w:iCs/>
              <w:sz w:val="22"/>
              <w:szCs w:val="22"/>
              <w:lang w:eastAsia="es-CO"/>
            </w:rPr>
          </w:rPrChange>
        </w:rPr>
        <w:t>7:00 a.m. a 4:59 a.m. Se mantienen las condiciones establecidas en la Resolución 1034 de 2015, modificada por la Resolución 1567 de 2015:</w:t>
      </w:r>
    </w:p>
    <w:p w14:paraId="66A45CB9" w14:textId="77777777" w:rsidR="007849CD" w:rsidRPr="006F7551" w:rsidRDefault="007849CD" w:rsidP="007849CD">
      <w:pPr>
        <w:jc w:val="both"/>
        <w:rPr>
          <w:rFonts w:ascii="Arial" w:eastAsia="Calibri" w:hAnsi="Arial" w:cs="Arial"/>
          <w:iCs/>
          <w:sz w:val="22"/>
          <w:szCs w:val="22"/>
          <w:lang w:val="es-ES" w:eastAsia="en-US"/>
        </w:rPr>
      </w:pPr>
    </w:p>
    <w:p w14:paraId="17617E4D" w14:textId="7BC53ACB"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iCs/>
          <w:sz w:val="22"/>
          <w:szCs w:val="22"/>
          <w:lang w:val="es-ES" w:eastAsia="en-US"/>
        </w:rPr>
        <w:t>Condiciones establecidas en la Resolución 1034 de 2015, modificada por la Resolución 1567 de 2015.</w:t>
      </w:r>
    </w:p>
    <w:p w14:paraId="123718E2"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p>
    <w:p w14:paraId="66C23F76" w14:textId="77777777" w:rsidR="007849CD" w:rsidRPr="006F7551" w:rsidRDefault="007849CD" w:rsidP="007849CD">
      <w:pPr>
        <w:numPr>
          <w:ilvl w:val="3"/>
          <w:numId w:val="5"/>
        </w:numPr>
        <w:spacing w:after="160" w:line="259" w:lineRule="auto"/>
        <w:ind w:left="774"/>
        <w:contextualSpacing/>
        <w:jc w:val="both"/>
        <w:rPr>
          <w:rFonts w:ascii="Arial" w:eastAsia="Calibri" w:hAnsi="Arial" w:cs="Arial"/>
          <w:iCs/>
          <w:sz w:val="22"/>
          <w:szCs w:val="22"/>
          <w:u w:val="single"/>
          <w:lang w:val="es-ES" w:eastAsia="es-CO"/>
          <w:rPrChange w:id="117" w:author="Apple Store Pro" w:date="2024-06-18T21:33:00Z">
            <w:rPr>
              <w:rFonts w:ascii="Arial" w:eastAsia="Calibri" w:hAnsi="Arial" w:cs="Arial"/>
              <w:iCs/>
              <w:sz w:val="22"/>
              <w:szCs w:val="22"/>
              <w:u w:val="single"/>
              <w:lang w:eastAsia="es-CO"/>
            </w:rPr>
          </w:rPrChange>
        </w:rPr>
      </w:pPr>
      <w:r w:rsidRPr="006F7551">
        <w:rPr>
          <w:rFonts w:ascii="Arial" w:eastAsia="Calibri" w:hAnsi="Arial" w:cs="Arial"/>
          <w:iCs/>
          <w:sz w:val="22"/>
          <w:szCs w:val="22"/>
          <w:u w:val="single"/>
          <w:lang w:val="es-ES" w:eastAsia="es-CO"/>
          <w:rPrChange w:id="118" w:author="Apple Store Pro" w:date="2024-06-18T21:33:00Z">
            <w:rPr>
              <w:rFonts w:ascii="Arial" w:eastAsia="Calibri" w:hAnsi="Arial" w:cs="Arial"/>
              <w:iCs/>
              <w:sz w:val="22"/>
              <w:szCs w:val="22"/>
              <w:u w:val="single"/>
              <w:lang w:eastAsia="es-CO"/>
            </w:rPr>
          </w:rPrChange>
        </w:rPr>
        <w:t>7:00 a.m. a 10:00 p.m., sin restricción alguna para la operación de todo tipo de aeronaves.</w:t>
      </w:r>
    </w:p>
    <w:p w14:paraId="450975E5" w14:textId="77777777" w:rsidR="007849CD" w:rsidRPr="006F7551" w:rsidRDefault="007849CD" w:rsidP="007849CD">
      <w:pPr>
        <w:numPr>
          <w:ilvl w:val="3"/>
          <w:numId w:val="5"/>
        </w:numPr>
        <w:spacing w:after="160" w:line="259" w:lineRule="auto"/>
        <w:ind w:left="774"/>
        <w:contextualSpacing/>
        <w:jc w:val="both"/>
        <w:rPr>
          <w:rFonts w:ascii="Arial" w:eastAsia="Calibri" w:hAnsi="Arial" w:cs="Arial"/>
          <w:iCs/>
          <w:sz w:val="22"/>
          <w:szCs w:val="22"/>
          <w:lang w:val="es-ES" w:eastAsia="es-CO"/>
          <w:rPrChange w:id="119"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20" w:author="Apple Store Pro" w:date="2024-06-18T21:33:00Z">
            <w:rPr>
              <w:rFonts w:ascii="Arial" w:eastAsia="Calibri" w:hAnsi="Arial" w:cs="Arial"/>
              <w:iCs/>
              <w:sz w:val="22"/>
              <w:szCs w:val="22"/>
              <w:lang w:eastAsia="es-CO"/>
            </w:rPr>
          </w:rPrChange>
        </w:rPr>
        <w:t>10:01 p.m. a 11:59 p.m. Se permiten aterrizajes sin sobrevolar la ciudad, sentido occidente - oriente.</w:t>
      </w:r>
    </w:p>
    <w:p w14:paraId="16FCBED7" w14:textId="77777777" w:rsidR="007849CD" w:rsidRPr="006F7551" w:rsidRDefault="007849CD" w:rsidP="007849CD">
      <w:pPr>
        <w:numPr>
          <w:ilvl w:val="3"/>
          <w:numId w:val="5"/>
        </w:numPr>
        <w:spacing w:after="160" w:line="259" w:lineRule="auto"/>
        <w:ind w:left="774"/>
        <w:contextualSpacing/>
        <w:jc w:val="both"/>
        <w:rPr>
          <w:rFonts w:ascii="Arial" w:eastAsia="Calibri" w:hAnsi="Arial" w:cs="Arial"/>
          <w:iCs/>
          <w:sz w:val="22"/>
          <w:szCs w:val="22"/>
          <w:lang w:val="es-ES" w:eastAsia="es-CO"/>
          <w:rPrChange w:id="121"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22" w:author="Apple Store Pro" w:date="2024-06-18T21:33:00Z">
            <w:rPr>
              <w:rFonts w:ascii="Arial" w:eastAsia="Calibri" w:hAnsi="Arial" w:cs="Arial"/>
              <w:iCs/>
              <w:sz w:val="22"/>
              <w:szCs w:val="22"/>
              <w:lang w:eastAsia="es-CO"/>
            </w:rPr>
          </w:rPrChange>
        </w:rPr>
        <w:t xml:space="preserve">12:00 a.m. a 4:59 a.m. que opere bajo las siguientes condiciones: </w:t>
      </w:r>
    </w:p>
    <w:p w14:paraId="7932001D" w14:textId="77777777" w:rsidR="007849CD" w:rsidRPr="006F7551" w:rsidRDefault="007849CD" w:rsidP="007849CD">
      <w:pPr>
        <w:spacing w:after="160" w:line="259" w:lineRule="auto"/>
        <w:ind w:left="774"/>
        <w:contextualSpacing/>
        <w:jc w:val="both"/>
        <w:rPr>
          <w:rFonts w:ascii="Arial" w:eastAsia="Calibri" w:hAnsi="Arial" w:cs="Arial"/>
          <w:iCs/>
          <w:sz w:val="22"/>
          <w:szCs w:val="22"/>
          <w:lang w:val="es-ES" w:eastAsia="es-CO"/>
          <w:rPrChange w:id="123"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24" w:author="Apple Store Pro" w:date="2024-06-18T21:33:00Z">
            <w:rPr>
              <w:rFonts w:ascii="Arial" w:eastAsia="Calibri" w:hAnsi="Arial" w:cs="Arial"/>
              <w:iCs/>
              <w:sz w:val="22"/>
              <w:szCs w:val="22"/>
              <w:lang w:eastAsia="es-CO"/>
            </w:rPr>
          </w:rPrChange>
        </w:rPr>
        <w:t xml:space="preserve">a) las operaciones de decolaje se realizan en 100% sentido oriente - occidente, sin sobrevolar la ciudad. </w:t>
      </w:r>
    </w:p>
    <w:p w14:paraId="0E3B59B7" w14:textId="77777777" w:rsidR="007849CD" w:rsidRPr="006F7551" w:rsidRDefault="007849CD" w:rsidP="007849CD">
      <w:pPr>
        <w:spacing w:after="160" w:line="259" w:lineRule="auto"/>
        <w:ind w:left="774"/>
        <w:contextualSpacing/>
        <w:jc w:val="both"/>
        <w:rPr>
          <w:rFonts w:ascii="Arial" w:eastAsia="Calibri" w:hAnsi="Arial" w:cs="Arial"/>
          <w:iCs/>
          <w:sz w:val="22"/>
          <w:szCs w:val="22"/>
          <w:lang w:val="es-ES" w:eastAsia="es-CO"/>
          <w:rPrChange w:id="125" w:author="Apple Store Pro" w:date="2024-06-18T21:33:00Z">
            <w:rPr>
              <w:rFonts w:ascii="Arial" w:eastAsia="Calibri" w:hAnsi="Arial" w:cs="Arial"/>
              <w:iCs/>
              <w:sz w:val="22"/>
              <w:szCs w:val="22"/>
              <w:lang w:eastAsia="es-CO"/>
            </w:rPr>
          </w:rPrChange>
        </w:rPr>
      </w:pPr>
      <w:r w:rsidRPr="006F7551">
        <w:rPr>
          <w:rFonts w:ascii="Arial" w:eastAsia="Calibri" w:hAnsi="Arial" w:cs="Arial"/>
          <w:iCs/>
          <w:sz w:val="22"/>
          <w:szCs w:val="22"/>
          <w:lang w:val="es-ES" w:eastAsia="es-CO"/>
          <w:rPrChange w:id="126" w:author="Apple Store Pro" w:date="2024-06-18T21:33:00Z">
            <w:rPr>
              <w:rFonts w:ascii="Arial" w:eastAsia="Calibri" w:hAnsi="Arial" w:cs="Arial"/>
              <w:iCs/>
              <w:sz w:val="22"/>
              <w:szCs w:val="22"/>
              <w:lang w:eastAsia="es-CO"/>
            </w:rPr>
          </w:rPrChange>
        </w:rPr>
        <w:t>b) Las operaciones de aterrizaje se realizan en un 100% en dirección occidente – oriente.</w:t>
      </w:r>
    </w:p>
    <w:p w14:paraId="15ED7AA7" w14:textId="77777777" w:rsidR="007849CD" w:rsidRPr="006F7551" w:rsidRDefault="007849CD" w:rsidP="007849CD">
      <w:pPr>
        <w:spacing w:after="160" w:line="259" w:lineRule="auto"/>
        <w:ind w:left="774"/>
        <w:contextualSpacing/>
        <w:jc w:val="both"/>
        <w:rPr>
          <w:rFonts w:ascii="Arial" w:eastAsia="Calibri" w:hAnsi="Arial" w:cs="Arial"/>
          <w:iCs/>
          <w:sz w:val="22"/>
          <w:szCs w:val="22"/>
          <w:lang w:val="es-ES" w:eastAsia="es-CO"/>
          <w:rPrChange w:id="127" w:author="Apple Store Pro" w:date="2024-06-18T21:33:00Z">
            <w:rPr>
              <w:rFonts w:ascii="Arial" w:eastAsia="Calibri" w:hAnsi="Arial" w:cs="Arial"/>
              <w:iCs/>
              <w:sz w:val="22"/>
              <w:szCs w:val="22"/>
              <w:lang w:eastAsia="es-CO"/>
            </w:rPr>
          </w:rPrChange>
        </w:rPr>
      </w:pPr>
    </w:p>
    <w:p w14:paraId="528722D9" w14:textId="77777777"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b/>
          <w:bCs/>
          <w:iCs/>
          <w:sz w:val="22"/>
          <w:szCs w:val="22"/>
          <w:u w:val="single"/>
          <w:lang w:val="es-ES" w:eastAsia="en-US"/>
        </w:rPr>
        <w:t xml:space="preserve">Excepciones de operación. </w:t>
      </w:r>
    </w:p>
    <w:p w14:paraId="2550B1EE" w14:textId="77777777" w:rsidR="007849CD" w:rsidRPr="006F7551" w:rsidRDefault="007849CD" w:rsidP="007849CD">
      <w:pPr>
        <w:jc w:val="both"/>
        <w:rPr>
          <w:rFonts w:ascii="Arial" w:eastAsia="Arial" w:hAnsi="Arial" w:cs="Arial"/>
          <w:bCs/>
          <w:color w:val="000000"/>
          <w:sz w:val="22"/>
          <w:szCs w:val="22"/>
          <w:lang w:val="es-ES" w:eastAsia="en-US"/>
        </w:rPr>
      </w:pPr>
    </w:p>
    <w:p w14:paraId="23C6BBCC" w14:textId="77777777" w:rsidR="007849CD" w:rsidRPr="006F7551" w:rsidRDefault="007849CD" w:rsidP="007849CD">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6F7551">
        <w:rPr>
          <w:rFonts w:ascii="Arial" w:eastAsia="Calibri" w:hAnsi="Arial" w:cs="Arial"/>
          <w:color w:val="000000"/>
          <w:sz w:val="22"/>
          <w:szCs w:val="22"/>
          <w:lang w:val="es-ES" w:eastAsia="es-CO"/>
        </w:rPr>
        <w:t xml:space="preserve">Podrán operar en la pista 14R/32L y pista 14L/32R del Aeropuerto, </w:t>
      </w:r>
      <w:r w:rsidRPr="006F7551">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79"/>
    <w:bookmarkEnd w:id="80"/>
    <w:bookmarkEnd w:id="81"/>
    <w:bookmarkEnd w:id="82"/>
    <w:p w14:paraId="1A1F4DC3" w14:textId="77777777" w:rsidR="007849CD" w:rsidRPr="006F7551" w:rsidRDefault="007849CD" w:rsidP="007849CD">
      <w:pPr>
        <w:autoSpaceDE w:val="0"/>
        <w:autoSpaceDN w:val="0"/>
        <w:adjustRightInd w:val="0"/>
        <w:jc w:val="both"/>
        <w:rPr>
          <w:rFonts w:ascii="Arial" w:eastAsia="Arial" w:hAnsi="Arial" w:cs="Arial"/>
          <w:bCs/>
          <w:color w:val="000000"/>
          <w:kern w:val="2"/>
          <w:szCs w:val="24"/>
          <w:lang w:val="es-ES" w:eastAsia="en-US"/>
        </w:rPr>
      </w:pPr>
    </w:p>
    <w:p w14:paraId="3DF704B6" w14:textId="77777777" w:rsidR="007849CD" w:rsidRPr="006F7551" w:rsidRDefault="007849CD" w:rsidP="007849CD">
      <w:pPr>
        <w:autoSpaceDE w:val="0"/>
        <w:autoSpaceDN w:val="0"/>
        <w:adjustRightInd w:val="0"/>
        <w:jc w:val="both"/>
        <w:rPr>
          <w:rFonts w:ascii="Arial" w:eastAsia="Arial" w:hAnsi="Arial" w:cs="Arial"/>
          <w:bCs/>
          <w:color w:val="000000"/>
          <w:kern w:val="2"/>
          <w:sz w:val="22"/>
          <w:szCs w:val="22"/>
          <w:lang w:val="es-ES" w:eastAsia="en-US"/>
        </w:rPr>
      </w:pPr>
      <w:bookmarkStart w:id="128" w:name="_Hlk138156475"/>
      <w:r w:rsidRPr="006F7551">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6F7551">
        <w:rPr>
          <w:rFonts w:ascii="Arial" w:eastAsia="Calibri" w:hAnsi="Arial" w:cs="Arial"/>
          <w:iCs/>
          <w:sz w:val="22"/>
          <w:szCs w:val="22"/>
          <w:lang w:val="es-ES" w:eastAsia="es-CO"/>
          <w:rPrChange w:id="129" w:author="Apple Store Pro" w:date="2024-06-18T21:33:00Z">
            <w:rPr>
              <w:rFonts w:ascii="Arial" w:eastAsia="Calibri" w:hAnsi="Arial" w:cs="Arial"/>
              <w:iCs/>
              <w:sz w:val="22"/>
              <w:szCs w:val="22"/>
              <w:lang w:eastAsia="es-CO"/>
            </w:rPr>
          </w:rPrChange>
        </w:rPr>
        <w:t>12:00 p.m. a 4:59 a.m., no se tengan sobrevuelos hacía la ciudad, salvo</w:t>
      </w:r>
      <w:r w:rsidRPr="006F7551">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83"/>
      <w:bookmarkEnd w:id="128"/>
    </w:p>
    <w:bookmarkEnd w:id="84"/>
    <w:p w14:paraId="3B43C1A8" w14:textId="77777777" w:rsidR="007849CD" w:rsidRPr="006F7551" w:rsidRDefault="007849CD" w:rsidP="007849CD">
      <w:pPr>
        <w:jc w:val="both"/>
        <w:rPr>
          <w:rFonts w:ascii="Arial" w:eastAsia="Arial" w:hAnsi="Arial" w:cs="Arial"/>
          <w:bCs/>
          <w:color w:val="000000"/>
          <w:sz w:val="22"/>
          <w:szCs w:val="22"/>
          <w:lang w:val="es-ES"/>
          <w:rPrChange w:id="130" w:author="Apple Store Pro" w:date="2024-06-18T21:33:00Z">
            <w:rPr>
              <w:rFonts w:ascii="Arial" w:eastAsia="Arial" w:hAnsi="Arial" w:cs="Arial"/>
              <w:bCs/>
              <w:color w:val="000000"/>
              <w:sz w:val="22"/>
              <w:szCs w:val="22"/>
            </w:rPr>
          </w:rPrChange>
        </w:rPr>
      </w:pPr>
    </w:p>
    <w:p w14:paraId="15513658" w14:textId="77777777" w:rsidR="007849CD" w:rsidRPr="006F7551" w:rsidRDefault="007849CD" w:rsidP="007849CD">
      <w:pPr>
        <w:spacing w:after="160" w:line="259" w:lineRule="auto"/>
        <w:jc w:val="both"/>
        <w:rPr>
          <w:rFonts w:ascii="Arial" w:eastAsia="Calibri" w:hAnsi="Arial" w:cs="Arial"/>
          <w:sz w:val="22"/>
          <w:szCs w:val="22"/>
          <w:lang w:val="es-ES" w:eastAsia="en-US"/>
        </w:rPr>
      </w:pPr>
      <w:bookmarkStart w:id="131" w:name="_Hlk138157215"/>
      <w:bookmarkStart w:id="132" w:name="_Hlk134167933"/>
      <w:r w:rsidRPr="006F7551">
        <w:rPr>
          <w:rFonts w:ascii="Arial" w:eastAsia="Calibri" w:hAnsi="Arial" w:cs="Arial"/>
          <w:sz w:val="22"/>
          <w:szCs w:val="22"/>
          <w:lang w:val="es-ES" w:eastAsia="en-US"/>
          <w:rPrChange w:id="133" w:author="Apple Store Pro" w:date="2024-06-18T21:33:00Z">
            <w:rPr>
              <w:rFonts w:ascii="Arial" w:eastAsia="Calibri" w:hAnsi="Arial" w:cs="Arial"/>
              <w:sz w:val="22"/>
              <w:szCs w:val="22"/>
              <w:lang w:eastAsia="en-US"/>
            </w:rPr>
          </w:rPrChange>
        </w:rPr>
        <w:t>Por otro lado, en lo que respecta a las implementaciones de las restricciones y/o obligaciones de la Aerocivil para la reducción de ruido</w:t>
      </w:r>
      <w:r w:rsidRPr="006F7551">
        <w:rPr>
          <w:rFonts w:ascii="Arial" w:eastAsia="Calibri" w:hAnsi="Arial" w:cs="Arial"/>
          <w:sz w:val="22"/>
          <w:szCs w:val="22"/>
          <w:lang w:val="es-ES" w:eastAsia="en-US"/>
        </w:rPr>
        <w:t xml:space="preserve">, la entidad mediante la modificación de la licencia </w:t>
      </w:r>
      <w:r w:rsidRPr="006F7551">
        <w:rPr>
          <w:rFonts w:ascii="Arial" w:eastAsia="Calibri" w:hAnsi="Arial" w:cs="Arial"/>
          <w:sz w:val="22"/>
          <w:szCs w:val="22"/>
          <w:lang w:val="es-ES" w:eastAsia="en-US"/>
        </w:rPr>
        <w:lastRenderedPageBreak/>
        <w:t xml:space="preserve">ambiental en la Resolución No. 00801 de fecha 22 de abril de 2022 se aprueban la restricción por </w:t>
      </w:r>
      <w:r w:rsidRPr="006F7551">
        <w:rPr>
          <w:rFonts w:ascii="Arial" w:eastAsia="Calibri" w:hAnsi="Arial" w:cs="Arial"/>
          <w:b/>
          <w:bCs/>
          <w:sz w:val="22"/>
          <w:szCs w:val="22"/>
          <w:lang w:val="es-ES" w:eastAsia="en-US"/>
        </w:rPr>
        <w:t>cuota de ruido (QC)</w:t>
      </w:r>
      <w:r w:rsidRPr="006F7551">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131"/>
    </w:p>
    <w:p w14:paraId="679E88C9" w14:textId="77777777" w:rsidR="007849CD" w:rsidRPr="006F7551" w:rsidRDefault="007849CD" w:rsidP="007849CD">
      <w:pPr>
        <w:jc w:val="both"/>
        <w:rPr>
          <w:rFonts w:ascii="Arial" w:eastAsia="Calibri" w:hAnsi="Arial" w:cs="Arial"/>
          <w:sz w:val="22"/>
          <w:szCs w:val="22"/>
          <w:lang w:val="es-ES" w:eastAsia="en-US"/>
          <w:rPrChange w:id="134" w:author="Apple Store Pro" w:date="2024-06-18T21:33:00Z">
            <w:rPr>
              <w:rFonts w:ascii="Arial" w:eastAsia="Calibri" w:hAnsi="Arial" w:cs="Arial"/>
              <w:sz w:val="22"/>
              <w:szCs w:val="22"/>
              <w:lang w:eastAsia="en-US"/>
            </w:rPr>
          </w:rPrChange>
        </w:rPr>
      </w:pPr>
      <w:bookmarkStart w:id="135" w:name="_Hlk136867673"/>
      <w:r w:rsidRPr="006F7551">
        <w:rPr>
          <w:rFonts w:ascii="Arial" w:eastAsia="Calibri" w:hAnsi="Arial" w:cs="Arial"/>
          <w:sz w:val="22"/>
          <w:szCs w:val="22"/>
          <w:lang w:val="es-ES" w:eastAsia="en-US"/>
          <w:rPrChange w:id="136" w:author="Apple Store Pro" w:date="2024-06-18T21:33:00Z">
            <w:rPr>
              <w:rFonts w:ascii="Arial" w:eastAsia="Calibri" w:hAnsi="Arial" w:cs="Arial"/>
              <w:sz w:val="22"/>
              <w:szCs w:val="22"/>
              <w:lang w:eastAsia="en-US"/>
            </w:rPr>
          </w:rPrChange>
        </w:rPr>
        <w:t>Para definir el valor de cuota de ruido de cada aeronave o modelo de aeronave, se tomaron los datos de los niveles de ruido efectivo percibido y certificado (</w:t>
      </w:r>
      <w:proofErr w:type="spellStart"/>
      <w:r w:rsidRPr="006F7551">
        <w:rPr>
          <w:rFonts w:ascii="Arial" w:eastAsia="Calibri" w:hAnsi="Arial" w:cs="Arial"/>
          <w:sz w:val="22"/>
          <w:szCs w:val="22"/>
          <w:lang w:val="es-ES" w:eastAsia="en-US"/>
          <w:rPrChange w:id="137" w:author="Apple Store Pro" w:date="2024-06-18T21:33:00Z">
            <w:rPr>
              <w:rFonts w:ascii="Arial" w:eastAsia="Calibri" w:hAnsi="Arial" w:cs="Arial"/>
              <w:sz w:val="22"/>
              <w:szCs w:val="22"/>
              <w:lang w:eastAsia="en-US"/>
            </w:rPr>
          </w:rPrChange>
        </w:rPr>
        <w:t>EPNdB</w:t>
      </w:r>
      <w:proofErr w:type="spellEnd"/>
      <w:r w:rsidRPr="006F7551">
        <w:rPr>
          <w:rFonts w:ascii="Arial" w:eastAsia="Calibri" w:hAnsi="Arial" w:cs="Arial"/>
          <w:sz w:val="22"/>
          <w:szCs w:val="22"/>
          <w:lang w:val="es-ES" w:eastAsia="en-US"/>
          <w:rPrChange w:id="138" w:author="Apple Store Pro" w:date="2024-06-18T21:33:00Z">
            <w:rPr>
              <w:rFonts w:ascii="Arial" w:eastAsia="Calibri" w:hAnsi="Arial" w:cs="Arial"/>
              <w:sz w:val="22"/>
              <w:szCs w:val="22"/>
              <w:lang w:eastAsia="en-US"/>
            </w:rPr>
          </w:rPrChange>
        </w:rPr>
        <w:t xml:space="preserve">), donde, dependiendo del procedimiento de aterrizaje o despegue varían. Los niveles de ruido </w:t>
      </w:r>
      <w:proofErr w:type="spellStart"/>
      <w:r w:rsidRPr="006F7551">
        <w:rPr>
          <w:rFonts w:ascii="Arial" w:eastAsia="Calibri" w:hAnsi="Arial" w:cs="Arial"/>
          <w:sz w:val="22"/>
          <w:szCs w:val="22"/>
          <w:lang w:val="es-ES" w:eastAsia="en-US"/>
          <w:rPrChange w:id="139" w:author="Apple Store Pro" w:date="2024-06-18T21:33:00Z">
            <w:rPr>
              <w:rFonts w:ascii="Arial" w:eastAsia="Calibri" w:hAnsi="Arial" w:cs="Arial"/>
              <w:sz w:val="22"/>
              <w:szCs w:val="22"/>
              <w:lang w:eastAsia="en-US"/>
            </w:rPr>
          </w:rPrChange>
        </w:rPr>
        <w:t>EPNdB</w:t>
      </w:r>
      <w:proofErr w:type="spellEnd"/>
      <w:r w:rsidRPr="006F7551">
        <w:rPr>
          <w:rFonts w:ascii="Arial" w:eastAsia="Calibri" w:hAnsi="Arial" w:cs="Arial"/>
          <w:sz w:val="22"/>
          <w:szCs w:val="22"/>
          <w:lang w:val="es-ES" w:eastAsia="en-US"/>
          <w:rPrChange w:id="140" w:author="Apple Store Pro" w:date="2024-06-18T21:33:00Z">
            <w:rPr>
              <w:rFonts w:ascii="Arial" w:eastAsia="Calibri" w:hAnsi="Arial" w:cs="Arial"/>
              <w:sz w:val="22"/>
              <w:szCs w:val="22"/>
              <w:lang w:eastAsia="en-US"/>
            </w:rPr>
          </w:rPrChange>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7F27769" w14:textId="77777777" w:rsidR="007849CD" w:rsidRPr="006F7551" w:rsidRDefault="007849CD" w:rsidP="007849CD">
      <w:pPr>
        <w:jc w:val="both"/>
        <w:rPr>
          <w:rFonts w:ascii="Arial" w:eastAsia="Calibri" w:hAnsi="Arial" w:cs="Arial"/>
          <w:sz w:val="22"/>
          <w:szCs w:val="22"/>
          <w:lang w:val="es-ES" w:eastAsia="en-US"/>
          <w:rPrChange w:id="141" w:author="Apple Store Pro" w:date="2024-06-18T21:33:00Z">
            <w:rPr>
              <w:rFonts w:ascii="Arial" w:eastAsia="Calibri" w:hAnsi="Arial" w:cs="Arial"/>
              <w:sz w:val="22"/>
              <w:szCs w:val="22"/>
              <w:lang w:eastAsia="en-US"/>
            </w:rPr>
          </w:rPrChange>
        </w:rPr>
      </w:pPr>
    </w:p>
    <w:p w14:paraId="3BDBE2AB" w14:textId="77777777" w:rsidR="007849CD" w:rsidRPr="006F7551" w:rsidRDefault="007849CD" w:rsidP="007849CD">
      <w:pPr>
        <w:jc w:val="center"/>
        <w:rPr>
          <w:rFonts w:ascii="Calibri" w:eastAsia="Calibri" w:hAnsi="Calibri" w:cs="Calibri"/>
          <w:i/>
          <w:iCs/>
          <w:sz w:val="20"/>
          <w:lang w:val="es-ES" w:eastAsia="es-CO"/>
          <w:rPrChange w:id="142" w:author="Apple Store Pro" w:date="2024-06-18T21:33:00Z">
            <w:rPr>
              <w:rFonts w:ascii="Calibri" w:eastAsia="Calibri" w:hAnsi="Calibri" w:cs="Calibri"/>
              <w:i/>
              <w:iCs/>
              <w:sz w:val="20"/>
              <w:lang w:eastAsia="es-CO"/>
            </w:rPr>
          </w:rPrChange>
        </w:rPr>
      </w:pPr>
      <w:r w:rsidRPr="006F7551">
        <w:rPr>
          <w:rFonts w:ascii="Calibri" w:eastAsia="Calibri" w:hAnsi="Calibri" w:cs="Calibri"/>
          <w:i/>
          <w:iCs/>
          <w:sz w:val="20"/>
          <w:lang w:val="es-ES" w:eastAsia="es-CO"/>
          <w:rPrChange w:id="143" w:author="Apple Store Pro" w:date="2024-06-18T21:33:00Z">
            <w:rPr>
              <w:rFonts w:ascii="Calibri" w:eastAsia="Calibri" w:hAnsi="Calibri" w:cs="Calibri"/>
              <w:i/>
              <w:iCs/>
              <w:sz w:val="20"/>
              <w:lang w:eastAsia="es-CO"/>
            </w:rPr>
          </w:rPrChange>
        </w:rPr>
        <w:t xml:space="preserve">Tabla </w:t>
      </w:r>
      <w:r w:rsidRPr="006F7551">
        <w:rPr>
          <w:rFonts w:ascii="Calibri" w:eastAsia="Calibri" w:hAnsi="Calibri" w:cs="Calibri"/>
          <w:i/>
          <w:iCs/>
          <w:color w:val="44546A"/>
          <w:sz w:val="20"/>
          <w:lang w:val="es-ES" w:eastAsia="es-CO"/>
          <w:rPrChange w:id="144" w:author="Apple Store Pro" w:date="2024-06-18T21:33:00Z">
            <w:rPr>
              <w:rFonts w:ascii="Calibri" w:eastAsia="Calibri" w:hAnsi="Calibri" w:cs="Calibri"/>
              <w:i/>
              <w:iCs/>
              <w:color w:val="44546A"/>
              <w:sz w:val="20"/>
              <w:lang w:eastAsia="es-CO"/>
            </w:rPr>
          </w:rPrChange>
        </w:rPr>
        <w:fldChar w:fldCharType="begin"/>
      </w:r>
      <w:r w:rsidRPr="006F7551">
        <w:rPr>
          <w:rFonts w:ascii="Calibri" w:eastAsia="Calibri" w:hAnsi="Calibri" w:cs="Calibri"/>
          <w:i/>
          <w:iCs/>
          <w:sz w:val="20"/>
          <w:lang w:val="es-ES" w:eastAsia="es-CO"/>
          <w:rPrChange w:id="145" w:author="Apple Store Pro" w:date="2024-06-18T21:33:00Z">
            <w:rPr>
              <w:rFonts w:ascii="Calibri" w:eastAsia="Calibri" w:hAnsi="Calibri" w:cs="Calibri"/>
              <w:i/>
              <w:iCs/>
              <w:sz w:val="20"/>
              <w:lang w:eastAsia="es-CO"/>
            </w:rPr>
          </w:rPrChange>
        </w:rPr>
        <w:instrText xml:space="preserve"> SEQ Tabla \* ARABIC </w:instrText>
      </w:r>
      <w:r w:rsidRPr="006F7551">
        <w:rPr>
          <w:rFonts w:ascii="Calibri" w:eastAsia="Calibri" w:hAnsi="Calibri" w:cs="Calibri"/>
          <w:i/>
          <w:iCs/>
          <w:color w:val="44546A"/>
          <w:sz w:val="20"/>
          <w:lang w:val="es-ES" w:eastAsia="es-CO"/>
          <w:rPrChange w:id="146" w:author="Apple Store Pro" w:date="2024-06-18T21:33:00Z">
            <w:rPr>
              <w:rFonts w:ascii="Calibri" w:eastAsia="Calibri" w:hAnsi="Calibri" w:cs="Calibri"/>
              <w:i/>
              <w:iCs/>
              <w:color w:val="44546A"/>
              <w:sz w:val="20"/>
              <w:lang w:eastAsia="es-CO"/>
            </w:rPr>
          </w:rPrChange>
        </w:rPr>
        <w:fldChar w:fldCharType="separate"/>
      </w:r>
      <w:r w:rsidRPr="006F7551">
        <w:rPr>
          <w:rFonts w:ascii="Calibri" w:eastAsia="Calibri" w:hAnsi="Calibri" w:cs="Calibri"/>
          <w:i/>
          <w:iCs/>
          <w:noProof/>
          <w:sz w:val="20"/>
          <w:lang w:val="es-ES" w:eastAsia="es-CO"/>
          <w:rPrChange w:id="147" w:author="Apple Store Pro" w:date="2024-06-18T21:33:00Z">
            <w:rPr>
              <w:rFonts w:ascii="Calibri" w:eastAsia="Calibri" w:hAnsi="Calibri" w:cs="Calibri"/>
              <w:i/>
              <w:iCs/>
              <w:noProof/>
              <w:sz w:val="20"/>
              <w:lang w:eastAsia="es-CO"/>
            </w:rPr>
          </w:rPrChange>
        </w:rPr>
        <w:t>1</w:t>
      </w:r>
      <w:r w:rsidRPr="006F7551">
        <w:rPr>
          <w:rFonts w:ascii="Calibri" w:eastAsia="Calibri" w:hAnsi="Calibri" w:cs="Calibri"/>
          <w:i/>
          <w:iCs/>
          <w:color w:val="44546A"/>
          <w:sz w:val="20"/>
          <w:lang w:val="es-ES" w:eastAsia="es-CO"/>
          <w:rPrChange w:id="148" w:author="Apple Store Pro" w:date="2024-06-18T21:33:00Z">
            <w:rPr>
              <w:rFonts w:ascii="Calibri" w:eastAsia="Calibri" w:hAnsi="Calibri" w:cs="Calibri"/>
              <w:i/>
              <w:iCs/>
              <w:color w:val="44546A"/>
              <w:sz w:val="20"/>
              <w:lang w:eastAsia="es-CO"/>
            </w:rPr>
          </w:rPrChange>
        </w:rPr>
        <w:fldChar w:fldCharType="end"/>
      </w:r>
      <w:r w:rsidRPr="006F7551">
        <w:rPr>
          <w:rFonts w:ascii="Calibri" w:eastAsia="Calibri" w:hAnsi="Calibri" w:cs="Calibri"/>
          <w:i/>
          <w:iCs/>
          <w:color w:val="44546A"/>
          <w:sz w:val="20"/>
          <w:lang w:val="es-ES" w:eastAsia="es-CO"/>
          <w:rPrChange w:id="149" w:author="Apple Store Pro" w:date="2024-06-18T21:33:00Z">
            <w:rPr>
              <w:rFonts w:ascii="Calibri" w:eastAsia="Calibri" w:hAnsi="Calibri" w:cs="Calibri"/>
              <w:i/>
              <w:iCs/>
              <w:color w:val="44546A"/>
              <w:sz w:val="20"/>
              <w:lang w:eastAsia="es-CO"/>
            </w:rPr>
          </w:rPrChange>
        </w:rPr>
        <w:t>.</w:t>
      </w:r>
      <w:r w:rsidRPr="006F7551">
        <w:rPr>
          <w:rFonts w:ascii="Calibri" w:eastAsia="Calibri" w:hAnsi="Calibri" w:cs="Calibri"/>
          <w:i/>
          <w:iCs/>
          <w:sz w:val="20"/>
          <w:lang w:val="es-ES" w:eastAsia="es-CO"/>
          <w:rPrChange w:id="150" w:author="Apple Store Pro" w:date="2024-06-18T21:33:00Z">
            <w:rPr>
              <w:rFonts w:ascii="Calibri" w:eastAsia="Calibri" w:hAnsi="Calibri" w:cs="Calibri"/>
              <w:i/>
              <w:iCs/>
              <w:sz w:val="20"/>
              <w:lang w:eastAsia="es-CO"/>
            </w:rPr>
          </w:rPrChange>
        </w:rPr>
        <w:t xml:space="preserve"> Valores aplicables para el Sistema de Cuota de Ruido (QC) – Aeropuerto Internacional El Dorado.</w:t>
      </w:r>
    </w:p>
    <w:p w14:paraId="7D9386B2" w14:textId="77777777" w:rsidR="007849CD" w:rsidRPr="006F7551" w:rsidRDefault="007849CD" w:rsidP="007849CD">
      <w:pPr>
        <w:rPr>
          <w:rFonts w:ascii="Calibri" w:eastAsia="Calibri" w:hAnsi="Calibri" w:cs="Arial"/>
          <w:sz w:val="18"/>
          <w:szCs w:val="18"/>
          <w:lang w:val="es-ES" w:eastAsia="es-CO"/>
          <w:rPrChange w:id="151" w:author="Apple Store Pro" w:date="2024-06-18T21:33:00Z">
            <w:rPr>
              <w:rFonts w:ascii="Calibri" w:eastAsia="Calibri" w:hAnsi="Calibri" w:cs="Arial"/>
              <w:sz w:val="18"/>
              <w:szCs w:val="18"/>
              <w:lang w:eastAsia="es-CO"/>
            </w:rPr>
          </w:rPrChange>
        </w:rPr>
      </w:pPr>
    </w:p>
    <w:tbl>
      <w:tblPr>
        <w:tblStyle w:val="Tablaconcuadrcula1"/>
        <w:tblW w:w="0" w:type="auto"/>
        <w:jc w:val="center"/>
        <w:tblLook w:val="04A0" w:firstRow="1" w:lastRow="0" w:firstColumn="1" w:lastColumn="0" w:noHBand="0" w:noVBand="1"/>
      </w:tblPr>
      <w:tblGrid>
        <w:gridCol w:w="3565"/>
        <w:gridCol w:w="2944"/>
      </w:tblGrid>
      <w:tr w:rsidR="007849CD" w:rsidRPr="006F7551" w14:paraId="49A8BB6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A34CEF" w14:textId="77777777" w:rsidR="007849CD" w:rsidRPr="006F7551" w:rsidRDefault="007849CD" w:rsidP="007849CD">
            <w:pPr>
              <w:jc w:val="center"/>
              <w:rPr>
                <w:rFonts w:ascii="Arial" w:hAnsi="Arial" w:cs="Arial"/>
                <w:b/>
                <w:bCs/>
                <w:sz w:val="20"/>
                <w:lang w:val="es-ES" w:eastAsia="es-CO"/>
                <w:rPrChange w:id="152" w:author="Apple Store Pro" w:date="2024-06-18T21:33:00Z">
                  <w:rPr>
                    <w:rFonts w:ascii="Arial" w:hAnsi="Arial" w:cs="Arial"/>
                    <w:b/>
                    <w:bCs/>
                    <w:sz w:val="20"/>
                    <w:lang w:eastAsia="es-CO"/>
                  </w:rPr>
                </w:rPrChange>
              </w:rPr>
            </w:pPr>
            <w:r w:rsidRPr="006F7551">
              <w:rPr>
                <w:rFonts w:ascii="Arial" w:hAnsi="Arial" w:cs="Arial"/>
                <w:b/>
                <w:bCs/>
                <w:sz w:val="20"/>
                <w:lang w:val="es-ES" w:eastAsia="es-CO"/>
                <w:rPrChange w:id="153" w:author="Apple Store Pro" w:date="2024-06-18T21:33:00Z">
                  <w:rPr>
                    <w:rFonts w:ascii="Arial" w:hAnsi="Arial" w:cs="Arial"/>
                    <w:b/>
                    <w:bCs/>
                    <w:sz w:val="20"/>
                    <w:lang w:eastAsia="es-CO"/>
                  </w:rPr>
                </w:rPrChange>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56CB2073" w14:textId="77777777" w:rsidR="007849CD" w:rsidRPr="006F7551" w:rsidRDefault="007849CD" w:rsidP="007849CD">
            <w:pPr>
              <w:jc w:val="center"/>
              <w:rPr>
                <w:rFonts w:ascii="Arial" w:hAnsi="Arial" w:cs="Arial"/>
                <w:b/>
                <w:bCs/>
                <w:sz w:val="20"/>
                <w:lang w:val="es-ES" w:eastAsia="es-CO"/>
                <w:rPrChange w:id="154" w:author="Apple Store Pro" w:date="2024-06-18T21:33:00Z">
                  <w:rPr>
                    <w:rFonts w:ascii="Arial" w:hAnsi="Arial" w:cs="Arial"/>
                    <w:b/>
                    <w:bCs/>
                    <w:sz w:val="20"/>
                    <w:lang w:eastAsia="es-CO"/>
                  </w:rPr>
                </w:rPrChange>
              </w:rPr>
            </w:pPr>
            <w:r w:rsidRPr="006F7551">
              <w:rPr>
                <w:rFonts w:ascii="Arial" w:hAnsi="Arial" w:cs="Arial"/>
                <w:b/>
                <w:bCs/>
                <w:sz w:val="20"/>
                <w:lang w:val="es-ES" w:eastAsia="es-CO"/>
                <w:rPrChange w:id="155" w:author="Apple Store Pro" w:date="2024-06-18T21:33:00Z">
                  <w:rPr>
                    <w:rFonts w:ascii="Arial" w:hAnsi="Arial" w:cs="Arial"/>
                    <w:b/>
                    <w:bCs/>
                    <w:sz w:val="20"/>
                    <w:lang w:eastAsia="es-CO"/>
                  </w:rPr>
                </w:rPrChange>
              </w:rPr>
              <w:t>Cuota de conteo.</w:t>
            </w:r>
          </w:p>
        </w:tc>
      </w:tr>
      <w:tr w:rsidR="007849CD" w:rsidRPr="006F7551" w14:paraId="2B8A574D"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929961C" w14:textId="77777777" w:rsidR="007849CD" w:rsidRPr="006F7551" w:rsidRDefault="007849CD" w:rsidP="007849CD">
            <w:pPr>
              <w:jc w:val="center"/>
              <w:rPr>
                <w:rFonts w:ascii="Arial" w:hAnsi="Arial" w:cs="Arial"/>
                <w:sz w:val="20"/>
                <w:lang w:val="es-ES" w:eastAsia="es-CO"/>
                <w:rPrChange w:id="156" w:author="Apple Store Pro" w:date="2024-06-18T21:33:00Z">
                  <w:rPr>
                    <w:rFonts w:ascii="Arial" w:hAnsi="Arial" w:cs="Arial"/>
                    <w:sz w:val="20"/>
                    <w:lang w:eastAsia="es-CO"/>
                  </w:rPr>
                </w:rPrChange>
              </w:rPr>
            </w:pPr>
            <w:r w:rsidRPr="006F7551">
              <w:rPr>
                <w:rFonts w:ascii="Arial" w:hAnsi="Arial" w:cs="Arial"/>
                <w:sz w:val="20"/>
                <w:lang w:val="es-ES" w:eastAsia="es-CO"/>
                <w:rPrChange w:id="157" w:author="Apple Store Pro" w:date="2024-06-18T21:33:00Z">
                  <w:rPr>
                    <w:rFonts w:ascii="Arial" w:hAnsi="Arial" w:cs="Arial"/>
                    <w:sz w:val="20"/>
                    <w:lang w:eastAsia="es-CO"/>
                  </w:rPr>
                </w:rPrChange>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7B70A582" w14:textId="77777777" w:rsidR="007849CD" w:rsidRPr="006F7551" w:rsidRDefault="007849CD" w:rsidP="007849CD">
            <w:pPr>
              <w:jc w:val="center"/>
              <w:rPr>
                <w:rFonts w:ascii="Arial" w:hAnsi="Arial" w:cs="Arial"/>
                <w:sz w:val="20"/>
                <w:lang w:val="es-ES" w:eastAsia="es-CO"/>
                <w:rPrChange w:id="158" w:author="Apple Store Pro" w:date="2024-06-18T21:33:00Z">
                  <w:rPr>
                    <w:rFonts w:ascii="Arial" w:hAnsi="Arial" w:cs="Arial"/>
                    <w:sz w:val="20"/>
                    <w:lang w:eastAsia="es-CO"/>
                  </w:rPr>
                </w:rPrChange>
              </w:rPr>
            </w:pPr>
            <w:r w:rsidRPr="006F7551">
              <w:rPr>
                <w:rFonts w:ascii="Arial" w:hAnsi="Arial" w:cs="Arial"/>
                <w:sz w:val="20"/>
                <w:lang w:val="es-ES" w:eastAsia="es-CO"/>
                <w:rPrChange w:id="159" w:author="Apple Store Pro" w:date="2024-06-18T21:33:00Z">
                  <w:rPr>
                    <w:rFonts w:ascii="Arial" w:hAnsi="Arial" w:cs="Arial"/>
                    <w:sz w:val="20"/>
                    <w:lang w:eastAsia="es-CO"/>
                  </w:rPr>
                </w:rPrChange>
              </w:rPr>
              <w:t>Exentó de conteo</w:t>
            </w:r>
          </w:p>
        </w:tc>
      </w:tr>
      <w:tr w:rsidR="007849CD" w:rsidRPr="006F7551" w14:paraId="27775A76"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543EE2D" w14:textId="77777777" w:rsidR="007849CD" w:rsidRPr="006F7551" w:rsidRDefault="007849CD" w:rsidP="007849CD">
            <w:pPr>
              <w:jc w:val="center"/>
              <w:rPr>
                <w:rFonts w:ascii="Arial" w:hAnsi="Arial" w:cs="Arial"/>
                <w:sz w:val="20"/>
                <w:lang w:val="es-ES" w:eastAsia="es-CO"/>
                <w:rPrChange w:id="160" w:author="Apple Store Pro" w:date="2024-06-18T21:33:00Z">
                  <w:rPr>
                    <w:rFonts w:ascii="Arial" w:hAnsi="Arial" w:cs="Arial"/>
                    <w:sz w:val="20"/>
                    <w:lang w:eastAsia="es-CO"/>
                  </w:rPr>
                </w:rPrChange>
              </w:rPr>
            </w:pPr>
            <w:r w:rsidRPr="006F7551">
              <w:rPr>
                <w:rFonts w:ascii="Arial" w:hAnsi="Arial" w:cs="Arial"/>
                <w:sz w:val="20"/>
                <w:lang w:val="es-ES" w:eastAsia="es-CO"/>
                <w:rPrChange w:id="161" w:author="Apple Store Pro" w:date="2024-06-18T21:33:00Z">
                  <w:rPr>
                    <w:rFonts w:ascii="Arial" w:hAnsi="Arial" w:cs="Arial"/>
                    <w:sz w:val="20"/>
                    <w:lang w:eastAsia="es-CO"/>
                  </w:rPr>
                </w:rPrChange>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A151FF2" w14:textId="77777777" w:rsidR="007849CD" w:rsidRPr="006F7551" w:rsidRDefault="007849CD" w:rsidP="007849CD">
            <w:pPr>
              <w:jc w:val="center"/>
              <w:rPr>
                <w:rFonts w:ascii="Arial" w:hAnsi="Arial" w:cs="Arial"/>
                <w:sz w:val="20"/>
                <w:lang w:val="es-ES" w:eastAsia="es-CO"/>
                <w:rPrChange w:id="162" w:author="Apple Store Pro" w:date="2024-06-18T21:33:00Z">
                  <w:rPr>
                    <w:rFonts w:ascii="Arial" w:hAnsi="Arial" w:cs="Arial"/>
                    <w:sz w:val="20"/>
                    <w:lang w:eastAsia="es-CO"/>
                  </w:rPr>
                </w:rPrChange>
              </w:rPr>
            </w:pPr>
            <w:r w:rsidRPr="006F7551">
              <w:rPr>
                <w:rFonts w:ascii="Arial" w:hAnsi="Arial" w:cs="Arial"/>
                <w:sz w:val="20"/>
                <w:lang w:val="es-ES" w:eastAsia="es-CO"/>
                <w:rPrChange w:id="163" w:author="Apple Store Pro" w:date="2024-06-18T21:33:00Z">
                  <w:rPr>
                    <w:rFonts w:ascii="Arial" w:hAnsi="Arial" w:cs="Arial"/>
                    <w:sz w:val="20"/>
                    <w:lang w:eastAsia="es-CO"/>
                  </w:rPr>
                </w:rPrChange>
              </w:rPr>
              <w:t>0.25</w:t>
            </w:r>
          </w:p>
        </w:tc>
      </w:tr>
      <w:tr w:rsidR="007849CD" w:rsidRPr="006F7551" w14:paraId="1521965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8D628A6" w14:textId="77777777" w:rsidR="007849CD" w:rsidRPr="006F7551" w:rsidRDefault="007849CD" w:rsidP="007849CD">
            <w:pPr>
              <w:jc w:val="center"/>
              <w:rPr>
                <w:rFonts w:ascii="Arial" w:hAnsi="Arial" w:cs="Arial"/>
                <w:sz w:val="20"/>
                <w:lang w:val="es-ES" w:eastAsia="es-CO"/>
                <w:rPrChange w:id="164" w:author="Apple Store Pro" w:date="2024-06-18T21:33:00Z">
                  <w:rPr>
                    <w:rFonts w:ascii="Arial" w:hAnsi="Arial" w:cs="Arial"/>
                    <w:sz w:val="20"/>
                    <w:lang w:eastAsia="es-CO"/>
                  </w:rPr>
                </w:rPrChange>
              </w:rPr>
            </w:pPr>
            <w:r w:rsidRPr="006F7551">
              <w:rPr>
                <w:rFonts w:ascii="Arial" w:hAnsi="Arial" w:cs="Arial"/>
                <w:sz w:val="20"/>
                <w:lang w:val="es-ES" w:eastAsia="es-CO"/>
                <w:rPrChange w:id="165" w:author="Apple Store Pro" w:date="2024-06-18T21:33:00Z">
                  <w:rPr>
                    <w:rFonts w:ascii="Arial" w:hAnsi="Arial" w:cs="Arial"/>
                    <w:sz w:val="20"/>
                    <w:lang w:eastAsia="es-CO"/>
                  </w:rPr>
                </w:rPrChange>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3AE24298" w14:textId="77777777" w:rsidR="007849CD" w:rsidRPr="006F7551" w:rsidRDefault="007849CD" w:rsidP="007849CD">
            <w:pPr>
              <w:jc w:val="center"/>
              <w:rPr>
                <w:rFonts w:ascii="Arial" w:hAnsi="Arial" w:cs="Arial"/>
                <w:sz w:val="20"/>
                <w:lang w:val="es-ES" w:eastAsia="es-CO"/>
                <w:rPrChange w:id="166" w:author="Apple Store Pro" w:date="2024-06-18T21:33:00Z">
                  <w:rPr>
                    <w:rFonts w:ascii="Arial" w:hAnsi="Arial" w:cs="Arial"/>
                    <w:sz w:val="20"/>
                    <w:lang w:eastAsia="es-CO"/>
                  </w:rPr>
                </w:rPrChange>
              </w:rPr>
            </w:pPr>
            <w:r w:rsidRPr="006F7551">
              <w:rPr>
                <w:rFonts w:ascii="Arial" w:hAnsi="Arial" w:cs="Arial"/>
                <w:sz w:val="20"/>
                <w:lang w:val="es-ES" w:eastAsia="es-CO"/>
                <w:rPrChange w:id="167" w:author="Apple Store Pro" w:date="2024-06-18T21:33:00Z">
                  <w:rPr>
                    <w:rFonts w:ascii="Arial" w:hAnsi="Arial" w:cs="Arial"/>
                    <w:sz w:val="20"/>
                    <w:lang w:eastAsia="es-CO"/>
                  </w:rPr>
                </w:rPrChange>
              </w:rPr>
              <w:t>0.5</w:t>
            </w:r>
          </w:p>
        </w:tc>
      </w:tr>
      <w:tr w:rsidR="007849CD" w:rsidRPr="006F7551" w14:paraId="328E3E1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4914845" w14:textId="77777777" w:rsidR="007849CD" w:rsidRPr="006F7551" w:rsidRDefault="007849CD" w:rsidP="007849CD">
            <w:pPr>
              <w:jc w:val="center"/>
              <w:rPr>
                <w:rFonts w:ascii="Arial" w:hAnsi="Arial" w:cs="Arial"/>
                <w:sz w:val="20"/>
                <w:lang w:val="es-ES" w:eastAsia="es-CO"/>
                <w:rPrChange w:id="168" w:author="Apple Store Pro" w:date="2024-06-18T21:33:00Z">
                  <w:rPr>
                    <w:rFonts w:ascii="Arial" w:hAnsi="Arial" w:cs="Arial"/>
                    <w:sz w:val="20"/>
                    <w:lang w:eastAsia="es-CO"/>
                  </w:rPr>
                </w:rPrChange>
              </w:rPr>
            </w:pPr>
            <w:r w:rsidRPr="006F7551">
              <w:rPr>
                <w:rFonts w:ascii="Arial" w:hAnsi="Arial" w:cs="Arial"/>
                <w:sz w:val="20"/>
                <w:lang w:val="es-ES" w:eastAsia="es-CO"/>
                <w:rPrChange w:id="169" w:author="Apple Store Pro" w:date="2024-06-18T21:33:00Z">
                  <w:rPr>
                    <w:rFonts w:ascii="Arial" w:hAnsi="Arial" w:cs="Arial"/>
                    <w:sz w:val="20"/>
                    <w:lang w:eastAsia="es-CO"/>
                  </w:rPr>
                </w:rPrChange>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148E4F8B" w14:textId="77777777" w:rsidR="007849CD" w:rsidRPr="006F7551" w:rsidRDefault="007849CD" w:rsidP="007849CD">
            <w:pPr>
              <w:jc w:val="center"/>
              <w:rPr>
                <w:rFonts w:ascii="Arial" w:hAnsi="Arial" w:cs="Arial"/>
                <w:sz w:val="20"/>
                <w:lang w:val="es-ES" w:eastAsia="es-CO"/>
                <w:rPrChange w:id="170" w:author="Apple Store Pro" w:date="2024-06-18T21:33:00Z">
                  <w:rPr>
                    <w:rFonts w:ascii="Arial" w:hAnsi="Arial" w:cs="Arial"/>
                    <w:sz w:val="20"/>
                    <w:lang w:eastAsia="es-CO"/>
                  </w:rPr>
                </w:rPrChange>
              </w:rPr>
            </w:pPr>
            <w:r w:rsidRPr="006F7551">
              <w:rPr>
                <w:rFonts w:ascii="Arial" w:hAnsi="Arial" w:cs="Arial"/>
                <w:sz w:val="20"/>
                <w:lang w:val="es-ES" w:eastAsia="es-CO"/>
                <w:rPrChange w:id="171" w:author="Apple Store Pro" w:date="2024-06-18T21:33:00Z">
                  <w:rPr>
                    <w:rFonts w:ascii="Arial" w:hAnsi="Arial" w:cs="Arial"/>
                    <w:sz w:val="20"/>
                    <w:lang w:eastAsia="es-CO"/>
                  </w:rPr>
                </w:rPrChange>
              </w:rPr>
              <w:t>1</w:t>
            </w:r>
          </w:p>
        </w:tc>
      </w:tr>
      <w:tr w:rsidR="007849CD" w:rsidRPr="006F7551" w14:paraId="42C712FB"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15F1EEB3" w14:textId="77777777" w:rsidR="007849CD" w:rsidRPr="006F7551" w:rsidRDefault="007849CD" w:rsidP="007849CD">
            <w:pPr>
              <w:jc w:val="center"/>
              <w:rPr>
                <w:rFonts w:ascii="Arial" w:hAnsi="Arial" w:cs="Arial"/>
                <w:sz w:val="20"/>
                <w:lang w:val="es-ES" w:eastAsia="es-CO"/>
                <w:rPrChange w:id="172" w:author="Apple Store Pro" w:date="2024-06-18T21:33:00Z">
                  <w:rPr>
                    <w:rFonts w:ascii="Arial" w:hAnsi="Arial" w:cs="Arial"/>
                    <w:sz w:val="20"/>
                    <w:lang w:eastAsia="es-CO"/>
                  </w:rPr>
                </w:rPrChange>
              </w:rPr>
            </w:pPr>
            <w:r w:rsidRPr="006F7551">
              <w:rPr>
                <w:rFonts w:ascii="Arial" w:hAnsi="Arial" w:cs="Arial"/>
                <w:sz w:val="20"/>
                <w:lang w:val="es-ES" w:eastAsia="es-CO"/>
                <w:rPrChange w:id="173" w:author="Apple Store Pro" w:date="2024-06-18T21:33:00Z">
                  <w:rPr>
                    <w:rFonts w:ascii="Arial" w:hAnsi="Arial" w:cs="Arial"/>
                    <w:sz w:val="20"/>
                    <w:lang w:eastAsia="es-CO"/>
                  </w:rPr>
                </w:rPrChange>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7D5F0EC8" w14:textId="77777777" w:rsidR="007849CD" w:rsidRPr="006F7551" w:rsidRDefault="007849CD" w:rsidP="007849CD">
            <w:pPr>
              <w:jc w:val="center"/>
              <w:rPr>
                <w:rFonts w:ascii="Arial" w:hAnsi="Arial" w:cs="Arial"/>
                <w:sz w:val="20"/>
                <w:lang w:val="es-ES" w:eastAsia="es-CO"/>
                <w:rPrChange w:id="174" w:author="Apple Store Pro" w:date="2024-06-18T21:33:00Z">
                  <w:rPr>
                    <w:rFonts w:ascii="Arial" w:hAnsi="Arial" w:cs="Arial"/>
                    <w:sz w:val="20"/>
                    <w:lang w:eastAsia="es-CO"/>
                  </w:rPr>
                </w:rPrChange>
              </w:rPr>
            </w:pPr>
            <w:r w:rsidRPr="006F7551">
              <w:rPr>
                <w:rFonts w:ascii="Arial" w:hAnsi="Arial" w:cs="Arial"/>
                <w:sz w:val="20"/>
                <w:lang w:val="es-ES" w:eastAsia="es-CO"/>
                <w:rPrChange w:id="175" w:author="Apple Store Pro" w:date="2024-06-18T21:33:00Z">
                  <w:rPr>
                    <w:rFonts w:ascii="Arial" w:hAnsi="Arial" w:cs="Arial"/>
                    <w:sz w:val="20"/>
                    <w:lang w:eastAsia="es-CO"/>
                  </w:rPr>
                </w:rPrChange>
              </w:rPr>
              <w:t>2</w:t>
            </w:r>
          </w:p>
        </w:tc>
      </w:tr>
      <w:tr w:rsidR="007849CD" w:rsidRPr="006F7551" w14:paraId="48F274D5"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A2FF8A1" w14:textId="77777777" w:rsidR="007849CD" w:rsidRPr="006F7551" w:rsidRDefault="007849CD" w:rsidP="007849CD">
            <w:pPr>
              <w:jc w:val="center"/>
              <w:rPr>
                <w:rFonts w:ascii="Arial" w:hAnsi="Arial" w:cs="Arial"/>
                <w:sz w:val="20"/>
                <w:lang w:val="es-ES" w:eastAsia="es-CO"/>
                <w:rPrChange w:id="176" w:author="Apple Store Pro" w:date="2024-06-18T21:33:00Z">
                  <w:rPr>
                    <w:rFonts w:ascii="Arial" w:hAnsi="Arial" w:cs="Arial"/>
                    <w:sz w:val="20"/>
                    <w:lang w:eastAsia="es-CO"/>
                  </w:rPr>
                </w:rPrChange>
              </w:rPr>
            </w:pPr>
            <w:r w:rsidRPr="006F7551">
              <w:rPr>
                <w:rFonts w:ascii="Arial" w:hAnsi="Arial" w:cs="Arial"/>
                <w:sz w:val="20"/>
                <w:lang w:val="es-ES" w:eastAsia="es-CO"/>
                <w:rPrChange w:id="177" w:author="Apple Store Pro" w:date="2024-06-18T21:33:00Z">
                  <w:rPr>
                    <w:rFonts w:ascii="Arial" w:hAnsi="Arial" w:cs="Arial"/>
                    <w:sz w:val="20"/>
                    <w:lang w:eastAsia="es-CO"/>
                  </w:rPr>
                </w:rPrChange>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4D622356" w14:textId="77777777" w:rsidR="007849CD" w:rsidRPr="006F7551" w:rsidRDefault="007849CD" w:rsidP="007849CD">
            <w:pPr>
              <w:jc w:val="center"/>
              <w:rPr>
                <w:rFonts w:ascii="Arial" w:hAnsi="Arial" w:cs="Arial"/>
                <w:sz w:val="20"/>
                <w:lang w:val="es-ES" w:eastAsia="es-CO"/>
                <w:rPrChange w:id="178" w:author="Apple Store Pro" w:date="2024-06-18T21:33:00Z">
                  <w:rPr>
                    <w:rFonts w:ascii="Arial" w:hAnsi="Arial" w:cs="Arial"/>
                    <w:sz w:val="20"/>
                    <w:lang w:eastAsia="es-CO"/>
                  </w:rPr>
                </w:rPrChange>
              </w:rPr>
            </w:pPr>
            <w:r w:rsidRPr="006F7551">
              <w:rPr>
                <w:rFonts w:ascii="Arial" w:hAnsi="Arial" w:cs="Arial"/>
                <w:sz w:val="20"/>
                <w:lang w:val="es-ES" w:eastAsia="es-CO"/>
                <w:rPrChange w:id="179" w:author="Apple Store Pro" w:date="2024-06-18T21:33:00Z">
                  <w:rPr>
                    <w:rFonts w:ascii="Arial" w:hAnsi="Arial" w:cs="Arial"/>
                    <w:sz w:val="20"/>
                    <w:lang w:eastAsia="es-CO"/>
                  </w:rPr>
                </w:rPrChange>
              </w:rPr>
              <w:t>4</w:t>
            </w:r>
          </w:p>
        </w:tc>
      </w:tr>
      <w:tr w:rsidR="007849CD" w:rsidRPr="006F7551" w14:paraId="77E40A09"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878DA03" w14:textId="77777777" w:rsidR="007849CD" w:rsidRPr="006F7551" w:rsidRDefault="007849CD" w:rsidP="007849CD">
            <w:pPr>
              <w:jc w:val="center"/>
              <w:rPr>
                <w:rFonts w:ascii="Arial" w:hAnsi="Arial" w:cs="Arial"/>
                <w:sz w:val="20"/>
                <w:lang w:val="es-ES" w:eastAsia="es-CO"/>
                <w:rPrChange w:id="180" w:author="Apple Store Pro" w:date="2024-06-18T21:33:00Z">
                  <w:rPr>
                    <w:rFonts w:ascii="Arial" w:hAnsi="Arial" w:cs="Arial"/>
                    <w:sz w:val="20"/>
                    <w:lang w:eastAsia="es-CO"/>
                  </w:rPr>
                </w:rPrChange>
              </w:rPr>
            </w:pPr>
            <w:r w:rsidRPr="006F7551">
              <w:rPr>
                <w:rFonts w:ascii="Arial" w:hAnsi="Arial" w:cs="Arial"/>
                <w:sz w:val="20"/>
                <w:lang w:val="es-ES" w:eastAsia="es-CO"/>
                <w:rPrChange w:id="181" w:author="Apple Store Pro" w:date="2024-06-18T21:33:00Z">
                  <w:rPr>
                    <w:rFonts w:ascii="Arial" w:hAnsi="Arial" w:cs="Arial"/>
                    <w:sz w:val="20"/>
                    <w:lang w:eastAsia="es-CO"/>
                  </w:rPr>
                </w:rPrChange>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F505544" w14:textId="77777777" w:rsidR="007849CD" w:rsidRPr="006F7551" w:rsidRDefault="007849CD" w:rsidP="007849CD">
            <w:pPr>
              <w:jc w:val="center"/>
              <w:rPr>
                <w:rFonts w:ascii="Arial" w:hAnsi="Arial" w:cs="Arial"/>
                <w:sz w:val="20"/>
                <w:lang w:val="es-ES" w:eastAsia="es-CO"/>
                <w:rPrChange w:id="182" w:author="Apple Store Pro" w:date="2024-06-18T21:33:00Z">
                  <w:rPr>
                    <w:rFonts w:ascii="Arial" w:hAnsi="Arial" w:cs="Arial"/>
                    <w:sz w:val="20"/>
                    <w:lang w:eastAsia="es-CO"/>
                  </w:rPr>
                </w:rPrChange>
              </w:rPr>
            </w:pPr>
            <w:r w:rsidRPr="006F7551">
              <w:rPr>
                <w:rFonts w:ascii="Arial" w:hAnsi="Arial" w:cs="Arial"/>
                <w:sz w:val="20"/>
                <w:lang w:val="es-ES" w:eastAsia="es-CO"/>
                <w:rPrChange w:id="183" w:author="Apple Store Pro" w:date="2024-06-18T21:33:00Z">
                  <w:rPr>
                    <w:rFonts w:ascii="Arial" w:hAnsi="Arial" w:cs="Arial"/>
                    <w:sz w:val="20"/>
                    <w:lang w:eastAsia="es-CO"/>
                  </w:rPr>
                </w:rPrChange>
              </w:rPr>
              <w:t>8</w:t>
            </w:r>
          </w:p>
        </w:tc>
      </w:tr>
      <w:tr w:rsidR="007849CD" w:rsidRPr="006F7551" w14:paraId="0019A38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261F0B0" w14:textId="77777777" w:rsidR="007849CD" w:rsidRPr="006F7551" w:rsidRDefault="007849CD" w:rsidP="007849CD">
            <w:pPr>
              <w:jc w:val="center"/>
              <w:rPr>
                <w:rFonts w:ascii="Arial" w:hAnsi="Arial" w:cs="Arial"/>
                <w:sz w:val="20"/>
                <w:lang w:val="es-ES" w:eastAsia="es-CO"/>
                <w:rPrChange w:id="184" w:author="Apple Store Pro" w:date="2024-06-18T21:33:00Z">
                  <w:rPr>
                    <w:rFonts w:ascii="Arial" w:hAnsi="Arial" w:cs="Arial"/>
                    <w:sz w:val="20"/>
                    <w:lang w:eastAsia="es-CO"/>
                  </w:rPr>
                </w:rPrChange>
              </w:rPr>
            </w:pPr>
            <w:r w:rsidRPr="006F7551">
              <w:rPr>
                <w:rFonts w:ascii="Arial" w:hAnsi="Arial" w:cs="Arial"/>
                <w:sz w:val="20"/>
                <w:lang w:val="es-ES" w:eastAsia="es-CO"/>
                <w:rPrChange w:id="185" w:author="Apple Store Pro" w:date="2024-06-18T21:33:00Z">
                  <w:rPr>
                    <w:rFonts w:ascii="Arial" w:hAnsi="Arial" w:cs="Arial"/>
                    <w:sz w:val="20"/>
                    <w:lang w:eastAsia="es-CO"/>
                  </w:rPr>
                </w:rPrChange>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025B3555" w14:textId="77777777" w:rsidR="007849CD" w:rsidRPr="006F7551" w:rsidRDefault="007849CD" w:rsidP="007849CD">
            <w:pPr>
              <w:jc w:val="center"/>
              <w:rPr>
                <w:rFonts w:ascii="Arial" w:hAnsi="Arial" w:cs="Arial"/>
                <w:sz w:val="20"/>
                <w:lang w:val="es-ES" w:eastAsia="es-CO"/>
                <w:rPrChange w:id="186" w:author="Apple Store Pro" w:date="2024-06-18T21:33:00Z">
                  <w:rPr>
                    <w:rFonts w:ascii="Arial" w:hAnsi="Arial" w:cs="Arial"/>
                    <w:sz w:val="20"/>
                    <w:lang w:eastAsia="es-CO"/>
                  </w:rPr>
                </w:rPrChange>
              </w:rPr>
            </w:pPr>
            <w:r w:rsidRPr="006F7551">
              <w:rPr>
                <w:rFonts w:ascii="Arial" w:hAnsi="Arial" w:cs="Arial"/>
                <w:sz w:val="20"/>
                <w:lang w:val="es-ES" w:eastAsia="es-CO"/>
                <w:rPrChange w:id="187" w:author="Apple Store Pro" w:date="2024-06-18T21:33:00Z">
                  <w:rPr>
                    <w:rFonts w:ascii="Arial" w:hAnsi="Arial" w:cs="Arial"/>
                    <w:sz w:val="20"/>
                    <w:lang w:eastAsia="es-CO"/>
                  </w:rPr>
                </w:rPrChange>
              </w:rPr>
              <w:t>16</w:t>
            </w:r>
          </w:p>
        </w:tc>
      </w:tr>
    </w:tbl>
    <w:p w14:paraId="72A210A7" w14:textId="77777777" w:rsidR="007849CD" w:rsidRPr="006F7551" w:rsidRDefault="007849CD" w:rsidP="007849CD">
      <w:pPr>
        <w:jc w:val="center"/>
        <w:rPr>
          <w:rFonts w:ascii="Calibri" w:eastAsia="Calibri" w:hAnsi="Calibri" w:cs="Calibri"/>
          <w:i/>
          <w:iCs/>
          <w:sz w:val="20"/>
          <w:lang w:val="es-ES" w:eastAsia="en-US"/>
          <w:rPrChange w:id="188" w:author="Apple Store Pro" w:date="2024-06-18T21:33:00Z">
            <w:rPr>
              <w:rFonts w:ascii="Calibri" w:eastAsia="Calibri" w:hAnsi="Calibri" w:cs="Calibri"/>
              <w:i/>
              <w:iCs/>
              <w:sz w:val="20"/>
              <w:lang w:eastAsia="en-US"/>
            </w:rPr>
          </w:rPrChange>
        </w:rPr>
      </w:pPr>
      <w:r w:rsidRPr="006F7551">
        <w:rPr>
          <w:rFonts w:ascii="Calibri" w:eastAsia="Calibri" w:hAnsi="Calibri" w:cs="Calibri"/>
          <w:i/>
          <w:iCs/>
          <w:sz w:val="20"/>
          <w:lang w:val="es-ES" w:eastAsia="en-US"/>
          <w:rPrChange w:id="189" w:author="Apple Store Pro" w:date="2024-06-18T21:33:00Z">
            <w:rPr>
              <w:rFonts w:ascii="Calibri" w:eastAsia="Calibri" w:hAnsi="Calibri" w:cs="Calibri"/>
              <w:i/>
              <w:iCs/>
              <w:sz w:val="20"/>
              <w:lang w:eastAsia="en-US"/>
            </w:rPr>
          </w:rPrChange>
        </w:rPr>
        <w:t>Fuente: Aerocivil.</w:t>
      </w:r>
    </w:p>
    <w:p w14:paraId="4E65C0DB" w14:textId="77777777" w:rsidR="007849CD" w:rsidRPr="006F7551" w:rsidRDefault="007849CD" w:rsidP="007849CD">
      <w:pPr>
        <w:jc w:val="both"/>
        <w:rPr>
          <w:rFonts w:ascii="Arial" w:eastAsia="Calibri" w:hAnsi="Arial" w:cs="Arial"/>
          <w:sz w:val="22"/>
          <w:szCs w:val="22"/>
          <w:lang w:val="es-ES" w:eastAsia="en-US"/>
          <w:rPrChange w:id="190" w:author="Apple Store Pro" w:date="2024-06-18T21:33:00Z">
            <w:rPr>
              <w:rFonts w:ascii="Arial" w:eastAsia="Calibri" w:hAnsi="Arial" w:cs="Arial"/>
              <w:sz w:val="22"/>
              <w:szCs w:val="22"/>
              <w:lang w:eastAsia="en-US"/>
            </w:rPr>
          </w:rPrChange>
        </w:rPr>
      </w:pPr>
    </w:p>
    <w:p w14:paraId="30A47870" w14:textId="77777777" w:rsidR="007849CD" w:rsidRPr="006F7551" w:rsidRDefault="007849CD" w:rsidP="007849CD">
      <w:pPr>
        <w:jc w:val="both"/>
        <w:rPr>
          <w:rFonts w:ascii="Arial" w:eastAsia="Calibri" w:hAnsi="Arial" w:cs="Arial"/>
          <w:sz w:val="22"/>
          <w:szCs w:val="22"/>
          <w:lang w:val="es-ES" w:eastAsia="en-US"/>
          <w:rPrChange w:id="191" w:author="Apple Store Pro" w:date="2024-06-18T21:33:00Z">
            <w:rPr>
              <w:rFonts w:ascii="Arial" w:eastAsia="Calibri" w:hAnsi="Arial" w:cs="Arial"/>
              <w:sz w:val="22"/>
              <w:szCs w:val="22"/>
              <w:lang w:eastAsia="en-US"/>
            </w:rPr>
          </w:rPrChange>
        </w:rPr>
      </w:pPr>
      <w:r w:rsidRPr="006F7551">
        <w:rPr>
          <w:rFonts w:ascii="Arial" w:eastAsia="Calibri" w:hAnsi="Arial" w:cs="Arial"/>
          <w:sz w:val="22"/>
          <w:szCs w:val="22"/>
          <w:lang w:val="es-ES" w:eastAsia="en-US"/>
          <w:rPrChange w:id="192" w:author="Apple Store Pro" w:date="2024-06-18T21:33:00Z">
            <w:rPr>
              <w:rFonts w:ascii="Arial" w:eastAsia="Calibri" w:hAnsi="Arial" w:cs="Arial"/>
              <w:sz w:val="22"/>
              <w:szCs w:val="22"/>
              <w:lang w:eastAsia="en-US"/>
            </w:rPr>
          </w:rPrChange>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6F7551">
        <w:rPr>
          <w:rFonts w:ascii="Arial" w:eastAsia="Calibri" w:hAnsi="Arial" w:cs="Arial"/>
          <w:sz w:val="22"/>
          <w:szCs w:val="22"/>
          <w:lang w:val="es-ES" w:eastAsia="en-US"/>
          <w:rPrChange w:id="193" w:author="Apple Store Pro" w:date="2024-06-18T21:33:00Z">
            <w:rPr>
              <w:rFonts w:ascii="Arial" w:eastAsia="Calibri" w:hAnsi="Arial" w:cs="Arial"/>
              <w:sz w:val="22"/>
              <w:szCs w:val="22"/>
              <w:lang w:eastAsia="en-US"/>
            </w:rPr>
          </w:rPrChange>
        </w:rPr>
        <w:t>EPNdB</w:t>
      </w:r>
      <w:proofErr w:type="spellEnd"/>
      <w:r w:rsidRPr="006F7551">
        <w:rPr>
          <w:rFonts w:ascii="Arial" w:eastAsia="Calibri" w:hAnsi="Arial" w:cs="Arial"/>
          <w:sz w:val="22"/>
          <w:szCs w:val="22"/>
          <w:lang w:val="es-ES" w:eastAsia="en-US"/>
          <w:rPrChange w:id="194" w:author="Apple Store Pro" w:date="2024-06-18T21:33:00Z">
            <w:rPr>
              <w:rFonts w:ascii="Arial" w:eastAsia="Calibri" w:hAnsi="Arial" w:cs="Arial"/>
              <w:sz w:val="22"/>
              <w:szCs w:val="22"/>
              <w:lang w:eastAsia="en-US"/>
            </w:rPr>
          </w:rPrChange>
        </w:rPr>
        <w:t xml:space="preserve"> son cuota de ruido 4 o superior. Dicha restricción en la configuración operacional propuesta y en las franjas horarias de mayor </w:t>
      </w:r>
      <w:r w:rsidRPr="006F7551">
        <w:rPr>
          <w:rFonts w:ascii="Arial" w:eastAsia="Calibri" w:hAnsi="Arial" w:cs="Arial"/>
          <w:sz w:val="22"/>
          <w:szCs w:val="22"/>
          <w:lang w:val="es-ES" w:eastAsia="en-US"/>
          <w:rPrChange w:id="195" w:author="Apple Store Pro" w:date="2024-06-18T21:33:00Z">
            <w:rPr>
              <w:rFonts w:ascii="Arial" w:eastAsia="Calibri" w:hAnsi="Arial" w:cs="Arial"/>
              <w:sz w:val="22"/>
              <w:szCs w:val="22"/>
              <w:lang w:eastAsia="en-US"/>
            </w:rPr>
          </w:rPrChange>
        </w:rPr>
        <w:lastRenderedPageBreak/>
        <w:t xml:space="preserve">sensibilidad. La </w:t>
      </w:r>
      <w:r w:rsidRPr="006F7551">
        <w:rPr>
          <w:rFonts w:ascii="Arial" w:eastAsia="Calibri" w:hAnsi="Arial" w:cs="Arial"/>
          <w:sz w:val="22"/>
          <w:szCs w:val="22"/>
          <w:lang w:val="es-ES" w:eastAsia="en-US"/>
          <w:rPrChange w:id="196" w:author="Apple Store Pro" w:date="2024-06-18T21:33:00Z">
            <w:rPr>
              <w:rFonts w:ascii="Arial" w:eastAsia="Calibri" w:hAnsi="Arial" w:cs="Arial"/>
              <w:sz w:val="22"/>
              <w:szCs w:val="22"/>
              <w:lang w:eastAsia="en-US"/>
            </w:rPr>
          </w:rPrChange>
        </w:rPr>
        <w:fldChar w:fldCharType="begin"/>
      </w:r>
      <w:r w:rsidRPr="006F7551">
        <w:rPr>
          <w:rFonts w:ascii="Arial" w:eastAsia="Calibri" w:hAnsi="Arial" w:cs="Arial"/>
          <w:sz w:val="22"/>
          <w:szCs w:val="22"/>
          <w:lang w:val="es-ES" w:eastAsia="en-US"/>
          <w:rPrChange w:id="197" w:author="Apple Store Pro" w:date="2024-06-18T21:33:00Z">
            <w:rPr>
              <w:rFonts w:ascii="Arial" w:eastAsia="Calibri" w:hAnsi="Arial" w:cs="Arial"/>
              <w:sz w:val="22"/>
              <w:szCs w:val="22"/>
              <w:lang w:eastAsia="en-US"/>
            </w:rPr>
          </w:rPrChange>
        </w:rPr>
        <w:instrText xml:space="preserve"> REF _Ref69434973 \h  \* MERGEFORMAT </w:instrText>
      </w:r>
      <w:r w:rsidRPr="006F7551">
        <w:rPr>
          <w:rFonts w:ascii="Arial" w:eastAsia="Calibri" w:hAnsi="Arial" w:cs="Arial"/>
          <w:sz w:val="22"/>
          <w:szCs w:val="22"/>
          <w:lang w:val="es-ES" w:eastAsia="en-US"/>
          <w:rPrChange w:id="198" w:author="Apple Store Pro" w:date="2024-06-18T21:33:00Z">
            <w:rPr>
              <w:rFonts w:ascii="Arial" w:eastAsia="Calibri" w:hAnsi="Arial" w:cs="Arial"/>
              <w:sz w:val="22"/>
              <w:szCs w:val="22"/>
              <w:lang w:eastAsia="en-US"/>
            </w:rPr>
          </w:rPrChange>
        </w:rPr>
      </w:r>
      <w:r w:rsidRPr="006F7551">
        <w:rPr>
          <w:rFonts w:ascii="Arial" w:eastAsia="Calibri" w:hAnsi="Arial" w:cs="Arial"/>
          <w:sz w:val="22"/>
          <w:szCs w:val="22"/>
          <w:lang w:val="es-ES" w:eastAsia="en-US"/>
          <w:rPrChange w:id="199" w:author="Apple Store Pro" w:date="2024-06-18T21:33:00Z">
            <w:rPr>
              <w:rFonts w:ascii="Arial" w:eastAsia="Calibri" w:hAnsi="Arial" w:cs="Arial"/>
              <w:sz w:val="22"/>
              <w:szCs w:val="22"/>
              <w:lang w:eastAsia="en-US"/>
            </w:rPr>
          </w:rPrChange>
        </w:rPr>
        <w:fldChar w:fldCharType="separate"/>
      </w:r>
      <w:r w:rsidRPr="006F7551">
        <w:rPr>
          <w:rFonts w:ascii="Arial" w:eastAsia="Calibri" w:hAnsi="Arial" w:cs="Arial"/>
          <w:sz w:val="22"/>
          <w:szCs w:val="22"/>
          <w:lang w:val="es-ES" w:eastAsia="en-US"/>
          <w:rPrChange w:id="200" w:author="Apple Store Pro" w:date="2024-06-18T21:33:00Z">
            <w:rPr>
              <w:rFonts w:ascii="Arial" w:eastAsia="Calibri" w:hAnsi="Arial" w:cs="Arial"/>
              <w:sz w:val="22"/>
              <w:szCs w:val="22"/>
              <w:lang w:eastAsia="en-US"/>
            </w:rPr>
          </w:rPrChange>
        </w:rPr>
        <w:t xml:space="preserve">Tabla </w:t>
      </w:r>
      <w:r w:rsidRPr="006F7551">
        <w:rPr>
          <w:rFonts w:ascii="Arial" w:eastAsia="Calibri" w:hAnsi="Arial" w:cs="Arial"/>
          <w:noProof/>
          <w:sz w:val="22"/>
          <w:szCs w:val="22"/>
          <w:lang w:val="es-ES" w:eastAsia="en-US"/>
          <w:rPrChange w:id="201" w:author="Apple Store Pro" w:date="2024-06-18T21:33:00Z">
            <w:rPr>
              <w:rFonts w:ascii="Arial" w:eastAsia="Calibri" w:hAnsi="Arial" w:cs="Arial"/>
              <w:noProof/>
              <w:sz w:val="22"/>
              <w:szCs w:val="22"/>
              <w:lang w:eastAsia="en-US"/>
            </w:rPr>
          </w:rPrChange>
        </w:rPr>
        <w:t>2</w:t>
      </w:r>
      <w:r w:rsidRPr="006F7551">
        <w:rPr>
          <w:rFonts w:ascii="Arial" w:eastAsia="Calibri" w:hAnsi="Arial" w:cs="Arial"/>
          <w:sz w:val="22"/>
          <w:szCs w:val="22"/>
          <w:lang w:val="es-ES" w:eastAsia="en-US"/>
          <w:rPrChange w:id="202" w:author="Apple Store Pro" w:date="2024-06-18T21:33:00Z">
            <w:rPr>
              <w:rFonts w:ascii="Arial" w:eastAsia="Calibri" w:hAnsi="Arial" w:cs="Arial"/>
              <w:sz w:val="22"/>
              <w:szCs w:val="22"/>
              <w:lang w:eastAsia="en-US"/>
            </w:rPr>
          </w:rPrChange>
        </w:rPr>
        <w:fldChar w:fldCharType="end"/>
      </w:r>
      <w:r w:rsidRPr="006F7551">
        <w:rPr>
          <w:rFonts w:ascii="Arial" w:eastAsia="Calibri" w:hAnsi="Arial" w:cs="Arial"/>
          <w:sz w:val="22"/>
          <w:szCs w:val="22"/>
          <w:lang w:val="es-ES" w:eastAsia="en-US"/>
          <w:rPrChange w:id="203" w:author="Apple Store Pro" w:date="2024-06-18T21:33:00Z">
            <w:rPr>
              <w:rFonts w:ascii="Arial" w:eastAsia="Calibri" w:hAnsi="Arial" w:cs="Arial"/>
              <w:sz w:val="22"/>
              <w:szCs w:val="22"/>
              <w:lang w:eastAsia="en-US"/>
            </w:rPr>
          </w:rPrChange>
        </w:rPr>
        <w:t xml:space="preserve"> muestra las aeronaves que, mediante los certificados de ruido, son cuota de ruido 4 o superior. </w:t>
      </w:r>
    </w:p>
    <w:p w14:paraId="30AD233A" w14:textId="77777777" w:rsidR="007849CD" w:rsidRPr="006F7551" w:rsidRDefault="007849CD" w:rsidP="007849CD">
      <w:pPr>
        <w:jc w:val="both"/>
        <w:rPr>
          <w:rFonts w:ascii="Arial" w:eastAsia="Calibri" w:hAnsi="Arial" w:cs="Arial"/>
          <w:sz w:val="16"/>
          <w:szCs w:val="16"/>
          <w:lang w:val="es-ES" w:eastAsia="en-US"/>
          <w:rPrChange w:id="204" w:author="Apple Store Pro" w:date="2024-06-18T21:33:00Z">
            <w:rPr>
              <w:rFonts w:ascii="Arial" w:eastAsia="Calibri" w:hAnsi="Arial" w:cs="Arial"/>
              <w:sz w:val="16"/>
              <w:szCs w:val="16"/>
              <w:lang w:eastAsia="en-US"/>
            </w:rPr>
          </w:rPrChange>
        </w:rPr>
      </w:pPr>
    </w:p>
    <w:p w14:paraId="7D2D26EF" w14:textId="77777777" w:rsidR="007849CD" w:rsidRPr="006F7551" w:rsidRDefault="007849CD" w:rsidP="007849CD">
      <w:pPr>
        <w:jc w:val="center"/>
        <w:rPr>
          <w:rFonts w:ascii="Calibri" w:eastAsia="Calibri" w:hAnsi="Calibri" w:cs="Calibri"/>
          <w:i/>
          <w:iCs/>
          <w:sz w:val="20"/>
          <w:lang w:val="es-ES" w:eastAsia="es-CO"/>
          <w:rPrChange w:id="205" w:author="Apple Store Pro" w:date="2024-06-18T21:33:00Z">
            <w:rPr>
              <w:rFonts w:ascii="Calibri" w:eastAsia="Calibri" w:hAnsi="Calibri" w:cs="Calibri"/>
              <w:i/>
              <w:iCs/>
              <w:sz w:val="20"/>
              <w:lang w:eastAsia="es-CO"/>
            </w:rPr>
          </w:rPrChange>
        </w:rPr>
      </w:pPr>
      <w:r w:rsidRPr="006F7551">
        <w:rPr>
          <w:rFonts w:ascii="Calibri" w:eastAsia="Calibri" w:hAnsi="Calibri" w:cs="Calibri"/>
          <w:i/>
          <w:iCs/>
          <w:sz w:val="20"/>
          <w:lang w:val="es-ES" w:eastAsia="es-CO"/>
          <w:rPrChange w:id="206" w:author="Apple Store Pro" w:date="2024-06-18T21:33:00Z">
            <w:rPr>
              <w:rFonts w:ascii="Calibri" w:eastAsia="Calibri" w:hAnsi="Calibri" w:cs="Calibri"/>
              <w:i/>
              <w:iCs/>
              <w:sz w:val="20"/>
              <w:lang w:eastAsia="es-CO"/>
            </w:rPr>
          </w:rPrChange>
        </w:rPr>
        <w:t xml:space="preserve">Tabla </w:t>
      </w:r>
      <w:r w:rsidRPr="006F7551">
        <w:rPr>
          <w:rFonts w:ascii="Calibri" w:eastAsia="Calibri" w:hAnsi="Calibri" w:cs="Calibri"/>
          <w:i/>
          <w:iCs/>
          <w:color w:val="44546A"/>
          <w:sz w:val="20"/>
          <w:lang w:val="es-ES" w:eastAsia="es-CO"/>
          <w:rPrChange w:id="207" w:author="Apple Store Pro" w:date="2024-06-18T21:33:00Z">
            <w:rPr>
              <w:rFonts w:ascii="Calibri" w:eastAsia="Calibri" w:hAnsi="Calibri" w:cs="Calibri"/>
              <w:i/>
              <w:iCs/>
              <w:color w:val="44546A"/>
              <w:sz w:val="20"/>
              <w:lang w:eastAsia="es-CO"/>
            </w:rPr>
          </w:rPrChange>
        </w:rPr>
        <w:fldChar w:fldCharType="begin"/>
      </w:r>
      <w:r w:rsidRPr="006F7551">
        <w:rPr>
          <w:rFonts w:ascii="Calibri" w:eastAsia="Calibri" w:hAnsi="Calibri" w:cs="Calibri"/>
          <w:i/>
          <w:iCs/>
          <w:sz w:val="20"/>
          <w:lang w:val="es-ES" w:eastAsia="es-CO"/>
          <w:rPrChange w:id="208" w:author="Apple Store Pro" w:date="2024-06-18T21:33:00Z">
            <w:rPr>
              <w:rFonts w:ascii="Calibri" w:eastAsia="Calibri" w:hAnsi="Calibri" w:cs="Calibri"/>
              <w:i/>
              <w:iCs/>
              <w:sz w:val="20"/>
              <w:lang w:eastAsia="es-CO"/>
            </w:rPr>
          </w:rPrChange>
        </w:rPr>
        <w:instrText xml:space="preserve"> SEQ Tabla \* ARABIC </w:instrText>
      </w:r>
      <w:r w:rsidRPr="006F7551">
        <w:rPr>
          <w:rFonts w:ascii="Calibri" w:eastAsia="Calibri" w:hAnsi="Calibri" w:cs="Calibri"/>
          <w:i/>
          <w:iCs/>
          <w:color w:val="44546A"/>
          <w:sz w:val="20"/>
          <w:lang w:val="es-ES" w:eastAsia="es-CO"/>
          <w:rPrChange w:id="209" w:author="Apple Store Pro" w:date="2024-06-18T21:33:00Z">
            <w:rPr>
              <w:rFonts w:ascii="Calibri" w:eastAsia="Calibri" w:hAnsi="Calibri" w:cs="Calibri"/>
              <w:i/>
              <w:iCs/>
              <w:color w:val="44546A"/>
              <w:sz w:val="20"/>
              <w:lang w:eastAsia="es-CO"/>
            </w:rPr>
          </w:rPrChange>
        </w:rPr>
        <w:fldChar w:fldCharType="separate"/>
      </w:r>
      <w:r w:rsidRPr="006F7551">
        <w:rPr>
          <w:rFonts w:ascii="Calibri" w:eastAsia="Calibri" w:hAnsi="Calibri" w:cs="Calibri"/>
          <w:i/>
          <w:iCs/>
          <w:noProof/>
          <w:sz w:val="20"/>
          <w:lang w:val="es-ES" w:eastAsia="es-CO"/>
          <w:rPrChange w:id="210" w:author="Apple Store Pro" w:date="2024-06-18T21:33:00Z">
            <w:rPr>
              <w:rFonts w:ascii="Calibri" w:eastAsia="Calibri" w:hAnsi="Calibri" w:cs="Calibri"/>
              <w:i/>
              <w:iCs/>
              <w:noProof/>
              <w:sz w:val="20"/>
              <w:lang w:eastAsia="es-CO"/>
            </w:rPr>
          </w:rPrChange>
        </w:rPr>
        <w:t>2</w:t>
      </w:r>
      <w:r w:rsidRPr="006F7551">
        <w:rPr>
          <w:rFonts w:ascii="Calibri" w:eastAsia="Calibri" w:hAnsi="Calibri" w:cs="Calibri"/>
          <w:i/>
          <w:iCs/>
          <w:color w:val="44546A"/>
          <w:sz w:val="20"/>
          <w:lang w:val="es-ES" w:eastAsia="es-CO"/>
          <w:rPrChange w:id="211" w:author="Apple Store Pro" w:date="2024-06-18T21:33:00Z">
            <w:rPr>
              <w:rFonts w:ascii="Calibri" w:eastAsia="Calibri" w:hAnsi="Calibri" w:cs="Calibri"/>
              <w:i/>
              <w:iCs/>
              <w:color w:val="44546A"/>
              <w:sz w:val="20"/>
              <w:lang w:eastAsia="es-CO"/>
            </w:rPr>
          </w:rPrChange>
        </w:rPr>
        <w:fldChar w:fldCharType="end"/>
      </w:r>
      <w:r w:rsidRPr="006F7551">
        <w:rPr>
          <w:rFonts w:ascii="Calibri" w:eastAsia="Calibri" w:hAnsi="Calibri" w:cs="Calibri"/>
          <w:i/>
          <w:iCs/>
          <w:color w:val="44546A"/>
          <w:sz w:val="20"/>
          <w:lang w:val="es-ES" w:eastAsia="es-CO"/>
          <w:rPrChange w:id="212" w:author="Apple Store Pro" w:date="2024-06-18T21:33:00Z">
            <w:rPr>
              <w:rFonts w:ascii="Calibri" w:eastAsia="Calibri" w:hAnsi="Calibri" w:cs="Calibri"/>
              <w:i/>
              <w:iCs/>
              <w:color w:val="44546A"/>
              <w:sz w:val="20"/>
              <w:lang w:eastAsia="es-CO"/>
            </w:rPr>
          </w:rPrChange>
        </w:rPr>
        <w:t>.</w:t>
      </w:r>
      <w:r w:rsidRPr="006F7551">
        <w:rPr>
          <w:rFonts w:ascii="Calibri" w:eastAsia="Calibri" w:hAnsi="Calibri" w:cs="Calibri"/>
          <w:i/>
          <w:iCs/>
          <w:sz w:val="20"/>
          <w:lang w:val="es-ES" w:eastAsia="es-CO"/>
          <w:rPrChange w:id="213" w:author="Apple Store Pro" w:date="2024-06-18T21:33:00Z">
            <w:rPr>
              <w:rFonts w:ascii="Calibri" w:eastAsia="Calibri" w:hAnsi="Calibri" w:cs="Calibri"/>
              <w:i/>
              <w:iCs/>
              <w:sz w:val="20"/>
              <w:lang w:eastAsia="es-CO"/>
            </w:rPr>
          </w:rPrChange>
        </w:rPr>
        <w:t xml:space="preserve"> Modelos de aeronaves con cuota de ruido 4 o superior.</w:t>
      </w:r>
    </w:p>
    <w:p w14:paraId="483B87E0" w14:textId="77777777" w:rsidR="007849CD" w:rsidRPr="006F7551" w:rsidRDefault="007849CD" w:rsidP="007849CD">
      <w:pPr>
        <w:rPr>
          <w:rFonts w:ascii="Calibri" w:eastAsia="Calibri" w:hAnsi="Calibri" w:cs="Arial"/>
          <w:sz w:val="10"/>
          <w:szCs w:val="10"/>
          <w:lang w:val="es-ES" w:eastAsia="es-CO"/>
          <w:rPrChange w:id="214" w:author="Apple Store Pro" w:date="2024-06-18T21:33:00Z">
            <w:rPr>
              <w:rFonts w:ascii="Calibri" w:eastAsia="Calibri" w:hAnsi="Calibri" w:cs="Arial"/>
              <w:sz w:val="10"/>
              <w:szCs w:val="10"/>
              <w:lang w:eastAsia="es-CO"/>
            </w:rPr>
          </w:rPrChange>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7849CD" w:rsidRPr="006F7551" w14:paraId="1BC9D3DE"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ED86954" w14:textId="77777777" w:rsidR="007849CD" w:rsidRPr="006F7551" w:rsidRDefault="007849CD" w:rsidP="007849CD">
            <w:pPr>
              <w:jc w:val="center"/>
              <w:rPr>
                <w:rFonts w:ascii="Arial" w:hAnsi="Arial" w:cs="Arial"/>
                <w:color w:val="000000"/>
                <w:sz w:val="20"/>
                <w:lang w:val="es-ES" w:eastAsia="en-US"/>
                <w:rPrChange w:id="215"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16" w:author="Apple Store Pro" w:date="2024-06-18T21:33:00Z">
                  <w:rPr>
                    <w:rFonts w:ascii="Arial" w:hAnsi="Arial" w:cs="Arial"/>
                    <w:color w:val="000000"/>
                    <w:sz w:val="20"/>
                    <w:lang w:eastAsia="en-US"/>
                  </w:rPr>
                </w:rPrChange>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F4D83E6" w14:textId="77777777" w:rsidR="007849CD" w:rsidRPr="006F7551" w:rsidRDefault="007849CD" w:rsidP="007849CD">
            <w:pPr>
              <w:jc w:val="center"/>
              <w:rPr>
                <w:rFonts w:ascii="Arial" w:hAnsi="Arial" w:cs="Arial"/>
                <w:color w:val="000000"/>
                <w:sz w:val="20"/>
                <w:lang w:val="es-ES" w:eastAsia="en-US"/>
                <w:rPrChange w:id="217"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18" w:author="Apple Store Pro" w:date="2024-06-18T21:33:00Z">
                  <w:rPr>
                    <w:rFonts w:ascii="Arial" w:hAnsi="Arial" w:cs="Arial"/>
                    <w:color w:val="000000"/>
                    <w:sz w:val="20"/>
                    <w:lang w:eastAsia="en-US"/>
                  </w:rPr>
                </w:rPrChange>
              </w:rPr>
              <w:t>Cuota de Ruido</w:t>
            </w:r>
          </w:p>
        </w:tc>
      </w:tr>
      <w:tr w:rsidR="007849CD" w:rsidRPr="006F7551" w14:paraId="5E3ED60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8D19FCD" w14:textId="77777777" w:rsidR="007849CD" w:rsidRPr="006F7551" w:rsidRDefault="007849CD" w:rsidP="007849CD">
            <w:pPr>
              <w:jc w:val="center"/>
              <w:rPr>
                <w:rFonts w:ascii="Arial" w:hAnsi="Arial" w:cs="Arial"/>
                <w:color w:val="000000"/>
                <w:sz w:val="20"/>
                <w:lang w:val="es-ES" w:eastAsia="en-US"/>
                <w:rPrChange w:id="219"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20" w:author="Apple Store Pro" w:date="2024-06-18T21:33:00Z">
                  <w:rPr>
                    <w:rFonts w:ascii="Arial" w:hAnsi="Arial" w:cs="Arial"/>
                    <w:color w:val="000000"/>
                    <w:sz w:val="20"/>
                    <w:lang w:eastAsia="en-US"/>
                  </w:rPr>
                </w:rPrChange>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CEC3F23" w14:textId="77777777" w:rsidR="007849CD" w:rsidRPr="006F7551" w:rsidRDefault="007849CD" w:rsidP="007849CD">
            <w:pPr>
              <w:jc w:val="center"/>
              <w:rPr>
                <w:rFonts w:ascii="Arial" w:hAnsi="Arial" w:cs="Arial"/>
                <w:color w:val="000000"/>
                <w:sz w:val="20"/>
                <w:lang w:val="es-ES" w:eastAsia="en-US"/>
                <w:rPrChange w:id="221"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22" w:author="Apple Store Pro" w:date="2024-06-18T21:33:00Z">
                  <w:rPr>
                    <w:rFonts w:ascii="Arial" w:hAnsi="Arial" w:cs="Arial"/>
                    <w:color w:val="000000"/>
                    <w:sz w:val="20"/>
                    <w:lang w:eastAsia="en-US"/>
                  </w:rPr>
                </w:rPrChange>
              </w:rPr>
              <w:t>4</w:t>
            </w:r>
          </w:p>
        </w:tc>
      </w:tr>
      <w:tr w:rsidR="007849CD" w:rsidRPr="006F7551" w14:paraId="6BA01FC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BA5290D" w14:textId="77777777" w:rsidR="007849CD" w:rsidRPr="006F7551" w:rsidRDefault="007849CD" w:rsidP="007849CD">
            <w:pPr>
              <w:jc w:val="center"/>
              <w:rPr>
                <w:rFonts w:ascii="Arial" w:hAnsi="Arial" w:cs="Arial"/>
                <w:color w:val="000000"/>
                <w:sz w:val="20"/>
                <w:lang w:val="es-ES" w:eastAsia="en-US"/>
                <w:rPrChange w:id="223"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24" w:author="Apple Store Pro" w:date="2024-06-18T21:33:00Z">
                  <w:rPr>
                    <w:rFonts w:ascii="Arial" w:hAnsi="Arial" w:cs="Arial"/>
                    <w:color w:val="000000"/>
                    <w:sz w:val="20"/>
                    <w:lang w:eastAsia="en-US"/>
                  </w:rPr>
                </w:rPrChange>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A24AA24" w14:textId="77777777" w:rsidR="007849CD" w:rsidRPr="006F7551" w:rsidRDefault="007849CD" w:rsidP="007849CD">
            <w:pPr>
              <w:jc w:val="center"/>
              <w:rPr>
                <w:rFonts w:ascii="Arial" w:hAnsi="Arial" w:cs="Arial"/>
                <w:color w:val="000000"/>
                <w:sz w:val="20"/>
                <w:lang w:val="es-ES" w:eastAsia="en-US"/>
                <w:rPrChange w:id="225"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26" w:author="Apple Store Pro" w:date="2024-06-18T21:33:00Z">
                  <w:rPr>
                    <w:rFonts w:ascii="Arial" w:hAnsi="Arial" w:cs="Arial"/>
                    <w:color w:val="000000"/>
                    <w:sz w:val="20"/>
                    <w:lang w:eastAsia="en-US"/>
                  </w:rPr>
                </w:rPrChange>
              </w:rPr>
              <w:t>4</w:t>
            </w:r>
          </w:p>
        </w:tc>
      </w:tr>
      <w:tr w:rsidR="007849CD" w:rsidRPr="006F7551" w14:paraId="73D03590"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8F053D5" w14:textId="77777777" w:rsidR="007849CD" w:rsidRPr="006F7551" w:rsidRDefault="007849CD" w:rsidP="007849CD">
            <w:pPr>
              <w:jc w:val="center"/>
              <w:rPr>
                <w:rFonts w:ascii="Arial" w:hAnsi="Arial" w:cs="Arial"/>
                <w:color w:val="000000"/>
                <w:sz w:val="20"/>
                <w:lang w:val="es-ES" w:eastAsia="en-US"/>
                <w:rPrChange w:id="227"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28" w:author="Apple Store Pro" w:date="2024-06-18T21:33:00Z">
                  <w:rPr>
                    <w:rFonts w:ascii="Arial" w:hAnsi="Arial" w:cs="Arial"/>
                    <w:color w:val="000000"/>
                    <w:sz w:val="20"/>
                    <w:lang w:eastAsia="en-US"/>
                  </w:rPr>
                </w:rPrChange>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6CD0F49" w14:textId="77777777" w:rsidR="007849CD" w:rsidRPr="006F7551" w:rsidRDefault="007849CD" w:rsidP="007849CD">
            <w:pPr>
              <w:jc w:val="center"/>
              <w:rPr>
                <w:rFonts w:ascii="Arial" w:hAnsi="Arial" w:cs="Arial"/>
                <w:color w:val="000000"/>
                <w:sz w:val="20"/>
                <w:lang w:val="es-ES" w:eastAsia="en-US"/>
                <w:rPrChange w:id="229" w:author="Apple Store Pro" w:date="2024-06-18T21:33:00Z">
                  <w:rPr>
                    <w:rFonts w:ascii="Arial" w:hAnsi="Arial" w:cs="Arial"/>
                    <w:color w:val="000000"/>
                    <w:sz w:val="20"/>
                    <w:lang w:eastAsia="en-US"/>
                  </w:rPr>
                </w:rPrChange>
              </w:rPr>
            </w:pPr>
            <w:r w:rsidRPr="006F7551">
              <w:rPr>
                <w:rFonts w:ascii="Arial" w:hAnsi="Arial" w:cs="Arial"/>
                <w:color w:val="000000"/>
                <w:sz w:val="20"/>
                <w:lang w:val="es-ES" w:eastAsia="en-US"/>
                <w:rPrChange w:id="230" w:author="Apple Store Pro" w:date="2024-06-18T21:33:00Z">
                  <w:rPr>
                    <w:rFonts w:ascii="Arial" w:hAnsi="Arial" w:cs="Arial"/>
                    <w:color w:val="000000"/>
                    <w:sz w:val="20"/>
                    <w:lang w:eastAsia="en-US"/>
                  </w:rPr>
                </w:rPrChange>
              </w:rPr>
              <w:t>4</w:t>
            </w:r>
          </w:p>
        </w:tc>
      </w:tr>
    </w:tbl>
    <w:p w14:paraId="15A3D18C" w14:textId="77777777" w:rsidR="007849CD" w:rsidRPr="006F7551" w:rsidRDefault="007849CD" w:rsidP="007849CD">
      <w:pPr>
        <w:jc w:val="center"/>
        <w:rPr>
          <w:rFonts w:ascii="Calibri" w:eastAsia="Calibri" w:hAnsi="Calibri" w:cs="Calibri"/>
          <w:i/>
          <w:iCs/>
          <w:sz w:val="20"/>
          <w:lang w:val="es-ES" w:eastAsia="en-US"/>
          <w:rPrChange w:id="231" w:author="Apple Store Pro" w:date="2024-06-18T21:33:00Z">
            <w:rPr>
              <w:rFonts w:ascii="Calibri" w:eastAsia="Calibri" w:hAnsi="Calibri" w:cs="Calibri"/>
              <w:i/>
              <w:iCs/>
              <w:sz w:val="20"/>
              <w:lang w:eastAsia="en-US"/>
            </w:rPr>
          </w:rPrChange>
        </w:rPr>
      </w:pPr>
      <w:r w:rsidRPr="006F7551">
        <w:rPr>
          <w:rFonts w:ascii="Calibri" w:eastAsia="Calibri" w:hAnsi="Calibri" w:cs="Calibri"/>
          <w:i/>
          <w:iCs/>
          <w:sz w:val="20"/>
          <w:lang w:val="es-ES" w:eastAsia="en-US"/>
          <w:rPrChange w:id="232" w:author="Apple Store Pro" w:date="2024-06-18T21:33:00Z">
            <w:rPr>
              <w:rFonts w:ascii="Calibri" w:eastAsia="Calibri" w:hAnsi="Calibri" w:cs="Calibri"/>
              <w:i/>
              <w:iCs/>
              <w:sz w:val="20"/>
              <w:lang w:eastAsia="en-US"/>
            </w:rPr>
          </w:rPrChange>
        </w:rPr>
        <w:t>Fuente: Aerocivil.</w:t>
      </w:r>
    </w:p>
    <w:p w14:paraId="48AAA1A1" w14:textId="77777777" w:rsidR="007849CD" w:rsidRPr="006F7551" w:rsidRDefault="007849CD" w:rsidP="007849CD">
      <w:pPr>
        <w:rPr>
          <w:rFonts w:ascii="Arial" w:eastAsia="Calibri" w:hAnsi="Arial" w:cs="Arial"/>
          <w:sz w:val="22"/>
          <w:szCs w:val="22"/>
          <w:lang w:val="es-ES" w:eastAsia="en-US"/>
          <w:rPrChange w:id="233" w:author="Apple Store Pro" w:date="2024-06-18T21:33:00Z">
            <w:rPr>
              <w:rFonts w:ascii="Arial" w:eastAsia="Calibri" w:hAnsi="Arial" w:cs="Arial"/>
              <w:sz w:val="22"/>
              <w:szCs w:val="22"/>
              <w:lang w:eastAsia="en-US"/>
            </w:rPr>
          </w:rPrChange>
        </w:rPr>
      </w:pPr>
    </w:p>
    <w:p w14:paraId="59389947" w14:textId="69083FCB" w:rsidR="007849CD" w:rsidRPr="006F7551" w:rsidRDefault="007849CD" w:rsidP="007849CD">
      <w:pPr>
        <w:jc w:val="both"/>
        <w:rPr>
          <w:ins w:id="234" w:author="Apple Store Pro" w:date="2024-06-18T21:07:00Z"/>
          <w:rFonts w:ascii="Arial" w:eastAsia="Calibri" w:hAnsi="Arial" w:cs="Arial"/>
          <w:sz w:val="22"/>
          <w:szCs w:val="22"/>
          <w:lang w:val="es-ES" w:eastAsia="en-US"/>
          <w:rPrChange w:id="235" w:author="Apple Store Pro" w:date="2024-06-18T21:33:00Z">
            <w:rPr>
              <w:ins w:id="236" w:author="Apple Store Pro" w:date="2024-06-18T21:07:00Z"/>
              <w:rFonts w:ascii="Arial" w:eastAsia="Calibri" w:hAnsi="Arial" w:cs="Arial"/>
              <w:sz w:val="22"/>
              <w:szCs w:val="22"/>
              <w:lang w:eastAsia="en-US"/>
            </w:rPr>
          </w:rPrChange>
        </w:rPr>
      </w:pPr>
      <w:r w:rsidRPr="006F7551">
        <w:rPr>
          <w:rFonts w:ascii="Arial" w:eastAsia="Calibri" w:hAnsi="Arial" w:cs="Arial"/>
          <w:sz w:val="22"/>
          <w:szCs w:val="22"/>
          <w:lang w:val="es-ES" w:eastAsia="en-US"/>
          <w:rPrChange w:id="237" w:author="Apple Store Pro" w:date="2024-06-18T21:33:00Z">
            <w:rPr>
              <w:rFonts w:ascii="Arial" w:eastAsia="Calibri" w:hAnsi="Arial" w:cs="Arial"/>
              <w:sz w:val="22"/>
              <w:szCs w:val="22"/>
              <w:lang w:eastAsia="en-US"/>
            </w:rPr>
          </w:rPrChange>
        </w:rPr>
        <w:t>El sistema cuota de ruido no solo busca restringir las aeronaves que actualmente operan en el aeropuerto Internacional El Dorado, sino también aquellas aeronaves que en un futuro lleguen a realizar sus operaciones en el aeródromo.</w:t>
      </w:r>
      <w:bookmarkEnd w:id="132"/>
      <w:bookmarkEnd w:id="135"/>
    </w:p>
    <w:p w14:paraId="1117714E" w14:textId="77777777" w:rsidR="00335A61" w:rsidRPr="006F7551" w:rsidRDefault="00335A61" w:rsidP="007849CD">
      <w:pPr>
        <w:jc w:val="both"/>
        <w:rPr>
          <w:ins w:id="238" w:author="Apple Store Pro" w:date="2024-06-18T21:07:00Z"/>
          <w:rFonts w:ascii="Arial" w:eastAsia="Calibri" w:hAnsi="Arial" w:cs="Arial"/>
          <w:sz w:val="22"/>
          <w:szCs w:val="22"/>
          <w:lang w:val="es-ES" w:eastAsia="en-US"/>
          <w:rPrChange w:id="239" w:author="Apple Store Pro" w:date="2024-06-18T21:33:00Z">
            <w:rPr>
              <w:ins w:id="240" w:author="Apple Store Pro" w:date="2024-06-18T21:07:00Z"/>
              <w:rFonts w:ascii="Arial" w:eastAsia="Calibri" w:hAnsi="Arial" w:cs="Arial"/>
              <w:sz w:val="22"/>
              <w:szCs w:val="22"/>
              <w:lang w:eastAsia="en-US"/>
            </w:rPr>
          </w:rPrChange>
        </w:rPr>
      </w:pPr>
    </w:p>
    <w:p w14:paraId="564A5829" w14:textId="5A6A43F4" w:rsidR="00335A61" w:rsidRPr="006F7551" w:rsidRDefault="00335A61" w:rsidP="00335A61">
      <w:pPr>
        <w:jc w:val="both"/>
        <w:rPr>
          <w:ins w:id="241" w:author="Apple Store Pro" w:date="2024-06-18T21:07:00Z"/>
          <w:rFonts w:ascii="Arial" w:eastAsia="Calibri" w:hAnsi="Arial" w:cs="Arial"/>
          <w:sz w:val="22"/>
          <w:szCs w:val="22"/>
          <w:lang w:val="es-ES" w:eastAsia="en-US"/>
          <w:rPrChange w:id="242" w:author="Apple Store Pro" w:date="2024-06-18T21:33:00Z">
            <w:rPr>
              <w:ins w:id="243" w:author="Apple Store Pro" w:date="2024-06-18T21:07:00Z"/>
              <w:rFonts w:ascii="Arial" w:eastAsia="Calibri" w:hAnsi="Arial" w:cs="Arial"/>
              <w:sz w:val="22"/>
              <w:szCs w:val="22"/>
              <w:lang w:eastAsia="en-US"/>
            </w:rPr>
          </w:rPrChange>
        </w:rPr>
      </w:pPr>
      <w:ins w:id="244" w:author="Apple Store Pro" w:date="2024-06-18T21:07:00Z">
        <w:r w:rsidRPr="006F7551">
          <w:rPr>
            <w:rFonts w:ascii="Arial" w:eastAsia="Calibri" w:hAnsi="Arial" w:cs="Arial"/>
            <w:sz w:val="22"/>
            <w:szCs w:val="22"/>
            <w:lang w:val="es-ES" w:eastAsia="en-US"/>
            <w:rPrChange w:id="245" w:author="Apple Store Pro" w:date="2024-06-18T21:33:00Z">
              <w:rPr>
                <w:rFonts w:ascii="Arial" w:eastAsia="Calibri" w:hAnsi="Arial" w:cs="Arial"/>
                <w:sz w:val="22"/>
                <w:szCs w:val="22"/>
                <w:lang w:eastAsia="en-US"/>
              </w:rPr>
            </w:rPrChange>
          </w:rPr>
          <w:t xml:space="preserve">Como se observa la operación aérea del Aeropuerto Internacional Eldorado, se ciñe a las restricciones y obligaciones establecidas en el licenciamiento </w:t>
        </w:r>
      </w:ins>
      <w:ins w:id="246" w:author="Apple Store Pro" w:date="2024-06-18T21:34:00Z">
        <w:r w:rsidR="006F7551" w:rsidRPr="006F7551">
          <w:rPr>
            <w:rFonts w:ascii="Arial" w:eastAsia="Calibri" w:hAnsi="Arial" w:cs="Arial"/>
            <w:sz w:val="22"/>
            <w:szCs w:val="22"/>
            <w:lang w:val="es-ES" w:eastAsia="en-US"/>
          </w:rPr>
          <w:t>ambiental por</w:t>
        </w:r>
      </w:ins>
      <w:ins w:id="247" w:author="Apple Store Pro" w:date="2024-06-18T21:07:00Z">
        <w:r w:rsidRPr="006F7551">
          <w:rPr>
            <w:rFonts w:ascii="Arial" w:eastAsia="Calibri" w:hAnsi="Arial" w:cs="Arial"/>
            <w:sz w:val="22"/>
            <w:szCs w:val="22"/>
            <w:lang w:val="es-ES" w:eastAsia="en-US"/>
            <w:rPrChange w:id="248" w:author="Apple Store Pro" w:date="2024-06-18T21:33:00Z">
              <w:rPr>
                <w:rFonts w:ascii="Arial" w:eastAsia="Calibri" w:hAnsi="Arial" w:cs="Arial"/>
                <w:sz w:val="22"/>
                <w:szCs w:val="22"/>
                <w:lang w:eastAsia="en-US"/>
              </w:rPr>
            </w:rPrChange>
          </w:rPr>
          <w:t xml:space="preserve"> la Autoridad Nacional de Licencias Ambientales – ANLA, en los actos administrativos precitados.  </w:t>
        </w:r>
      </w:ins>
    </w:p>
    <w:p w14:paraId="2F669E2B" w14:textId="77777777" w:rsidR="00335A61" w:rsidRPr="006F7551" w:rsidRDefault="00335A61" w:rsidP="007849CD">
      <w:pPr>
        <w:jc w:val="both"/>
        <w:rPr>
          <w:rFonts w:ascii="Arial" w:eastAsia="Calibri" w:hAnsi="Arial" w:cs="Arial"/>
          <w:sz w:val="22"/>
          <w:szCs w:val="22"/>
          <w:lang w:val="es-ES" w:eastAsia="en-US"/>
          <w:rPrChange w:id="249" w:author="Apple Store Pro" w:date="2024-06-18T21:33:00Z">
            <w:rPr>
              <w:rFonts w:ascii="Arial" w:eastAsia="Calibri" w:hAnsi="Arial" w:cs="Arial"/>
              <w:sz w:val="22"/>
              <w:szCs w:val="22"/>
              <w:lang w:eastAsia="en-US"/>
            </w:rPr>
          </w:rPrChange>
        </w:rPr>
      </w:pPr>
    </w:p>
    <w:p w14:paraId="6BCBEC17" w14:textId="77777777" w:rsidR="007849CD" w:rsidRPr="006F7551" w:rsidRDefault="007849CD" w:rsidP="007849CD">
      <w:pPr>
        <w:jc w:val="both"/>
        <w:rPr>
          <w:rFonts w:ascii="Arial" w:eastAsia="Arial" w:hAnsi="Arial" w:cs="Arial"/>
          <w:bCs/>
          <w:color w:val="000000"/>
          <w:sz w:val="22"/>
          <w:szCs w:val="22"/>
          <w:lang w:val="es-ES"/>
          <w:rPrChange w:id="250" w:author="Apple Store Pro" w:date="2024-06-18T21:33:00Z">
            <w:rPr>
              <w:rFonts w:ascii="Arial" w:eastAsia="Arial" w:hAnsi="Arial" w:cs="Arial"/>
              <w:bCs/>
              <w:color w:val="000000"/>
              <w:sz w:val="22"/>
              <w:szCs w:val="22"/>
            </w:rPr>
          </w:rPrChange>
        </w:rPr>
      </w:pPr>
    </w:p>
    <w:p w14:paraId="39AABEF5" w14:textId="248DD88C" w:rsidR="004C47AC" w:rsidRPr="006F7551" w:rsidRDefault="004C47AC" w:rsidP="004C47AC">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PERTUBANDO NO SOLO TRANQUILIDAD, SI NO SUPERANDO LOS NIVELES DE RUIDO A CADA INSTANTE </w:t>
      </w:r>
      <w:r w:rsidRPr="006F7551">
        <w:rPr>
          <w:rFonts w:asciiTheme="minorHAnsi" w:hAnsiTheme="minorHAnsi" w:cstheme="minorHAnsi"/>
          <w:i/>
          <w:iCs/>
          <w:color w:val="000000" w:themeColor="text1"/>
        </w:rPr>
        <w:t>(</w:t>
      </w:r>
      <w:r w:rsidRPr="006F7551">
        <w:rPr>
          <w:rFonts w:ascii="Arial" w:hAnsi="Arial" w:cs="Arial"/>
          <w:i/>
          <w:iCs/>
          <w:color w:val="000000" w:themeColor="text1"/>
        </w:rPr>
        <w:t>… “)</w:t>
      </w:r>
    </w:p>
    <w:p w14:paraId="786B8DC0" w14:textId="77777777" w:rsidR="007849CD" w:rsidRPr="006F7551" w:rsidRDefault="007849CD" w:rsidP="007849CD">
      <w:pPr>
        <w:jc w:val="both"/>
        <w:rPr>
          <w:rFonts w:ascii="Arial" w:eastAsia="Arial" w:hAnsi="Arial" w:cs="Arial"/>
          <w:bCs/>
          <w:color w:val="000000"/>
          <w:sz w:val="22"/>
          <w:szCs w:val="22"/>
          <w:lang w:val="es-ES"/>
          <w:rPrChange w:id="251" w:author="Apple Store Pro" w:date="2024-06-18T21:33:00Z">
            <w:rPr>
              <w:rFonts w:ascii="Arial" w:eastAsia="Arial" w:hAnsi="Arial" w:cs="Arial"/>
              <w:bCs/>
              <w:color w:val="000000"/>
              <w:sz w:val="22"/>
              <w:szCs w:val="22"/>
            </w:rPr>
          </w:rPrChange>
        </w:rPr>
      </w:pPr>
    </w:p>
    <w:p w14:paraId="76C173FC" w14:textId="543DC0CA" w:rsidR="007849CD" w:rsidRPr="006F7551" w:rsidRDefault="007849CD" w:rsidP="007849CD">
      <w:pPr>
        <w:jc w:val="both"/>
        <w:rPr>
          <w:rFonts w:ascii="Arial" w:eastAsia="Arial" w:hAnsi="Arial" w:cs="Arial"/>
          <w:bCs/>
          <w:color w:val="000000"/>
          <w:sz w:val="22"/>
          <w:szCs w:val="22"/>
          <w:lang w:val="es-ES"/>
          <w:rPrChange w:id="252" w:author="Apple Store Pro" w:date="2024-06-18T21:33:00Z">
            <w:rPr>
              <w:rFonts w:ascii="Arial" w:eastAsia="Arial" w:hAnsi="Arial" w:cs="Arial"/>
              <w:bCs/>
              <w:color w:val="000000"/>
              <w:sz w:val="22"/>
              <w:szCs w:val="22"/>
            </w:rPr>
          </w:rPrChange>
        </w:rPr>
      </w:pPr>
      <w:bookmarkStart w:id="253" w:name="_Hlk137020198"/>
      <w:r w:rsidRPr="006F7551">
        <w:rPr>
          <w:rFonts w:ascii="Arial" w:eastAsia="Calibri" w:hAnsi="Arial" w:cs="Arial"/>
          <w:sz w:val="22"/>
          <w:szCs w:val="22"/>
          <w:lang w:val="es-ES" w:eastAsia="en-US"/>
        </w:rPr>
        <w:t xml:space="preserve">Referente a los niveles de ruido, </w:t>
      </w:r>
      <w:bookmarkStart w:id="254" w:name="_Hlk166573426"/>
      <w:r w:rsidRPr="006F7551">
        <w:rPr>
          <w:rFonts w:ascii="Arial" w:eastAsia="Calibri" w:hAnsi="Arial" w:cs="Arial"/>
          <w:sz w:val="22"/>
          <w:szCs w:val="22"/>
          <w:lang w:val="es-ES" w:eastAsia="en-US"/>
        </w:rPr>
        <w:t>en la Resolución 0627 del 2006</w:t>
      </w:r>
      <w:bookmarkStart w:id="255" w:name="_Hlk134006977"/>
      <w:r w:rsidRPr="006F7551">
        <w:rPr>
          <w:rFonts w:ascii="Arial" w:eastAsia="Calibri" w:hAnsi="Arial" w:cs="Arial"/>
          <w:sz w:val="22"/>
          <w:szCs w:val="22"/>
          <w:vertAlign w:val="superscript"/>
          <w:lang w:val="es-ES" w:eastAsia="en-US"/>
        </w:rPr>
        <w:endnoteReference w:id="13"/>
      </w:r>
      <w:bookmarkEnd w:id="255"/>
      <w:r w:rsidRPr="006F7551">
        <w:rPr>
          <w:rFonts w:ascii="Arial" w:eastAsia="Calibri" w:hAnsi="Arial" w:cs="Arial"/>
          <w:sz w:val="22"/>
          <w:szCs w:val="22"/>
          <w:lang w:val="es-ES" w:eastAsia="en-US"/>
        </w:rPr>
        <w:t xml:space="preserve"> se establece los niveles máximos de ruido ambiental</w:t>
      </w:r>
      <w:r w:rsidRPr="006F7551">
        <w:rPr>
          <w:rFonts w:ascii="Arial" w:eastAsia="Calibri" w:hAnsi="Arial" w:cs="Arial"/>
          <w:sz w:val="22"/>
          <w:szCs w:val="22"/>
          <w:vertAlign w:val="superscript"/>
          <w:lang w:val="es-ES" w:eastAsia="en-US"/>
        </w:rPr>
        <w:endnoteReference w:id="14"/>
      </w:r>
      <w:r w:rsidRPr="006F7551">
        <w:rPr>
          <w:rFonts w:ascii="Arial" w:eastAsia="Calibri" w:hAnsi="Arial" w:cs="Arial"/>
          <w:sz w:val="22"/>
          <w:szCs w:val="22"/>
          <w:lang w:val="es-ES" w:eastAsia="en-US"/>
        </w:rPr>
        <w:t xml:space="preserve"> y emisión de ruido</w:t>
      </w:r>
      <w:r w:rsidRPr="006F7551">
        <w:rPr>
          <w:rFonts w:ascii="Arial" w:eastAsia="Calibri" w:hAnsi="Arial" w:cs="Arial"/>
          <w:sz w:val="22"/>
          <w:szCs w:val="22"/>
          <w:vertAlign w:val="superscript"/>
          <w:lang w:val="es-ES" w:eastAsia="en-US"/>
        </w:rPr>
        <w:endnoteReference w:id="15"/>
      </w:r>
      <w:r w:rsidRPr="006F7551">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6F7551">
        <w:rPr>
          <w:rFonts w:ascii="Arial" w:eastAsia="Calibri" w:hAnsi="Arial" w:cs="Arial"/>
          <w:sz w:val="22"/>
          <w:szCs w:val="22"/>
          <w:lang w:val="es-ES" w:eastAsia="en-US"/>
        </w:rPr>
        <w:t>LAeq,t</w:t>
      </w:r>
      <w:proofErr w:type="spellEnd"/>
      <w:proofErr w:type="gramEnd"/>
      <w:r w:rsidRPr="006F7551">
        <w:rPr>
          <w:rFonts w:ascii="Arial" w:eastAsia="Calibri" w:hAnsi="Arial" w:cs="Arial"/>
          <w:sz w:val="22"/>
          <w:szCs w:val="22"/>
          <w:vertAlign w:val="superscript"/>
          <w:lang w:val="es-ES" w:eastAsia="en-US"/>
        </w:rPr>
        <w:endnoteReference w:id="16"/>
      </w:r>
      <w:r w:rsidRPr="006F7551">
        <w:rPr>
          <w:rFonts w:ascii="Arial" w:eastAsia="Calibri" w:hAnsi="Arial" w:cs="Arial"/>
          <w:sz w:val="22"/>
          <w:szCs w:val="22"/>
          <w:lang w:val="es-ES" w:eastAsia="en-US"/>
        </w:rPr>
        <w:t xml:space="preserve"> por jornada (</w:t>
      </w:r>
      <w:proofErr w:type="spellStart"/>
      <w:r w:rsidRPr="006F7551">
        <w:rPr>
          <w:rFonts w:ascii="Arial" w:eastAsia="Calibri" w:hAnsi="Arial" w:cs="Arial"/>
          <w:sz w:val="22"/>
          <w:szCs w:val="22"/>
          <w:lang w:val="es-ES" w:eastAsia="en-US"/>
        </w:rPr>
        <w:t>LAeq,diurno</w:t>
      </w:r>
      <w:proofErr w:type="spellEnd"/>
      <w:r w:rsidRPr="006F7551">
        <w:rPr>
          <w:rFonts w:ascii="Arial" w:eastAsia="Calibri" w:hAnsi="Arial" w:cs="Arial"/>
          <w:sz w:val="22"/>
          <w:szCs w:val="22"/>
          <w:lang w:val="es-ES" w:eastAsia="en-US"/>
        </w:rPr>
        <w:t xml:space="preserve"> y </w:t>
      </w:r>
      <w:proofErr w:type="spellStart"/>
      <w:r w:rsidRPr="006F7551">
        <w:rPr>
          <w:rFonts w:ascii="Arial" w:eastAsia="Calibri" w:hAnsi="Arial" w:cs="Arial"/>
          <w:sz w:val="22"/>
          <w:szCs w:val="22"/>
          <w:lang w:val="es-ES" w:eastAsia="en-US"/>
        </w:rPr>
        <w:t>LAeq,nocturno</w:t>
      </w:r>
      <w:proofErr w:type="spellEnd"/>
      <w:r w:rsidRPr="006F7551">
        <w:rPr>
          <w:rFonts w:ascii="Arial" w:eastAsia="Calibri" w:hAnsi="Arial" w:cs="Arial"/>
          <w:sz w:val="22"/>
          <w:szCs w:val="22"/>
          <w:lang w:val="es-ES" w:eastAsia="en-US"/>
        </w:rPr>
        <w:t xml:space="preserve">), el cual se define </w:t>
      </w:r>
      <w:r w:rsidRPr="006F7551">
        <w:rPr>
          <w:rFonts w:ascii="Arial" w:eastAsia="Calibri" w:hAnsi="Arial" w:cs="Arial"/>
          <w:color w:val="000000"/>
          <w:sz w:val="22"/>
          <w:szCs w:val="22"/>
          <w:shd w:val="clear" w:color="auto" w:fill="FFFFFF"/>
          <w:lang w:val="es-ES" w:eastAsia="en-US"/>
          <w:rPrChange w:id="256" w:author="Apple Store Pro" w:date="2024-06-18T21:33:00Z">
            <w:rPr>
              <w:rFonts w:ascii="Arial" w:eastAsia="Calibri" w:hAnsi="Arial" w:cs="Arial"/>
              <w:color w:val="000000"/>
              <w:sz w:val="22"/>
              <w:szCs w:val="22"/>
              <w:shd w:val="clear" w:color="auto" w:fill="FFFFFF"/>
              <w:lang w:eastAsia="en-US"/>
            </w:rPr>
          </w:rPrChange>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6F7551">
        <w:rPr>
          <w:rFonts w:ascii="Arial" w:eastAsia="Calibri" w:hAnsi="Arial" w:cs="Arial"/>
          <w:sz w:val="22"/>
          <w:szCs w:val="22"/>
          <w:lang w:val="es-ES" w:eastAsia="en-US"/>
        </w:rPr>
        <w:t>LAeq,t</w:t>
      </w:r>
      <w:proofErr w:type="spellEnd"/>
      <w:proofErr w:type="gramEnd"/>
      <w:r w:rsidRPr="006F7551">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Aero Ambiental - CMAA</w:t>
      </w:r>
      <w:r w:rsidRPr="006F7551">
        <w:rPr>
          <w:rFonts w:ascii="Arial" w:eastAsia="Calibri" w:hAnsi="Arial" w:cs="Arial"/>
          <w:sz w:val="22"/>
          <w:szCs w:val="22"/>
          <w:vertAlign w:val="superscript"/>
          <w:lang w:val="es-ES" w:eastAsia="en-US"/>
        </w:rPr>
        <w:endnoteReference w:id="17"/>
      </w:r>
      <w:r w:rsidRPr="006F7551">
        <w:rPr>
          <w:rFonts w:ascii="Arial" w:eastAsia="Calibri" w:hAnsi="Arial" w:cs="Arial"/>
          <w:sz w:val="22"/>
          <w:szCs w:val="22"/>
          <w:lang w:val="es-ES" w:eastAsia="en-US"/>
        </w:rPr>
        <w:t xml:space="preserve"> realiza mensualmente el seguimiento de dichos niveles equivalentes de </w:t>
      </w:r>
      <w:r w:rsidRPr="006F7551">
        <w:rPr>
          <w:rFonts w:ascii="Arial" w:eastAsia="Calibri" w:hAnsi="Arial" w:cs="Arial"/>
          <w:sz w:val="22"/>
          <w:szCs w:val="22"/>
          <w:u w:val="single"/>
          <w:lang w:val="es-ES" w:eastAsia="en-US"/>
        </w:rPr>
        <w:t>emisión de ruido</w:t>
      </w:r>
      <w:r w:rsidRPr="006F7551">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6F7551">
        <w:rPr>
          <w:rFonts w:ascii="Arial" w:eastAsia="Calibri" w:hAnsi="Arial" w:cs="Arial"/>
          <w:sz w:val="22"/>
          <w:szCs w:val="22"/>
          <w:u w:val="single"/>
          <w:lang w:val="es-ES" w:eastAsia="en-US"/>
        </w:rPr>
        <w:t>ruido ambiental</w:t>
      </w:r>
      <w:r w:rsidRPr="006F7551">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6F7551">
        <w:rPr>
          <w:rFonts w:ascii="Arial" w:eastAsia="Calibri" w:hAnsi="Arial" w:cs="Arial"/>
          <w:sz w:val="22"/>
          <w:szCs w:val="22"/>
          <w:u w:val="single"/>
          <w:lang w:val="es-ES" w:eastAsia="en-US"/>
        </w:rPr>
        <w:t>emisión de ruido</w:t>
      </w:r>
      <w:r w:rsidRPr="006F7551">
        <w:rPr>
          <w:rFonts w:ascii="Arial" w:eastAsia="Calibri" w:hAnsi="Arial" w:cs="Arial"/>
          <w:sz w:val="22"/>
          <w:szCs w:val="22"/>
          <w:lang w:val="es-ES" w:eastAsia="en-US"/>
        </w:rPr>
        <w:t xml:space="preserve"> estipulados en la Resolución 0627 del 2006, y adicional se determina que tanto aporta el ruido de las aeronaves al nivel </w:t>
      </w:r>
      <w:commentRangeStart w:id="257"/>
      <w:r w:rsidRPr="006F7551">
        <w:rPr>
          <w:rFonts w:ascii="Arial" w:eastAsia="Calibri" w:hAnsi="Arial" w:cs="Arial"/>
          <w:sz w:val="22"/>
          <w:szCs w:val="22"/>
          <w:lang w:val="es-ES" w:eastAsia="en-US"/>
        </w:rPr>
        <w:t xml:space="preserve">equivalente de </w:t>
      </w:r>
      <w:r w:rsidRPr="006F7551">
        <w:rPr>
          <w:rFonts w:ascii="Arial" w:eastAsia="Calibri" w:hAnsi="Arial" w:cs="Arial"/>
          <w:sz w:val="22"/>
          <w:szCs w:val="22"/>
          <w:u w:val="single"/>
          <w:lang w:val="es-ES" w:eastAsia="en-US"/>
        </w:rPr>
        <w:t xml:space="preserve">ruido ambiental </w:t>
      </w:r>
      <w:r w:rsidRPr="006F7551">
        <w:rPr>
          <w:rFonts w:ascii="Arial" w:eastAsia="Calibri" w:hAnsi="Arial" w:cs="Arial"/>
          <w:sz w:val="22"/>
          <w:szCs w:val="22"/>
          <w:lang w:val="es-ES" w:eastAsia="en-US"/>
        </w:rPr>
        <w:t xml:space="preserve">el cual contempla todas las fuentes de ruido que inciden en una zona en particular. </w:t>
      </w:r>
      <w:r w:rsidRPr="006F7551">
        <w:rPr>
          <w:rFonts w:ascii="Arial" w:eastAsia="Calibri" w:hAnsi="Arial" w:cs="Arial"/>
          <w:sz w:val="22"/>
          <w:szCs w:val="22"/>
          <w:lang w:val="es-ES" w:eastAsia="en-US"/>
          <w:rPrChange w:id="258" w:author="Apple Store Pro" w:date="2024-06-18T21:33:00Z">
            <w:rPr>
              <w:rFonts w:ascii="Arial" w:eastAsia="Calibri" w:hAnsi="Arial" w:cs="Arial"/>
              <w:sz w:val="22"/>
              <w:szCs w:val="22"/>
              <w:lang w:val="es-US" w:eastAsia="en-US"/>
            </w:rPr>
          </w:rPrChange>
        </w:rPr>
        <w:t xml:space="preserve">El CMAA realiza mensualmente el análisis correspondiente a dichos niveles de ruido los cuales se encuentran en los informes de ruido los cuales hacen parte </w:t>
      </w:r>
      <w:commentRangeEnd w:id="257"/>
      <w:r w:rsidR="004A478C" w:rsidRPr="006F7551">
        <w:rPr>
          <w:rStyle w:val="Refdecomentario"/>
          <w:lang w:val="es-ES"/>
          <w:rPrChange w:id="259" w:author="Apple Store Pro" w:date="2024-06-18T21:33:00Z">
            <w:rPr>
              <w:rStyle w:val="Refdecomentario"/>
            </w:rPr>
          </w:rPrChange>
        </w:rPr>
        <w:commentReference w:id="257"/>
      </w:r>
      <w:r w:rsidRPr="006F7551">
        <w:rPr>
          <w:rFonts w:ascii="Arial" w:eastAsia="Calibri" w:hAnsi="Arial" w:cs="Arial"/>
          <w:sz w:val="22"/>
          <w:szCs w:val="22"/>
          <w:lang w:val="es-ES" w:eastAsia="en-US"/>
          <w:rPrChange w:id="260" w:author="Apple Store Pro" w:date="2024-06-18T21:33:00Z">
            <w:rPr>
              <w:rFonts w:ascii="Arial" w:eastAsia="Calibri" w:hAnsi="Arial" w:cs="Arial"/>
              <w:sz w:val="22"/>
              <w:szCs w:val="22"/>
              <w:lang w:eastAsia="en-US"/>
            </w:rPr>
          </w:rPrChange>
        </w:rPr>
        <w:t>integral del expediente LAM 0209 de la Autoridad Nacional de Licencias Ambientales,</w:t>
      </w:r>
      <w:r w:rsidRPr="006F7551">
        <w:rPr>
          <w:rFonts w:ascii="Arial" w:eastAsia="Arial" w:hAnsi="Arial" w:cs="Arial"/>
          <w:sz w:val="22"/>
          <w:szCs w:val="22"/>
          <w:lang w:val="es-ES" w:eastAsia="en-US"/>
          <w:rPrChange w:id="261" w:author="Apple Store Pro" w:date="2024-06-18T21:33:00Z">
            <w:rPr>
              <w:rFonts w:ascii="Arial" w:eastAsia="Arial" w:hAnsi="Arial" w:cs="Arial"/>
              <w:sz w:val="22"/>
              <w:szCs w:val="22"/>
              <w:lang w:eastAsia="en-US"/>
            </w:rPr>
          </w:rPrChange>
        </w:rPr>
        <w:t xml:space="preserve"> el cual, </w:t>
      </w:r>
      <w:r w:rsidRPr="006F7551">
        <w:rPr>
          <w:rFonts w:ascii="Arial" w:eastAsia="Arial" w:hAnsi="Arial" w:cs="Arial"/>
          <w:sz w:val="22"/>
          <w:szCs w:val="22"/>
          <w:lang w:val="es-ES" w:eastAsia="en-US"/>
          <w:rPrChange w:id="262" w:author="Apple Store Pro" w:date="2024-06-18T21:33:00Z">
            <w:rPr>
              <w:rFonts w:ascii="Arial" w:eastAsia="Arial" w:hAnsi="Arial" w:cs="Arial"/>
              <w:sz w:val="22"/>
              <w:szCs w:val="22"/>
              <w:lang w:eastAsia="en-US"/>
            </w:rPr>
          </w:rPrChange>
        </w:rPr>
        <w:lastRenderedPageBreak/>
        <w:t>es objeto de consulta pública</w:t>
      </w:r>
      <w:r w:rsidRPr="006F7551">
        <w:rPr>
          <w:rFonts w:ascii="Arial" w:eastAsia="Calibri" w:hAnsi="Arial" w:cs="Arial"/>
          <w:sz w:val="22"/>
          <w:szCs w:val="22"/>
          <w:lang w:val="es-ES" w:eastAsia="en-US"/>
          <w:rPrChange w:id="263" w:author="Apple Store Pro" w:date="2024-06-18T21:33:00Z">
            <w:rPr>
              <w:rFonts w:ascii="Arial" w:eastAsia="Calibri" w:hAnsi="Arial" w:cs="Arial"/>
              <w:sz w:val="22"/>
              <w:szCs w:val="22"/>
              <w:lang w:val="es-US" w:eastAsia="en-US"/>
            </w:rPr>
          </w:rPrChange>
        </w:rPr>
        <w:t xml:space="preserve">. </w:t>
      </w:r>
      <w:r w:rsidRPr="006F7551">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6F7551">
        <w:rPr>
          <w:rFonts w:ascii="Arial" w:eastAsia="Calibri" w:hAnsi="Arial" w:cs="Arial"/>
          <w:sz w:val="22"/>
          <w:szCs w:val="22"/>
          <w:vertAlign w:val="superscript"/>
          <w:lang w:val="es-ES" w:eastAsia="en-US"/>
        </w:rPr>
        <w:endnoteReference w:id="18"/>
      </w:r>
      <w:r w:rsidRPr="006F7551">
        <w:rPr>
          <w:rFonts w:ascii="Arial" w:eastAsia="Calibri" w:hAnsi="Arial" w:cs="Arial"/>
          <w:sz w:val="22"/>
          <w:szCs w:val="22"/>
          <w:lang w:val="es-ES" w:eastAsia="en-US"/>
        </w:rPr>
        <w:t xml:space="preserve"> de la Aeronáutica Civil, al </w:t>
      </w:r>
      <w:r w:rsidRPr="006F7551">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6F7551">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vertAlign w:val="superscript"/>
          <w:lang w:val="es-ES" w:eastAsia="en-US"/>
        </w:rPr>
        <w:endnoteReference w:id="19"/>
      </w:r>
      <w:r w:rsidRPr="006F7551">
        <w:rPr>
          <w:rFonts w:ascii="Arial" w:eastAsia="Calibri" w:hAnsi="Arial" w:cs="Arial"/>
          <w:sz w:val="22"/>
          <w:szCs w:val="22"/>
          <w:lang w:val="es-ES" w:eastAsia="en-US"/>
        </w:rPr>
        <w:t xml:space="preserve"> </w:t>
      </w:r>
      <w:proofErr w:type="spellStart"/>
      <w:r w:rsidRPr="006F7551">
        <w:rPr>
          <w:rFonts w:ascii="Arial" w:eastAsia="Arial" w:hAnsi="Arial" w:cs="Arial"/>
          <w:bCs/>
          <w:color w:val="000000"/>
          <w:sz w:val="22"/>
          <w:szCs w:val="22"/>
          <w:lang w:val="es-ES" w:eastAsia="en-US"/>
        </w:rPr>
        <w:t>Lmax</w:t>
      </w:r>
      <w:proofErr w:type="spellEnd"/>
      <w:r w:rsidRPr="006F7551">
        <w:rPr>
          <w:rFonts w:ascii="Arial" w:eastAsia="Calibri" w:hAnsi="Arial" w:cs="Arial"/>
          <w:sz w:val="22"/>
          <w:szCs w:val="22"/>
          <w:vertAlign w:val="superscript"/>
          <w:lang w:val="es-ES" w:eastAsia="en-US"/>
        </w:rPr>
        <w:endnoteReference w:id="20"/>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 xml:space="preserve"> ± Inc. Expandida</w:t>
      </w:r>
      <w:r w:rsidRPr="006F7551">
        <w:rPr>
          <w:rFonts w:ascii="Arial" w:eastAsia="Calibri" w:hAnsi="Arial" w:cs="Arial"/>
          <w:sz w:val="22"/>
          <w:szCs w:val="22"/>
          <w:vertAlign w:val="superscript"/>
          <w:lang w:val="es-ES" w:eastAsia="en-US"/>
        </w:rPr>
        <w:endnoteReference w:id="21"/>
      </w:r>
      <w:r w:rsidRPr="006F7551">
        <w:rPr>
          <w:rFonts w:ascii="Arial" w:eastAsia="Calibri" w:hAnsi="Arial" w:cs="Arial"/>
          <w:sz w:val="22"/>
          <w:szCs w:val="22"/>
          <w:lang w:val="es-ES" w:eastAsia="en-US"/>
        </w:rPr>
        <w:t xml:space="preserve">, con lo cual se determina cuando una aeronave sobrepasa dicho estándar. Hasta el momento los niveles de presión sonora en el indicativo </w:t>
      </w:r>
      <w:proofErr w:type="spellStart"/>
      <w:r w:rsidRPr="006F7551">
        <w:rPr>
          <w:rFonts w:ascii="Arial" w:eastAsia="Calibri" w:hAnsi="Arial" w:cs="Arial"/>
          <w:sz w:val="22"/>
          <w:szCs w:val="22"/>
          <w:lang w:val="es-ES" w:eastAsia="en-US"/>
        </w:rPr>
        <w:t>Lmax</w:t>
      </w:r>
      <w:proofErr w:type="spellEnd"/>
      <w:r w:rsidRPr="006F7551">
        <w:rPr>
          <w:rFonts w:ascii="Arial" w:eastAsia="Calibri" w:hAnsi="Arial" w:cs="Arial"/>
          <w:sz w:val="22"/>
          <w:szCs w:val="22"/>
          <w:lang w:val="es-ES" w:eastAsia="en-US"/>
        </w:rPr>
        <w:t xml:space="preserve">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lang w:val="es-ES" w:eastAsia="en-US"/>
        </w:rPr>
        <w:t xml:space="preserve">) no excedieron el máximo permitido de 94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lang w:val="es-ES" w:eastAsia="en-US"/>
        </w:rPr>
        <w:t xml:space="preserve"> </w:t>
      </w:r>
      <w:proofErr w:type="spellStart"/>
      <w:r w:rsidRPr="006F7551">
        <w:rPr>
          <w:rFonts w:ascii="Arial" w:eastAsia="Calibri" w:hAnsi="Arial" w:cs="Arial"/>
          <w:sz w:val="22"/>
          <w:szCs w:val="22"/>
          <w:lang w:val="es-ES" w:eastAsia="en-US"/>
        </w:rPr>
        <w:t>Lmax</w:t>
      </w:r>
      <w:proofErr w:type="spellEnd"/>
      <w:r w:rsidRPr="006F7551">
        <w:rPr>
          <w:rFonts w:ascii="Arial" w:eastAsia="Calibri" w:hAnsi="Arial" w:cs="Arial"/>
          <w:sz w:val="22"/>
          <w:szCs w:val="22"/>
          <w:lang w:val="es-ES" w:eastAsia="en-US"/>
        </w:rPr>
        <w:t xml:space="preserve"> ± Inc. Expandida que </w:t>
      </w:r>
      <w:del w:id="264" w:author="Apple Store Pro" w:date="2024-06-18T21:29:00Z">
        <w:r w:rsidRPr="006F7551" w:rsidDel="004A478C">
          <w:rPr>
            <w:rFonts w:ascii="Arial" w:eastAsia="Calibri" w:hAnsi="Arial" w:cs="Arial"/>
            <w:sz w:val="22"/>
            <w:szCs w:val="22"/>
            <w:lang w:val="es-ES" w:eastAsia="en-US"/>
          </w:rPr>
          <w:delText xml:space="preserve">establece </w:delText>
        </w:r>
      </w:del>
      <w:ins w:id="265" w:author="Apple Store Pro" w:date="2024-06-18T21:29:00Z">
        <w:r w:rsidR="004A478C" w:rsidRPr="006F7551">
          <w:rPr>
            <w:rFonts w:ascii="Arial" w:eastAsia="Calibri" w:hAnsi="Arial" w:cs="Arial"/>
            <w:sz w:val="22"/>
            <w:szCs w:val="22"/>
            <w:lang w:val="es-ES" w:eastAsia="en-US"/>
          </w:rPr>
          <w:t>establece dicho</w:t>
        </w:r>
      </w:ins>
      <w:ins w:id="266" w:author="Apple Store Pro" w:date="2024-06-18T21:25:00Z">
        <w:r w:rsidR="004A478C" w:rsidRPr="006F7551">
          <w:rPr>
            <w:rFonts w:ascii="Arial" w:eastAsia="Calibri" w:hAnsi="Arial" w:cs="Arial"/>
            <w:sz w:val="22"/>
            <w:szCs w:val="22"/>
            <w:lang w:val="es-ES" w:eastAsia="en-US"/>
          </w:rPr>
          <w:t xml:space="preserve"> </w:t>
        </w:r>
      </w:ins>
      <w:del w:id="267" w:author="Apple Store Pro" w:date="2024-06-18T21:25:00Z">
        <w:r w:rsidRPr="006F7551" w:rsidDel="004A478C">
          <w:rPr>
            <w:rFonts w:ascii="Arial" w:eastAsia="Calibri" w:hAnsi="Arial" w:cs="Arial"/>
            <w:sz w:val="22"/>
            <w:szCs w:val="22"/>
            <w:lang w:val="es-ES" w:eastAsia="en-US"/>
          </w:rPr>
          <w:delText xml:space="preserve">el </w:delText>
        </w:r>
      </w:del>
      <w:r w:rsidRPr="006F7551">
        <w:rPr>
          <w:rFonts w:ascii="Arial" w:eastAsia="Calibri" w:hAnsi="Arial" w:cs="Arial"/>
          <w:sz w:val="22"/>
          <w:szCs w:val="22"/>
          <w:lang w:val="es-ES" w:eastAsia="en-US"/>
        </w:rPr>
        <w:t>protocolo</w:t>
      </w:r>
      <w:bookmarkEnd w:id="253"/>
      <w:r w:rsidRPr="006F7551">
        <w:rPr>
          <w:rFonts w:ascii="Arial" w:eastAsia="Calibri" w:hAnsi="Arial" w:cs="Arial"/>
          <w:sz w:val="22"/>
          <w:szCs w:val="22"/>
          <w:lang w:val="es-ES" w:eastAsia="en-US"/>
        </w:rPr>
        <w:t>.</w:t>
      </w:r>
      <w:bookmarkEnd w:id="254"/>
    </w:p>
    <w:p w14:paraId="78724136" w14:textId="77777777" w:rsidR="00146D7A" w:rsidRPr="006F7551" w:rsidRDefault="00146D7A" w:rsidP="002A5062">
      <w:pPr>
        <w:jc w:val="both"/>
        <w:rPr>
          <w:rFonts w:ascii="Arial" w:eastAsia="Arial" w:hAnsi="Arial" w:cs="Arial"/>
          <w:bCs/>
          <w:color w:val="000000"/>
          <w:sz w:val="22"/>
          <w:szCs w:val="22"/>
          <w:lang w:val="es-ES"/>
          <w:rPrChange w:id="268" w:author="Apple Store Pro" w:date="2024-06-18T21:33:00Z">
            <w:rPr>
              <w:rFonts w:ascii="Arial" w:eastAsia="Arial" w:hAnsi="Arial" w:cs="Arial"/>
              <w:bCs/>
              <w:color w:val="000000"/>
              <w:sz w:val="22"/>
              <w:szCs w:val="22"/>
            </w:rPr>
          </w:rPrChange>
        </w:rPr>
      </w:pPr>
    </w:p>
    <w:p w14:paraId="6ECF8F0B" w14:textId="0DCEF713" w:rsidR="004C47AC" w:rsidRPr="006F7551" w:rsidRDefault="004C47AC" w:rsidP="004C47AC">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SOLICITO A USTEDES UNA INTERVENCION INMEDIATA YA QUE ES UNA ZONA RESIDENCIAL Y A CAUSA DE ESTO SE HA PERDIDO LA TRANQUILIDAD AL INTERIOR Y EXTERIOR DE LAS VIVIENDAS. </w:t>
      </w:r>
      <w:r w:rsidRPr="006F7551">
        <w:rPr>
          <w:rFonts w:asciiTheme="minorHAnsi" w:hAnsiTheme="minorHAnsi" w:cstheme="minorHAnsi"/>
          <w:i/>
          <w:iCs/>
          <w:color w:val="000000" w:themeColor="text1"/>
        </w:rPr>
        <w:t>(</w:t>
      </w:r>
      <w:r w:rsidRPr="006F7551">
        <w:rPr>
          <w:rFonts w:ascii="Arial" w:hAnsi="Arial" w:cs="Arial"/>
          <w:i/>
          <w:iCs/>
          <w:color w:val="000000" w:themeColor="text1"/>
        </w:rPr>
        <w:t>… “)</w:t>
      </w:r>
    </w:p>
    <w:p w14:paraId="7A7EBADC" w14:textId="77777777" w:rsidR="002A5062" w:rsidRPr="006F7551" w:rsidRDefault="002A5062" w:rsidP="002A5062">
      <w:pPr>
        <w:jc w:val="both"/>
        <w:rPr>
          <w:rFonts w:ascii="Arial" w:eastAsia="Arial" w:hAnsi="Arial" w:cs="Arial"/>
          <w:bCs/>
          <w:color w:val="000000"/>
          <w:sz w:val="22"/>
          <w:szCs w:val="22"/>
          <w:lang w:val="es-ES"/>
          <w:rPrChange w:id="269" w:author="Apple Store Pro" w:date="2024-06-18T21:33:00Z">
            <w:rPr>
              <w:rFonts w:ascii="Arial" w:eastAsia="Arial" w:hAnsi="Arial" w:cs="Arial"/>
              <w:bCs/>
              <w:color w:val="000000"/>
              <w:sz w:val="22"/>
              <w:szCs w:val="22"/>
            </w:rPr>
          </w:rPrChange>
        </w:rPr>
      </w:pPr>
    </w:p>
    <w:p w14:paraId="12CDBC65"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bookmarkStart w:id="270" w:name="_Hlk134006571"/>
      <w:bookmarkStart w:id="271" w:name="_Hlk134607053"/>
      <w:r w:rsidRPr="006F7551">
        <w:rPr>
          <w:rFonts w:ascii="Arial" w:eastAsia="Calibri" w:hAnsi="Arial" w:cs="Arial"/>
          <w:sz w:val="22"/>
          <w:szCs w:val="22"/>
          <w:lang w:val="es-ES" w:eastAsia="en-US"/>
        </w:rPr>
        <w:t xml:space="preserve">Por otro lado, </w:t>
      </w:r>
      <w:bookmarkStart w:id="272" w:name="_Hlk134185441"/>
      <w:r w:rsidRPr="006F7551">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w:t>
      </w:r>
      <w:commentRangeStart w:id="273"/>
      <w:r w:rsidRPr="006F7551">
        <w:rPr>
          <w:rFonts w:ascii="Arial" w:eastAsia="Calibri" w:hAnsi="Arial" w:cs="Arial"/>
          <w:sz w:val="22"/>
          <w:szCs w:val="22"/>
          <w:lang w:val="es-ES" w:eastAsia="en-US"/>
        </w:rPr>
        <w:t xml:space="preserve">El desarrollo y modificación de las rutas áreas dispuesta en el espacio aéreo colombiano se encuentra a cargo de la </w:t>
      </w:r>
      <w:r w:rsidRPr="006F7551">
        <w:rPr>
          <w:rFonts w:ascii="Arial" w:eastAsia="Calibri" w:hAnsi="Arial" w:cs="Arial"/>
          <w:color w:val="000000"/>
          <w:sz w:val="22"/>
          <w:szCs w:val="22"/>
          <w:shd w:val="clear" w:color="auto" w:fill="FFFFFF"/>
          <w:lang w:val="es-ES" w:eastAsia="en-US"/>
        </w:rPr>
        <w:t>Dirección de Operaciones de Navegación Aérea</w:t>
      </w:r>
      <w:r w:rsidRPr="006F7551">
        <w:rPr>
          <w:rFonts w:ascii="Arial" w:eastAsia="Calibri" w:hAnsi="Arial" w:cs="Arial"/>
          <w:sz w:val="22"/>
          <w:szCs w:val="22"/>
          <w:lang w:val="es-ES" w:eastAsia="en-US"/>
        </w:rPr>
        <w:t>.</w:t>
      </w:r>
      <w:bookmarkEnd w:id="270"/>
      <w:bookmarkEnd w:id="272"/>
    </w:p>
    <w:bookmarkEnd w:id="271"/>
    <w:commentRangeEnd w:id="273"/>
    <w:p w14:paraId="3F403CEE" w14:textId="77777777" w:rsidR="007849CD" w:rsidRPr="006F7551" w:rsidRDefault="004A478C" w:rsidP="002A5062">
      <w:pPr>
        <w:jc w:val="both"/>
        <w:rPr>
          <w:rFonts w:ascii="Arial" w:eastAsia="Arial" w:hAnsi="Arial" w:cs="Arial"/>
          <w:bCs/>
          <w:color w:val="000000"/>
          <w:sz w:val="22"/>
          <w:szCs w:val="22"/>
          <w:lang w:val="es-ES"/>
        </w:rPr>
      </w:pPr>
      <w:r w:rsidRPr="006F7551">
        <w:rPr>
          <w:rStyle w:val="Refdecomentario"/>
          <w:lang w:val="es-ES"/>
          <w:rPrChange w:id="274" w:author="Apple Store Pro" w:date="2024-06-18T21:33:00Z">
            <w:rPr>
              <w:rStyle w:val="Refdecomentario"/>
            </w:rPr>
          </w:rPrChange>
        </w:rPr>
        <w:commentReference w:id="273"/>
      </w:r>
    </w:p>
    <w:p w14:paraId="31515B8B"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bookmarkStart w:id="275" w:name="_Hlk134006590"/>
      <w:bookmarkStart w:id="276" w:name="_Hlk132187061"/>
      <w:bookmarkStart w:id="277" w:name="_Hlk128470666"/>
      <w:bookmarkStart w:id="278" w:name="_Hlk137027983"/>
      <w:r w:rsidRPr="006F7551">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6F7551">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6F7551">
        <w:rPr>
          <w:rFonts w:ascii="Arial" w:hAnsi="Arial" w:cs="Arial"/>
          <w:color w:val="000000"/>
          <w:sz w:val="22"/>
          <w:szCs w:val="22"/>
          <w:shd w:val="clear" w:color="auto" w:fill="FFFFFF"/>
          <w:lang w:val="es-ES"/>
          <w:rPrChange w:id="279" w:author="Apple Store Pro" w:date="2024-06-18T21:33:00Z">
            <w:rPr>
              <w:rFonts w:ascii="Arial" w:hAnsi="Arial" w:cs="Arial"/>
              <w:color w:val="000000"/>
              <w:sz w:val="22"/>
              <w:szCs w:val="22"/>
              <w:shd w:val="clear" w:color="auto" w:fill="FFFFFF"/>
            </w:rPr>
          </w:rPrChange>
        </w:rPr>
        <w:t>Operaciones de Navegación Aérea</w:t>
      </w:r>
      <w:r w:rsidRPr="006F7551">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6F7551">
        <w:rPr>
          <w:rFonts w:ascii="Arial" w:hAnsi="Arial" w:cs="Arial"/>
          <w:sz w:val="22"/>
          <w:szCs w:val="22"/>
          <w:vertAlign w:val="superscript"/>
          <w:lang w:val="es-ES"/>
        </w:rPr>
        <w:endnoteReference w:id="22"/>
      </w:r>
      <w:r w:rsidRPr="006F7551">
        <w:rPr>
          <w:rFonts w:ascii="Arial" w:hAnsi="Arial" w:cs="Arial"/>
          <w:sz w:val="22"/>
          <w:szCs w:val="22"/>
          <w:lang w:val="es-ES"/>
        </w:rPr>
        <w:t xml:space="preserve"> y las normativas nacionales expuestas en los Reglamentos Aeronáuticos de Colombia - RAC.  Estas rutas son diseñadas bajo los Documentos 9829</w:t>
      </w:r>
      <w:r w:rsidRPr="006F7551">
        <w:rPr>
          <w:rFonts w:ascii="Arial" w:hAnsi="Arial" w:cs="Arial"/>
          <w:sz w:val="22"/>
          <w:szCs w:val="22"/>
          <w:vertAlign w:val="superscript"/>
          <w:lang w:val="es-ES"/>
        </w:rPr>
        <w:endnoteReference w:id="23"/>
      </w:r>
      <w:r w:rsidRPr="006F7551">
        <w:rPr>
          <w:rFonts w:ascii="Arial" w:hAnsi="Arial" w:cs="Arial"/>
          <w:sz w:val="22"/>
          <w:szCs w:val="22"/>
          <w:lang w:val="es-ES"/>
        </w:rPr>
        <w:t>, 8168</w:t>
      </w:r>
      <w:r w:rsidRPr="006F7551">
        <w:rPr>
          <w:rFonts w:ascii="Arial" w:hAnsi="Arial" w:cs="Arial"/>
          <w:sz w:val="22"/>
          <w:szCs w:val="22"/>
          <w:vertAlign w:val="superscript"/>
          <w:lang w:val="es-ES"/>
        </w:rPr>
        <w:endnoteReference w:id="24"/>
      </w:r>
      <w:r w:rsidRPr="006F7551">
        <w:rPr>
          <w:rFonts w:ascii="Arial" w:hAnsi="Arial" w:cs="Arial"/>
          <w:sz w:val="22"/>
          <w:szCs w:val="22"/>
          <w:lang w:val="es-ES"/>
        </w:rPr>
        <w:t>, 9931</w:t>
      </w:r>
      <w:r w:rsidRPr="006F7551">
        <w:rPr>
          <w:rFonts w:ascii="Arial" w:hAnsi="Arial" w:cs="Arial"/>
          <w:sz w:val="22"/>
          <w:szCs w:val="22"/>
          <w:vertAlign w:val="superscript"/>
          <w:lang w:val="es-ES"/>
        </w:rPr>
        <w:endnoteReference w:id="25"/>
      </w:r>
      <w:r w:rsidRPr="006F7551">
        <w:rPr>
          <w:rFonts w:ascii="Arial" w:hAnsi="Arial" w:cs="Arial"/>
          <w:sz w:val="22"/>
          <w:szCs w:val="22"/>
          <w:lang w:val="es-ES"/>
        </w:rPr>
        <w:t>, 9993</w:t>
      </w:r>
      <w:r w:rsidRPr="006F7551">
        <w:rPr>
          <w:rFonts w:ascii="Arial" w:hAnsi="Arial" w:cs="Arial"/>
          <w:sz w:val="22"/>
          <w:szCs w:val="22"/>
          <w:vertAlign w:val="superscript"/>
          <w:lang w:val="es-ES"/>
        </w:rPr>
        <w:endnoteReference w:id="26"/>
      </w:r>
      <w:r w:rsidRPr="006F7551">
        <w:rPr>
          <w:rFonts w:ascii="Arial" w:hAnsi="Arial" w:cs="Arial"/>
          <w:sz w:val="22"/>
          <w:szCs w:val="22"/>
          <w:lang w:val="es-ES"/>
        </w:rPr>
        <w:t>,9992</w:t>
      </w:r>
      <w:r w:rsidRPr="006F7551">
        <w:rPr>
          <w:rFonts w:ascii="Arial" w:hAnsi="Arial" w:cs="Arial"/>
          <w:sz w:val="22"/>
          <w:szCs w:val="22"/>
          <w:vertAlign w:val="superscript"/>
          <w:lang w:val="es-ES"/>
        </w:rPr>
        <w:endnoteReference w:id="27"/>
      </w:r>
      <w:r w:rsidRPr="006F7551">
        <w:rPr>
          <w:rFonts w:ascii="Arial" w:hAnsi="Arial" w:cs="Arial"/>
          <w:sz w:val="22"/>
          <w:szCs w:val="22"/>
          <w:lang w:val="es-ES"/>
        </w:rPr>
        <w:t>, 9888</w:t>
      </w:r>
      <w:r w:rsidRPr="006F7551">
        <w:rPr>
          <w:rFonts w:ascii="Arial" w:hAnsi="Arial" w:cs="Arial"/>
          <w:sz w:val="22"/>
          <w:szCs w:val="22"/>
          <w:vertAlign w:val="superscript"/>
          <w:lang w:val="es-ES"/>
        </w:rPr>
        <w:endnoteReference w:id="28"/>
      </w:r>
      <w:r w:rsidRPr="006F7551">
        <w:rPr>
          <w:rFonts w:ascii="Arial" w:hAnsi="Arial" w:cs="Arial"/>
          <w:sz w:val="22"/>
          <w:szCs w:val="22"/>
          <w:lang w:val="es-ES"/>
        </w:rPr>
        <w:t>, 10031</w:t>
      </w:r>
      <w:r w:rsidRPr="006F7551">
        <w:rPr>
          <w:rFonts w:ascii="Arial" w:hAnsi="Arial" w:cs="Arial"/>
          <w:sz w:val="22"/>
          <w:szCs w:val="22"/>
          <w:vertAlign w:val="superscript"/>
          <w:lang w:val="es-ES"/>
        </w:rPr>
        <w:endnoteReference w:id="29"/>
      </w:r>
      <w:r w:rsidRPr="006F7551">
        <w:rPr>
          <w:rFonts w:ascii="Arial" w:hAnsi="Arial" w:cs="Arial"/>
          <w:sz w:val="22"/>
          <w:szCs w:val="22"/>
          <w:lang w:val="es-ES"/>
        </w:rPr>
        <w:t xml:space="preserve"> de la OACI y los RAC</w:t>
      </w:r>
      <w:r w:rsidRPr="006F7551">
        <w:rPr>
          <w:rFonts w:ascii="Arial" w:hAnsi="Arial" w:cs="Arial"/>
          <w:sz w:val="22"/>
          <w:szCs w:val="22"/>
          <w:vertAlign w:val="superscript"/>
          <w:lang w:val="es-ES"/>
        </w:rPr>
        <w:endnoteReference w:id="30"/>
      </w:r>
      <w:r w:rsidRPr="006F7551">
        <w:rPr>
          <w:rFonts w:ascii="Arial" w:hAnsi="Arial" w:cs="Arial"/>
          <w:sz w:val="22"/>
          <w:szCs w:val="22"/>
          <w:lang w:val="es-ES"/>
        </w:rPr>
        <w:t xml:space="preserve"> 4</w:t>
      </w:r>
      <w:r w:rsidRPr="006F7551">
        <w:rPr>
          <w:rFonts w:ascii="Arial" w:hAnsi="Arial" w:cs="Arial"/>
          <w:sz w:val="22"/>
          <w:szCs w:val="22"/>
          <w:vertAlign w:val="superscript"/>
          <w:lang w:val="es-ES"/>
        </w:rPr>
        <w:endnoteReference w:id="31"/>
      </w:r>
      <w:r w:rsidRPr="006F7551">
        <w:rPr>
          <w:rFonts w:ascii="Arial" w:hAnsi="Arial" w:cs="Arial"/>
          <w:sz w:val="22"/>
          <w:szCs w:val="22"/>
          <w:lang w:val="es-ES"/>
        </w:rPr>
        <w:t>, 14</w:t>
      </w:r>
      <w:r w:rsidRPr="006F7551">
        <w:rPr>
          <w:rFonts w:ascii="Arial" w:hAnsi="Arial" w:cs="Arial"/>
          <w:sz w:val="22"/>
          <w:szCs w:val="22"/>
          <w:vertAlign w:val="superscript"/>
          <w:lang w:val="es-ES"/>
        </w:rPr>
        <w:endnoteReference w:id="32"/>
      </w:r>
      <w:r w:rsidRPr="006F7551">
        <w:rPr>
          <w:rFonts w:ascii="Arial" w:hAnsi="Arial" w:cs="Arial"/>
          <w:sz w:val="22"/>
          <w:szCs w:val="22"/>
          <w:lang w:val="es-ES"/>
        </w:rPr>
        <w:t>, 204</w:t>
      </w:r>
      <w:r w:rsidRPr="006F7551">
        <w:rPr>
          <w:rFonts w:ascii="Arial" w:hAnsi="Arial" w:cs="Arial"/>
          <w:sz w:val="22"/>
          <w:szCs w:val="22"/>
          <w:vertAlign w:val="superscript"/>
          <w:lang w:val="es-ES"/>
        </w:rPr>
        <w:endnoteReference w:id="33"/>
      </w:r>
      <w:r w:rsidRPr="006F7551">
        <w:rPr>
          <w:rFonts w:ascii="Arial" w:hAnsi="Arial" w:cs="Arial"/>
          <w:sz w:val="22"/>
          <w:szCs w:val="22"/>
          <w:lang w:val="es-ES"/>
        </w:rPr>
        <w:t xml:space="preserve"> y 211</w:t>
      </w:r>
      <w:r w:rsidRPr="006F7551">
        <w:rPr>
          <w:rFonts w:ascii="Arial" w:hAnsi="Arial" w:cs="Arial"/>
          <w:sz w:val="22"/>
          <w:szCs w:val="22"/>
          <w:vertAlign w:val="superscript"/>
          <w:lang w:val="es-ES"/>
        </w:rPr>
        <w:endnoteReference w:id="34"/>
      </w:r>
      <w:r w:rsidRPr="006F7551">
        <w:rPr>
          <w:rFonts w:ascii="Arial" w:hAnsi="Arial" w:cs="Arial"/>
          <w:sz w:val="22"/>
          <w:szCs w:val="22"/>
          <w:lang w:val="es-ES"/>
        </w:rPr>
        <w:t>. Estas cartas de navegación se encuentran en el La AIP</w:t>
      </w:r>
      <w:r w:rsidRPr="006F7551">
        <w:rPr>
          <w:rFonts w:ascii="Arial" w:hAnsi="Arial" w:cs="Arial"/>
          <w:sz w:val="22"/>
          <w:szCs w:val="22"/>
          <w:vertAlign w:val="superscript"/>
          <w:lang w:val="es-ES"/>
        </w:rPr>
        <w:endnoteReference w:id="35"/>
      </w:r>
      <w:r w:rsidRPr="006F7551">
        <w:rPr>
          <w:rFonts w:ascii="Arial" w:hAnsi="Arial" w:cs="Arial"/>
          <w:sz w:val="22"/>
          <w:szCs w:val="22"/>
          <w:lang w:val="es-ES"/>
        </w:rPr>
        <w:t xml:space="preserve"> Colombia AD</w:t>
      </w:r>
      <w:r w:rsidRPr="006F7551">
        <w:rPr>
          <w:rFonts w:ascii="Arial" w:hAnsi="Arial" w:cs="Arial"/>
          <w:sz w:val="22"/>
          <w:szCs w:val="22"/>
          <w:vertAlign w:val="superscript"/>
          <w:lang w:val="es-ES"/>
        </w:rPr>
        <w:endnoteReference w:id="36"/>
      </w:r>
      <w:r w:rsidRPr="006F7551">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6F7551">
        <w:rPr>
          <w:rFonts w:ascii="Arial" w:eastAsia="Calibri" w:hAnsi="Arial" w:cs="Arial"/>
          <w:sz w:val="22"/>
          <w:szCs w:val="22"/>
          <w:lang w:val="es-ES" w:eastAsia="en-US"/>
        </w:rPr>
        <w:t>.</w:t>
      </w:r>
      <w:bookmarkEnd w:id="275"/>
      <w:bookmarkEnd w:id="276"/>
    </w:p>
    <w:p w14:paraId="3FFE1865"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bookmarkEnd w:id="277"/>
    <w:bookmarkEnd w:id="278"/>
    <w:p w14:paraId="2F26C6C4" w14:textId="6F19E8DE"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Adicional, es necesario aclarar que las operaciones aéreas que sobrevuelan hacían la ciudad, por las circunstancias o contexto real, atraviesan sectores residenciales (zonas pobladas) debido a la configuración operativa establecida para optimizar la seguridad área en aire, tierra </w:t>
      </w:r>
      <w:r w:rsidRPr="006F7551">
        <w:rPr>
          <w:rFonts w:ascii="Arial" w:eastAsia="Calibri" w:hAnsi="Arial" w:cs="Arial"/>
          <w:sz w:val="22"/>
          <w:szCs w:val="22"/>
          <w:lang w:val="es-ES" w:eastAsia="en-US"/>
        </w:rPr>
        <w:lastRenderedPageBreak/>
        <w:t>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7DA42757" w14:textId="77777777" w:rsidR="007849CD" w:rsidRPr="006F7551" w:rsidRDefault="007849CD" w:rsidP="007849CD">
      <w:pPr>
        <w:jc w:val="both"/>
        <w:rPr>
          <w:rFonts w:ascii="Arial" w:eastAsia="Calibri" w:hAnsi="Arial" w:cs="Arial"/>
          <w:sz w:val="22"/>
          <w:szCs w:val="22"/>
          <w:lang w:val="es-ES" w:eastAsia="en-US"/>
        </w:rPr>
      </w:pPr>
    </w:p>
    <w:p w14:paraId="1D862227"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495D9F6D" w14:textId="77777777" w:rsidR="007849CD" w:rsidRPr="006F7551" w:rsidRDefault="007849CD" w:rsidP="007849CD">
      <w:pPr>
        <w:jc w:val="both"/>
        <w:rPr>
          <w:rFonts w:ascii="Arial" w:eastAsia="Calibri" w:hAnsi="Arial" w:cs="Arial"/>
          <w:sz w:val="22"/>
          <w:szCs w:val="22"/>
          <w:lang w:val="es-ES" w:eastAsia="en-US"/>
        </w:rPr>
      </w:pPr>
    </w:p>
    <w:p w14:paraId="49FC8179" w14:textId="77777777" w:rsidR="007849CD" w:rsidRPr="006F7551" w:rsidRDefault="007849CD" w:rsidP="007849CD">
      <w:pPr>
        <w:jc w:val="both"/>
        <w:rPr>
          <w:rFonts w:ascii="Arial" w:eastAsia="Calibri" w:hAnsi="Arial" w:cs="Arial"/>
          <w:sz w:val="22"/>
          <w:szCs w:val="22"/>
          <w:lang w:val="es-ES" w:eastAsia="en-US"/>
          <w:rPrChange w:id="280" w:author="Apple Store Pro" w:date="2024-06-18T21:33:00Z">
            <w:rPr>
              <w:rFonts w:ascii="Arial" w:eastAsia="Calibri" w:hAnsi="Arial" w:cs="Arial"/>
              <w:sz w:val="22"/>
              <w:szCs w:val="22"/>
              <w:lang w:eastAsia="en-US"/>
            </w:rPr>
          </w:rPrChange>
        </w:rPr>
      </w:pPr>
      <w:r w:rsidRPr="006F7551">
        <w:rPr>
          <w:rFonts w:ascii="Arial" w:eastAsia="Calibri" w:hAnsi="Arial" w:cs="Arial"/>
          <w:sz w:val="22"/>
          <w:szCs w:val="22"/>
          <w:lang w:val="es-ES" w:eastAsia="en-US"/>
          <w:rPrChange w:id="281" w:author="Apple Store Pro" w:date="2024-06-18T21:33:00Z">
            <w:rPr>
              <w:rFonts w:ascii="Arial" w:eastAsia="Calibri" w:hAnsi="Arial" w:cs="Arial"/>
              <w:sz w:val="22"/>
              <w:szCs w:val="22"/>
              <w:lang w:eastAsia="en-US"/>
            </w:rPr>
          </w:rPrChange>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p>
    <w:p w14:paraId="250F136B" w14:textId="77777777" w:rsidR="007849CD" w:rsidRPr="006F7551" w:rsidRDefault="007849CD" w:rsidP="007849CD">
      <w:pPr>
        <w:jc w:val="both"/>
        <w:rPr>
          <w:rFonts w:ascii="Arial" w:eastAsia="Calibri" w:hAnsi="Arial" w:cs="Arial"/>
          <w:sz w:val="22"/>
          <w:szCs w:val="22"/>
          <w:lang w:val="es-ES" w:eastAsia="en-US"/>
          <w:rPrChange w:id="282" w:author="Apple Store Pro" w:date="2024-06-18T21:33:00Z">
            <w:rPr>
              <w:rFonts w:ascii="Arial" w:eastAsia="Calibri" w:hAnsi="Arial" w:cs="Arial"/>
              <w:sz w:val="22"/>
              <w:szCs w:val="22"/>
              <w:lang w:eastAsia="en-US"/>
            </w:rPr>
          </w:rPrChange>
        </w:rPr>
      </w:pPr>
    </w:p>
    <w:p w14:paraId="09D4A298" w14:textId="7AB0B518" w:rsidR="007849CD" w:rsidRPr="006F7551" w:rsidRDefault="007849CD" w:rsidP="002A5062">
      <w:pPr>
        <w:jc w:val="both"/>
        <w:rPr>
          <w:rFonts w:ascii="Arial" w:eastAsia="Calibri" w:hAnsi="Arial" w:cs="Arial"/>
          <w:sz w:val="22"/>
          <w:szCs w:val="22"/>
          <w:lang w:val="es-ES" w:eastAsia="en-US"/>
        </w:rPr>
      </w:pPr>
      <w:bookmarkStart w:id="283" w:name="_Hlk136869554"/>
      <w:bookmarkStart w:id="284" w:name="_Hlk134006736"/>
      <w:bookmarkStart w:id="285" w:name="_Hlk134178295"/>
      <w:commentRangeStart w:id="286"/>
      <w:r w:rsidRPr="006F7551">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287" w:name="_Hlk132032765"/>
      <w:r w:rsidRPr="006F7551">
        <w:rPr>
          <w:rFonts w:ascii="Arial" w:eastAsia="Calibri" w:hAnsi="Arial" w:cs="Arial"/>
          <w:sz w:val="22"/>
          <w:szCs w:val="22"/>
          <w:lang w:val="es-ES" w:eastAsia="en-US"/>
        </w:rPr>
        <w:t>Internacional El Dorado</w:t>
      </w:r>
      <w:bookmarkEnd w:id="287"/>
      <w:r w:rsidRPr="006F7551">
        <w:rPr>
          <w:rFonts w:ascii="Arial" w:eastAsia="Calibri" w:hAnsi="Arial" w:cs="Arial"/>
          <w:sz w:val="22"/>
          <w:szCs w:val="22"/>
          <w:lang w:val="es-ES" w:eastAsia="en-US"/>
        </w:rPr>
        <w:t xml:space="preserve">, tal como lo establece y administra la </w:t>
      </w:r>
      <w:r w:rsidRPr="006F7551">
        <w:rPr>
          <w:rFonts w:ascii="Arial" w:eastAsia="Calibri" w:hAnsi="Arial" w:cs="Arial"/>
          <w:color w:val="000000"/>
          <w:sz w:val="22"/>
          <w:szCs w:val="22"/>
          <w:shd w:val="clear" w:color="auto" w:fill="FFFFFF"/>
          <w:lang w:val="es-ES" w:eastAsia="en-US"/>
          <w:rPrChange w:id="288" w:author="Apple Store Pro" w:date="2024-06-18T21:33:00Z">
            <w:rPr>
              <w:rFonts w:ascii="Arial" w:eastAsia="Calibri" w:hAnsi="Arial" w:cs="Arial"/>
              <w:color w:val="000000"/>
              <w:sz w:val="22"/>
              <w:szCs w:val="22"/>
              <w:shd w:val="clear" w:color="auto" w:fill="FFFFFF"/>
              <w:lang w:eastAsia="en-US"/>
            </w:rPr>
          </w:rPrChange>
        </w:rPr>
        <w:t>Dirección de Operaciones de Navegación Aérea</w:t>
      </w:r>
      <w:r w:rsidRPr="006F7551">
        <w:rPr>
          <w:rFonts w:ascii="Arial" w:eastAsia="Calibri" w:hAnsi="Arial" w:cs="Arial"/>
          <w:sz w:val="22"/>
          <w:szCs w:val="22"/>
          <w:lang w:val="es-ES" w:eastAsia="en-US"/>
          <w:rPrChange w:id="289" w:author="Apple Store Pro" w:date="2024-06-18T21:33:00Z">
            <w:rPr>
              <w:rFonts w:ascii="Arial" w:eastAsia="Calibri" w:hAnsi="Arial" w:cs="Arial"/>
              <w:sz w:val="22"/>
              <w:szCs w:val="22"/>
              <w:lang w:eastAsia="en-US"/>
            </w:rPr>
          </w:rPrChange>
        </w:rPr>
        <w:t xml:space="preserve"> </w:t>
      </w:r>
      <w:r w:rsidRPr="006F7551">
        <w:rPr>
          <w:rFonts w:ascii="Arial" w:eastAsia="Calibri" w:hAnsi="Arial" w:cs="Arial"/>
          <w:sz w:val="22"/>
          <w:szCs w:val="22"/>
          <w:lang w:val="es-ES" w:eastAsia="en-US"/>
        </w:rPr>
        <w:t>y la licencia ambiental otorgada por la ANLA.</w:t>
      </w:r>
      <w:bookmarkEnd w:id="283"/>
      <w:r w:rsidRPr="006F7551">
        <w:rPr>
          <w:rFonts w:ascii="Arial" w:eastAsia="Calibri" w:hAnsi="Arial" w:cs="Arial"/>
          <w:sz w:val="22"/>
          <w:szCs w:val="22"/>
          <w:lang w:val="es-ES" w:eastAsia="en-US"/>
        </w:rPr>
        <w:t xml:space="preserve"> </w:t>
      </w:r>
      <w:bookmarkEnd w:id="284"/>
      <w:bookmarkEnd w:id="285"/>
      <w:commentRangeEnd w:id="286"/>
      <w:r w:rsidR="004A478C" w:rsidRPr="006F7551">
        <w:rPr>
          <w:rStyle w:val="Refdecomentario"/>
          <w:lang w:val="es-ES"/>
          <w:rPrChange w:id="290" w:author="Apple Store Pro" w:date="2024-06-18T21:33:00Z">
            <w:rPr>
              <w:rStyle w:val="Refdecomentario"/>
            </w:rPr>
          </w:rPrChange>
        </w:rPr>
        <w:commentReference w:id="286"/>
      </w:r>
    </w:p>
    <w:p w14:paraId="3DD89107" w14:textId="77777777" w:rsidR="007849CD" w:rsidRPr="006F7551" w:rsidRDefault="007849CD" w:rsidP="002A5062">
      <w:pPr>
        <w:jc w:val="both"/>
        <w:rPr>
          <w:rFonts w:ascii="Arial" w:eastAsia="Calibri" w:hAnsi="Arial" w:cs="Arial"/>
          <w:sz w:val="22"/>
          <w:szCs w:val="22"/>
          <w:lang w:val="es-ES" w:eastAsia="en-US"/>
        </w:rPr>
      </w:pPr>
    </w:p>
    <w:p w14:paraId="112A7695" w14:textId="34601901" w:rsidR="007849CD" w:rsidRPr="006F7551" w:rsidRDefault="007849CD" w:rsidP="007849CD">
      <w:pPr>
        <w:jc w:val="both"/>
        <w:rPr>
          <w:rFonts w:ascii="Arial" w:eastAsia="Calibri" w:hAnsi="Arial" w:cs="Arial"/>
          <w:sz w:val="22"/>
          <w:szCs w:val="22"/>
          <w:lang w:val="es-ES" w:eastAsia="en-US"/>
          <w:rPrChange w:id="291" w:author="Apple Store Pro" w:date="2024-06-18T21:33:00Z">
            <w:rPr>
              <w:rFonts w:ascii="Arial" w:eastAsia="Calibri" w:hAnsi="Arial" w:cs="Arial"/>
              <w:sz w:val="22"/>
              <w:szCs w:val="22"/>
              <w:lang w:eastAsia="en-US"/>
            </w:rPr>
          </w:rPrChange>
        </w:rPr>
      </w:pPr>
      <w:bookmarkStart w:id="292" w:name="_Hlk133240888"/>
      <w:bookmarkStart w:id="293" w:name="_Hlk131411022"/>
      <w:bookmarkStart w:id="294" w:name="_Hlk134608157"/>
      <w:bookmarkStart w:id="295" w:name="_Hlk136874523"/>
      <w:bookmarkStart w:id="296" w:name="_Hlk135143027"/>
      <w:r w:rsidRPr="006F7551">
        <w:rPr>
          <w:rFonts w:ascii="Arial" w:eastAsia="Calibri" w:hAnsi="Arial" w:cs="Arial"/>
          <w:sz w:val="22"/>
          <w:szCs w:val="22"/>
          <w:lang w:val="es-ES" w:eastAsia="en-US"/>
          <w:rPrChange w:id="297" w:author="Apple Store Pro" w:date="2024-06-18T21:33:00Z">
            <w:rPr>
              <w:rFonts w:ascii="Arial" w:eastAsia="Calibri" w:hAnsi="Arial" w:cs="Arial"/>
              <w:sz w:val="22"/>
              <w:szCs w:val="22"/>
              <w:lang w:eastAsia="en-US"/>
            </w:rPr>
          </w:rPrChange>
        </w:rPr>
        <w:t>Por otro lado, para complementar la respuesta, el Ministerio de Ambiente y Desarrollo Sostenible – MADS</w:t>
      </w:r>
      <w:r w:rsidRPr="006F7551">
        <w:rPr>
          <w:rFonts w:ascii="Arial" w:eastAsia="Calibri" w:hAnsi="Arial" w:cs="Arial"/>
          <w:sz w:val="22"/>
          <w:szCs w:val="22"/>
          <w:vertAlign w:val="superscript"/>
          <w:lang w:val="es-ES" w:eastAsia="en-US"/>
          <w:rPrChange w:id="298" w:author="Apple Store Pro" w:date="2024-06-18T21:33:00Z">
            <w:rPr>
              <w:rFonts w:ascii="Arial" w:eastAsia="Calibri" w:hAnsi="Arial" w:cs="Arial"/>
              <w:sz w:val="22"/>
              <w:szCs w:val="22"/>
              <w:vertAlign w:val="superscript"/>
              <w:lang w:eastAsia="en-US"/>
            </w:rPr>
          </w:rPrChange>
        </w:rPr>
        <w:endnoteReference w:id="37"/>
      </w:r>
      <w:r w:rsidRPr="006F7551">
        <w:rPr>
          <w:rFonts w:ascii="Arial" w:eastAsia="Calibri" w:hAnsi="Arial" w:cs="Arial"/>
          <w:sz w:val="22"/>
          <w:szCs w:val="22"/>
          <w:lang w:val="es-ES" w:eastAsia="en-US"/>
          <w:rPrChange w:id="299" w:author="Apple Store Pro" w:date="2024-06-18T21:33:00Z">
            <w:rPr>
              <w:rFonts w:ascii="Arial" w:eastAsia="Calibri" w:hAnsi="Arial" w:cs="Arial"/>
              <w:sz w:val="22"/>
              <w:szCs w:val="22"/>
              <w:lang w:eastAsia="en-US"/>
            </w:rPr>
          </w:rPrChange>
        </w:rPr>
        <w:t>, así como la Autoridad Nacional de Licencias Ambientales – ANLA, establece mediante la licencia ambiental una serie de determinaciones y obligaciones a La Unidad Administrativa Especial de Aeronáutica Civil – UAEAC</w:t>
      </w:r>
      <w:r w:rsidRPr="006F7551">
        <w:rPr>
          <w:rFonts w:ascii="Arial" w:eastAsia="Calibri" w:hAnsi="Arial" w:cs="Arial"/>
          <w:sz w:val="22"/>
          <w:szCs w:val="22"/>
          <w:vertAlign w:val="superscript"/>
          <w:lang w:val="es-ES" w:eastAsia="en-US"/>
          <w:rPrChange w:id="300" w:author="Apple Store Pro" w:date="2024-06-18T21:33:00Z">
            <w:rPr>
              <w:rFonts w:ascii="Arial" w:eastAsia="Calibri" w:hAnsi="Arial" w:cs="Arial"/>
              <w:sz w:val="22"/>
              <w:szCs w:val="22"/>
              <w:vertAlign w:val="superscript"/>
              <w:lang w:eastAsia="en-US"/>
            </w:rPr>
          </w:rPrChange>
        </w:rPr>
        <w:endnoteReference w:id="38"/>
      </w:r>
      <w:r w:rsidRPr="006F7551">
        <w:rPr>
          <w:rFonts w:ascii="Arial" w:eastAsia="Calibri" w:hAnsi="Arial" w:cs="Arial"/>
          <w:sz w:val="22"/>
          <w:szCs w:val="22"/>
          <w:lang w:val="es-ES" w:eastAsia="en-US"/>
          <w:rPrChange w:id="301" w:author="Apple Store Pro" w:date="2024-06-18T21:33:00Z">
            <w:rPr>
              <w:rFonts w:ascii="Arial" w:eastAsia="Calibri" w:hAnsi="Arial" w:cs="Arial"/>
              <w:sz w:val="22"/>
              <w:szCs w:val="22"/>
              <w:lang w:eastAsia="en-US"/>
            </w:rPr>
          </w:rPrChange>
        </w:rPr>
        <w:t xml:space="preserve">, para la operación del Aeropuerto Internacional El Dorado. Por ello la entidad a través del Grupo de Gestión Ambiental y Control Fauna adscrito a la Dirección de Operaciones Aeroportuarias, </w:t>
      </w:r>
      <w:r w:rsidRPr="006F7551">
        <w:rPr>
          <w:rFonts w:ascii="Arial" w:eastAsia="Calibri" w:hAnsi="Arial" w:cs="Arial"/>
          <w:sz w:val="22"/>
          <w:szCs w:val="22"/>
          <w:lang w:val="es-ES" w:eastAsia="en-US"/>
        </w:rPr>
        <w:t xml:space="preserve">evalúa continuamente la percepción de los niveles de ruido y de la operación de las aeronaves, </w:t>
      </w:r>
      <w:bookmarkStart w:id="302" w:name="_Hlk132186792"/>
      <w:r w:rsidRPr="006F7551">
        <w:rPr>
          <w:rFonts w:ascii="Arial" w:eastAsia="Calibri" w:hAnsi="Arial" w:cs="Arial"/>
          <w:sz w:val="22"/>
          <w:szCs w:val="22"/>
          <w:lang w:val="es-ES" w:eastAsia="en-US"/>
        </w:rPr>
        <w:t>bajo los siguientes instrumentos técnicos y normativos en cumplimiento de la licencia ambiental y de los reglamentos aeronáuticos:</w:t>
      </w:r>
      <w:bookmarkEnd w:id="302"/>
    </w:p>
    <w:p w14:paraId="2513EB14" w14:textId="77777777" w:rsidR="007849CD" w:rsidRPr="006F7551" w:rsidRDefault="007849CD" w:rsidP="007849CD">
      <w:pPr>
        <w:jc w:val="both"/>
        <w:rPr>
          <w:rFonts w:ascii="Arial" w:eastAsia="Calibri" w:hAnsi="Arial" w:cs="Arial"/>
          <w:sz w:val="22"/>
          <w:szCs w:val="22"/>
          <w:lang w:val="es-ES" w:eastAsia="en-US"/>
        </w:rPr>
      </w:pPr>
    </w:p>
    <w:p w14:paraId="082E138B" w14:textId="77777777" w:rsidR="007849CD" w:rsidRPr="006F7551"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303" w:author="Apple Store Pro" w:date="2024-06-18T21:33:00Z">
            <w:rPr>
              <w:rFonts w:ascii="Arial" w:eastAsia="Calibri" w:hAnsi="Arial" w:cs="Arial"/>
              <w:color w:val="000000"/>
              <w:sz w:val="22"/>
              <w:szCs w:val="22"/>
              <w:lang w:eastAsia="es-CO"/>
            </w:rPr>
          </w:rPrChange>
        </w:rPr>
      </w:pPr>
      <w:r w:rsidRPr="006F7551">
        <w:rPr>
          <w:rFonts w:ascii="Arial" w:eastAsia="Calibri" w:hAnsi="Arial" w:cs="Arial"/>
          <w:i/>
          <w:iCs/>
          <w:color w:val="000000"/>
          <w:sz w:val="22"/>
          <w:szCs w:val="22"/>
          <w:u w:val="single"/>
          <w:lang w:val="es-ES" w:eastAsia="es-CO"/>
        </w:rPr>
        <w:t>Centro De Monitoreo Aero Ambiental - CMAA</w:t>
      </w:r>
      <w:r w:rsidRPr="006F7551">
        <w:rPr>
          <w:rFonts w:ascii="Arial" w:eastAsia="Calibri" w:hAnsi="Arial" w:cs="Arial"/>
          <w:i/>
          <w:iCs/>
          <w:color w:val="000000"/>
          <w:sz w:val="22"/>
          <w:szCs w:val="22"/>
          <w:u w:val="single"/>
          <w:vertAlign w:val="superscript"/>
          <w:lang w:val="es-ES" w:eastAsia="es-CO"/>
        </w:rPr>
        <w:endnoteReference w:id="39"/>
      </w:r>
      <w:r w:rsidRPr="006F7551">
        <w:rPr>
          <w:rFonts w:ascii="Arial" w:eastAsia="Calibri" w:hAnsi="Arial" w:cs="Arial"/>
          <w:i/>
          <w:iCs/>
          <w:color w:val="000000"/>
          <w:sz w:val="22"/>
          <w:szCs w:val="22"/>
          <w:u w:val="single"/>
          <w:lang w:val="es-ES" w:eastAsia="es-CO"/>
          <w:rPrChange w:id="304" w:author="Apple Store Pro" w:date="2024-06-18T21:33:00Z">
            <w:rPr>
              <w:rFonts w:ascii="Arial" w:eastAsia="Calibri" w:hAnsi="Arial" w:cs="Arial"/>
              <w:i/>
              <w:iCs/>
              <w:color w:val="000000"/>
              <w:sz w:val="22"/>
              <w:szCs w:val="22"/>
              <w:u w:val="single"/>
              <w:lang w:eastAsia="es-CO"/>
            </w:rPr>
          </w:rPrChange>
        </w:rPr>
        <w:t xml:space="preserve">: </w:t>
      </w:r>
      <w:r w:rsidRPr="006F7551">
        <w:rPr>
          <w:rFonts w:ascii="Arial" w:eastAsia="Calibri" w:hAnsi="Arial" w:cs="Arial"/>
          <w:color w:val="000000"/>
          <w:sz w:val="22"/>
          <w:szCs w:val="22"/>
          <w:lang w:val="es-ES" w:eastAsia="es-CO"/>
          <w:rPrChange w:id="305" w:author="Apple Store Pro" w:date="2024-06-18T21:33:00Z">
            <w:rPr>
              <w:rFonts w:ascii="Arial" w:eastAsia="Calibri" w:hAnsi="Arial" w:cs="Arial"/>
              <w:color w:val="000000"/>
              <w:sz w:val="22"/>
              <w:szCs w:val="22"/>
              <w:lang w:eastAsia="es-CO"/>
            </w:rPr>
          </w:rPrChange>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6AB07497" w14:textId="77777777" w:rsidR="007849CD" w:rsidRPr="006F7551" w:rsidRDefault="007849CD" w:rsidP="007849CD">
      <w:pPr>
        <w:jc w:val="both"/>
        <w:rPr>
          <w:rFonts w:ascii="Arial" w:eastAsia="Calibri" w:hAnsi="Arial" w:cs="Arial"/>
          <w:color w:val="000000"/>
          <w:sz w:val="22"/>
          <w:szCs w:val="22"/>
          <w:lang w:val="es-ES" w:eastAsia="en-US"/>
          <w:rPrChange w:id="306" w:author="Apple Store Pro" w:date="2024-06-18T21:33:00Z">
            <w:rPr>
              <w:rFonts w:ascii="Arial" w:eastAsia="Calibri" w:hAnsi="Arial" w:cs="Arial"/>
              <w:color w:val="000000"/>
              <w:sz w:val="22"/>
              <w:szCs w:val="22"/>
              <w:lang w:eastAsia="en-US"/>
            </w:rPr>
          </w:rPrChange>
        </w:rPr>
      </w:pPr>
    </w:p>
    <w:p w14:paraId="0E75AE6F" w14:textId="77777777" w:rsidR="007849CD" w:rsidRPr="006F7551"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307" w:author="Apple Store Pro" w:date="2024-06-18T21:33:00Z">
            <w:rPr>
              <w:rFonts w:ascii="Arial" w:eastAsia="Calibri" w:hAnsi="Arial" w:cs="Arial"/>
              <w:color w:val="000000"/>
              <w:sz w:val="22"/>
              <w:szCs w:val="22"/>
              <w:lang w:eastAsia="es-CO"/>
            </w:rPr>
          </w:rPrChange>
        </w:rPr>
      </w:pPr>
      <w:r w:rsidRPr="006F7551">
        <w:rPr>
          <w:rFonts w:ascii="Arial" w:eastAsia="Calibri" w:hAnsi="Arial" w:cs="Arial"/>
          <w:i/>
          <w:iCs/>
          <w:color w:val="000000"/>
          <w:sz w:val="22"/>
          <w:szCs w:val="22"/>
          <w:u w:val="single"/>
          <w:lang w:val="es-ES" w:eastAsia="es-CO"/>
          <w:rPrChange w:id="308" w:author="Apple Store Pro" w:date="2024-06-18T21:33:00Z">
            <w:rPr>
              <w:rFonts w:ascii="Arial" w:eastAsia="Calibri" w:hAnsi="Arial" w:cs="Arial"/>
              <w:i/>
              <w:iCs/>
              <w:color w:val="000000"/>
              <w:sz w:val="22"/>
              <w:szCs w:val="22"/>
              <w:u w:val="single"/>
              <w:lang w:eastAsia="es-CO"/>
            </w:rPr>
          </w:rPrChange>
        </w:rPr>
        <w:t>Se implementó el Manual de Atenuación de Ruido:</w:t>
      </w:r>
      <w:r w:rsidRPr="006F7551">
        <w:rPr>
          <w:rFonts w:ascii="Arial" w:eastAsia="Calibri" w:hAnsi="Arial" w:cs="Arial"/>
          <w:i/>
          <w:iCs/>
          <w:color w:val="000000"/>
          <w:sz w:val="22"/>
          <w:szCs w:val="22"/>
          <w:lang w:val="es-ES" w:eastAsia="es-CO"/>
          <w:rPrChange w:id="309" w:author="Apple Store Pro" w:date="2024-06-18T21:33:00Z">
            <w:rPr>
              <w:rFonts w:ascii="Arial" w:eastAsia="Calibri" w:hAnsi="Arial" w:cs="Arial"/>
              <w:i/>
              <w:iCs/>
              <w:color w:val="000000"/>
              <w:sz w:val="22"/>
              <w:szCs w:val="22"/>
              <w:lang w:eastAsia="es-CO"/>
            </w:rPr>
          </w:rPrChange>
        </w:rPr>
        <w:t xml:space="preserve"> </w:t>
      </w:r>
      <w:r w:rsidRPr="006F7551">
        <w:rPr>
          <w:rFonts w:ascii="Arial" w:eastAsia="Calibri" w:hAnsi="Arial" w:cs="Arial"/>
          <w:color w:val="000000"/>
          <w:sz w:val="22"/>
          <w:szCs w:val="22"/>
          <w:lang w:val="es-ES" w:eastAsia="es-CO"/>
          <w:rPrChange w:id="310" w:author="Apple Store Pro" w:date="2024-06-18T21:33:00Z">
            <w:rPr>
              <w:rFonts w:ascii="Arial" w:eastAsia="Calibri" w:hAnsi="Arial" w:cs="Arial"/>
              <w:color w:val="000000"/>
              <w:sz w:val="22"/>
              <w:szCs w:val="22"/>
              <w:lang w:eastAsia="es-CO"/>
            </w:rPr>
          </w:rPrChange>
        </w:rPr>
        <w:t>Son</w:t>
      </w:r>
      <w:r w:rsidRPr="006F7551">
        <w:rPr>
          <w:rFonts w:ascii="Arial" w:eastAsia="Calibri" w:hAnsi="Arial" w:cs="Arial"/>
          <w:i/>
          <w:iCs/>
          <w:color w:val="000000"/>
          <w:sz w:val="22"/>
          <w:szCs w:val="22"/>
          <w:lang w:val="es-ES" w:eastAsia="es-CO"/>
          <w:rPrChange w:id="311" w:author="Apple Store Pro" w:date="2024-06-18T21:33:00Z">
            <w:rPr>
              <w:rFonts w:ascii="Arial" w:eastAsia="Calibri" w:hAnsi="Arial" w:cs="Arial"/>
              <w:i/>
              <w:iCs/>
              <w:color w:val="000000"/>
              <w:sz w:val="22"/>
              <w:szCs w:val="22"/>
              <w:lang w:eastAsia="es-CO"/>
            </w:rPr>
          </w:rPrChange>
        </w:rPr>
        <w:t xml:space="preserve"> </w:t>
      </w:r>
      <w:r w:rsidRPr="006F7551">
        <w:rPr>
          <w:rFonts w:ascii="Arial" w:eastAsia="Calibri" w:hAnsi="Arial" w:cs="Arial"/>
          <w:color w:val="000000"/>
          <w:sz w:val="22"/>
          <w:szCs w:val="22"/>
          <w:lang w:val="es-ES" w:eastAsia="es-CO"/>
          <w:rPrChange w:id="312" w:author="Apple Store Pro" w:date="2024-06-18T21:33:00Z">
            <w:rPr>
              <w:rFonts w:ascii="Arial" w:eastAsia="Calibri" w:hAnsi="Arial" w:cs="Arial"/>
              <w:color w:val="000000"/>
              <w:sz w:val="22"/>
              <w:szCs w:val="22"/>
              <w:lang w:eastAsia="es-CO"/>
            </w:rPr>
          </w:rPrChange>
        </w:rPr>
        <w:t xml:space="preserve">procedimientos y buenas prácticas que constantemente deben seguir las operaciones aéreas que se lleven a </w:t>
      </w:r>
      <w:r w:rsidRPr="006F7551">
        <w:rPr>
          <w:rFonts w:ascii="Arial" w:eastAsia="Calibri" w:hAnsi="Arial" w:cs="Arial"/>
          <w:color w:val="000000"/>
          <w:sz w:val="22"/>
          <w:szCs w:val="22"/>
          <w:lang w:val="es-ES" w:eastAsia="es-CO"/>
          <w:rPrChange w:id="313" w:author="Apple Store Pro" w:date="2024-06-18T21:33:00Z">
            <w:rPr>
              <w:rFonts w:ascii="Arial" w:eastAsia="Calibri" w:hAnsi="Arial" w:cs="Arial"/>
              <w:color w:val="000000"/>
              <w:sz w:val="22"/>
              <w:szCs w:val="22"/>
              <w:lang w:eastAsia="es-CO"/>
            </w:rPr>
          </w:rPrChange>
        </w:rPr>
        <w:lastRenderedPageBreak/>
        <w:t>cabo en aeródromo con el fin de mitigar niveles de ruido, adoptado por esta autoridad mediante la Resolución 1915 de 06 de octubre de 2020</w:t>
      </w:r>
      <w:r w:rsidRPr="006F7551">
        <w:rPr>
          <w:rFonts w:ascii="Arial" w:eastAsia="Calibri" w:hAnsi="Arial" w:cs="Arial"/>
          <w:color w:val="000000"/>
          <w:sz w:val="22"/>
          <w:szCs w:val="22"/>
          <w:vertAlign w:val="superscript"/>
          <w:lang w:val="es-ES" w:eastAsia="es-CO"/>
          <w:rPrChange w:id="314" w:author="Apple Store Pro" w:date="2024-06-18T21:33:00Z">
            <w:rPr>
              <w:rFonts w:ascii="Arial" w:eastAsia="Calibri" w:hAnsi="Arial" w:cs="Arial"/>
              <w:color w:val="000000"/>
              <w:sz w:val="22"/>
              <w:szCs w:val="22"/>
              <w:vertAlign w:val="superscript"/>
              <w:lang w:eastAsia="es-CO"/>
            </w:rPr>
          </w:rPrChange>
        </w:rPr>
        <w:endnoteReference w:id="40"/>
      </w:r>
      <w:r w:rsidRPr="006F7551">
        <w:rPr>
          <w:rFonts w:ascii="Arial" w:eastAsia="Calibri" w:hAnsi="Arial" w:cs="Arial"/>
          <w:color w:val="000000"/>
          <w:sz w:val="22"/>
          <w:szCs w:val="22"/>
          <w:lang w:val="es-ES" w:eastAsia="es-CO"/>
          <w:rPrChange w:id="315" w:author="Apple Store Pro" w:date="2024-06-18T21:33:00Z">
            <w:rPr>
              <w:rFonts w:ascii="Arial" w:eastAsia="Calibri" w:hAnsi="Arial" w:cs="Arial"/>
              <w:color w:val="000000"/>
              <w:sz w:val="22"/>
              <w:szCs w:val="22"/>
              <w:lang w:eastAsia="es-CO"/>
            </w:rPr>
          </w:rPrChange>
        </w:rPr>
        <w:t xml:space="preserve">. </w:t>
      </w:r>
    </w:p>
    <w:p w14:paraId="53B1892D" w14:textId="77777777" w:rsidR="007849CD" w:rsidRPr="006F7551" w:rsidRDefault="007849CD" w:rsidP="007849CD">
      <w:pPr>
        <w:jc w:val="both"/>
        <w:rPr>
          <w:rFonts w:ascii="Arial" w:eastAsia="Calibri" w:hAnsi="Arial" w:cs="Arial"/>
          <w:color w:val="000000"/>
          <w:sz w:val="22"/>
          <w:szCs w:val="22"/>
          <w:lang w:val="es-ES" w:eastAsia="en-US"/>
        </w:rPr>
      </w:pPr>
    </w:p>
    <w:p w14:paraId="5CE86DAB" w14:textId="77777777" w:rsidR="007849CD" w:rsidRPr="006F7551"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316" w:author="Apple Store Pro" w:date="2024-06-18T21:33:00Z">
            <w:rPr>
              <w:rFonts w:ascii="Arial" w:eastAsia="Calibri" w:hAnsi="Arial" w:cs="Arial"/>
              <w:color w:val="000000"/>
              <w:sz w:val="22"/>
              <w:szCs w:val="22"/>
              <w:lang w:eastAsia="es-CO"/>
            </w:rPr>
          </w:rPrChange>
        </w:rPr>
      </w:pPr>
      <w:r w:rsidRPr="006F7551">
        <w:rPr>
          <w:rFonts w:ascii="Arial" w:eastAsia="Calibri" w:hAnsi="Arial" w:cs="Arial"/>
          <w:i/>
          <w:iCs/>
          <w:color w:val="000000"/>
          <w:sz w:val="22"/>
          <w:szCs w:val="22"/>
          <w:u w:val="single"/>
          <w:lang w:val="es-ES" w:eastAsia="es-CO"/>
          <w:rPrChange w:id="317" w:author="Apple Store Pro" w:date="2024-06-18T21:33:00Z">
            <w:rPr>
              <w:rFonts w:ascii="Arial" w:eastAsia="Calibri" w:hAnsi="Arial" w:cs="Arial"/>
              <w:i/>
              <w:iCs/>
              <w:color w:val="000000"/>
              <w:sz w:val="22"/>
              <w:szCs w:val="22"/>
              <w:u w:val="single"/>
              <w:lang w:eastAsia="es-CO"/>
            </w:rPr>
          </w:rPrChange>
        </w:rPr>
        <w:t>Reconversión de flota aérea:</w:t>
      </w:r>
      <w:r w:rsidRPr="006F7551">
        <w:rPr>
          <w:rFonts w:ascii="Arial" w:eastAsia="Calibri" w:hAnsi="Arial" w:cs="Arial"/>
          <w:i/>
          <w:iCs/>
          <w:color w:val="000000"/>
          <w:sz w:val="22"/>
          <w:szCs w:val="22"/>
          <w:lang w:val="es-ES" w:eastAsia="es-CO"/>
          <w:rPrChange w:id="318" w:author="Apple Store Pro" w:date="2024-06-18T21:33:00Z">
            <w:rPr>
              <w:rFonts w:ascii="Arial" w:eastAsia="Calibri" w:hAnsi="Arial" w:cs="Arial"/>
              <w:i/>
              <w:iCs/>
              <w:color w:val="000000"/>
              <w:sz w:val="22"/>
              <w:szCs w:val="22"/>
              <w:lang w:eastAsia="es-CO"/>
            </w:rPr>
          </w:rPrChange>
        </w:rPr>
        <w:t xml:space="preserve"> </w:t>
      </w:r>
      <w:r w:rsidRPr="006F7551">
        <w:rPr>
          <w:rFonts w:ascii="Arial" w:eastAsia="Calibri" w:hAnsi="Arial" w:cs="Arial"/>
          <w:color w:val="000000"/>
          <w:sz w:val="22"/>
          <w:szCs w:val="22"/>
          <w:lang w:val="es-ES" w:eastAsia="es-CO"/>
          <w:rPrChange w:id="319" w:author="Apple Store Pro" w:date="2024-06-18T21:33:00Z">
            <w:rPr>
              <w:rFonts w:ascii="Arial" w:eastAsia="Calibri" w:hAnsi="Arial" w:cs="Arial"/>
              <w:color w:val="000000"/>
              <w:sz w:val="22"/>
              <w:szCs w:val="22"/>
              <w:lang w:eastAsia="es-CO"/>
            </w:rPr>
          </w:rPrChange>
        </w:rPr>
        <w:t>Actualmente en el Aeropuerto Internacional El Dorado no está permitido el uso de aeronaves Capítulo</w:t>
      </w:r>
      <w:r w:rsidRPr="006F7551">
        <w:rPr>
          <w:rFonts w:ascii="Arial" w:eastAsia="Calibri" w:hAnsi="Arial" w:cs="Arial"/>
          <w:color w:val="000000"/>
          <w:sz w:val="22"/>
          <w:szCs w:val="22"/>
          <w:vertAlign w:val="superscript"/>
          <w:lang w:val="es-ES" w:eastAsia="es-CO"/>
          <w:rPrChange w:id="320" w:author="Apple Store Pro" w:date="2024-06-18T21:33:00Z">
            <w:rPr>
              <w:rFonts w:ascii="Arial" w:eastAsia="Calibri" w:hAnsi="Arial" w:cs="Arial"/>
              <w:color w:val="000000"/>
              <w:sz w:val="22"/>
              <w:szCs w:val="22"/>
              <w:vertAlign w:val="superscript"/>
              <w:lang w:eastAsia="es-CO"/>
            </w:rPr>
          </w:rPrChange>
        </w:rPr>
        <w:endnoteReference w:id="41"/>
      </w:r>
      <w:r w:rsidRPr="006F7551">
        <w:rPr>
          <w:rFonts w:ascii="Arial" w:eastAsia="Calibri" w:hAnsi="Arial" w:cs="Arial"/>
          <w:color w:val="000000"/>
          <w:sz w:val="22"/>
          <w:szCs w:val="22"/>
          <w:lang w:val="es-ES" w:eastAsia="es-CO"/>
          <w:rPrChange w:id="321" w:author="Apple Store Pro" w:date="2024-06-18T21:33:00Z">
            <w:rPr>
              <w:rFonts w:ascii="Arial" w:eastAsia="Calibri" w:hAnsi="Arial" w:cs="Arial"/>
              <w:color w:val="000000"/>
              <w:sz w:val="22"/>
              <w:szCs w:val="22"/>
              <w:lang w:eastAsia="es-CO"/>
            </w:rPr>
          </w:rPrChange>
        </w:rPr>
        <w:t xml:space="preserve"> o Etapa 1 y 2 de ruido, las cuales son las más ruidosas. Esto se encuentra en los procedimientos de atenuación de ruido del AIP AD 2 SKBO. Esto permite a los operadores aéreos modernizar su flota aérea.</w:t>
      </w:r>
    </w:p>
    <w:p w14:paraId="5BC42FA8" w14:textId="77777777" w:rsidR="007849CD" w:rsidRPr="006F7551" w:rsidRDefault="007849CD" w:rsidP="007849CD">
      <w:pPr>
        <w:jc w:val="both"/>
        <w:rPr>
          <w:rFonts w:ascii="Arial" w:eastAsia="Calibri" w:hAnsi="Arial" w:cs="Arial"/>
          <w:color w:val="000000"/>
          <w:sz w:val="22"/>
          <w:szCs w:val="22"/>
          <w:lang w:val="es-ES" w:eastAsia="en-US"/>
          <w:rPrChange w:id="322" w:author="Apple Store Pro" w:date="2024-06-18T21:33:00Z">
            <w:rPr>
              <w:rFonts w:ascii="Arial" w:eastAsia="Calibri" w:hAnsi="Arial" w:cs="Arial"/>
              <w:color w:val="000000"/>
              <w:sz w:val="22"/>
              <w:szCs w:val="22"/>
              <w:lang w:eastAsia="en-US"/>
            </w:rPr>
          </w:rPrChange>
        </w:rPr>
      </w:pPr>
    </w:p>
    <w:p w14:paraId="10652783" w14:textId="77777777" w:rsidR="007849CD" w:rsidRPr="006F7551"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323" w:author="Apple Store Pro" w:date="2024-06-18T21:33:00Z">
            <w:rPr>
              <w:rFonts w:ascii="Arial" w:eastAsia="Calibri" w:hAnsi="Arial" w:cs="Arial"/>
              <w:color w:val="000000"/>
              <w:sz w:val="22"/>
              <w:szCs w:val="22"/>
              <w:lang w:eastAsia="es-CO"/>
            </w:rPr>
          </w:rPrChange>
        </w:rPr>
      </w:pPr>
      <w:r w:rsidRPr="006F7551">
        <w:rPr>
          <w:rFonts w:ascii="Arial" w:eastAsia="Calibri" w:hAnsi="Arial" w:cs="Arial"/>
          <w:i/>
          <w:iCs/>
          <w:color w:val="000000"/>
          <w:sz w:val="22"/>
          <w:szCs w:val="22"/>
          <w:u w:val="single"/>
          <w:lang w:val="es-ES" w:eastAsia="es-CO"/>
          <w:rPrChange w:id="324" w:author="Apple Store Pro" w:date="2024-06-18T21:33:00Z">
            <w:rPr>
              <w:rFonts w:ascii="Arial" w:eastAsia="Calibri" w:hAnsi="Arial" w:cs="Arial"/>
              <w:i/>
              <w:iCs/>
              <w:color w:val="000000"/>
              <w:sz w:val="22"/>
              <w:szCs w:val="22"/>
              <w:u w:val="single"/>
              <w:lang w:eastAsia="es-CO"/>
            </w:rPr>
          </w:rPrChange>
        </w:rPr>
        <w:t>Procedimientos PBN</w:t>
      </w:r>
      <w:r w:rsidRPr="006F7551">
        <w:rPr>
          <w:rFonts w:ascii="Arial" w:eastAsia="Calibri" w:hAnsi="Arial" w:cs="Arial"/>
          <w:i/>
          <w:iCs/>
          <w:color w:val="000000"/>
          <w:sz w:val="22"/>
          <w:szCs w:val="22"/>
          <w:u w:val="single"/>
          <w:vertAlign w:val="superscript"/>
          <w:lang w:val="es-ES" w:eastAsia="es-CO"/>
          <w:rPrChange w:id="325" w:author="Apple Store Pro" w:date="2024-06-18T21:33:00Z">
            <w:rPr>
              <w:rFonts w:ascii="Arial" w:eastAsia="Calibri" w:hAnsi="Arial" w:cs="Arial"/>
              <w:i/>
              <w:iCs/>
              <w:color w:val="000000"/>
              <w:sz w:val="22"/>
              <w:szCs w:val="22"/>
              <w:u w:val="single"/>
              <w:vertAlign w:val="superscript"/>
              <w:lang w:eastAsia="es-CO"/>
            </w:rPr>
          </w:rPrChange>
        </w:rPr>
        <w:endnoteReference w:id="42"/>
      </w:r>
      <w:r w:rsidRPr="006F7551">
        <w:rPr>
          <w:rFonts w:ascii="Arial" w:eastAsia="Calibri" w:hAnsi="Arial" w:cs="Arial"/>
          <w:i/>
          <w:iCs/>
          <w:color w:val="000000"/>
          <w:sz w:val="22"/>
          <w:szCs w:val="22"/>
          <w:u w:val="single"/>
          <w:lang w:val="es-ES" w:eastAsia="es-CO"/>
          <w:rPrChange w:id="326" w:author="Apple Store Pro" w:date="2024-06-18T21:33:00Z">
            <w:rPr>
              <w:rFonts w:ascii="Arial" w:eastAsia="Calibri" w:hAnsi="Arial" w:cs="Arial"/>
              <w:i/>
              <w:iCs/>
              <w:color w:val="000000"/>
              <w:sz w:val="22"/>
              <w:szCs w:val="22"/>
              <w:u w:val="single"/>
              <w:lang w:eastAsia="es-CO"/>
            </w:rPr>
          </w:rPrChange>
        </w:rPr>
        <w:t>:</w:t>
      </w:r>
      <w:r w:rsidRPr="006F7551">
        <w:rPr>
          <w:rFonts w:ascii="Arial" w:eastAsia="Calibri" w:hAnsi="Arial" w:cs="Arial"/>
          <w:i/>
          <w:iCs/>
          <w:color w:val="000000"/>
          <w:sz w:val="22"/>
          <w:szCs w:val="22"/>
          <w:lang w:val="es-ES" w:eastAsia="es-CO"/>
          <w:rPrChange w:id="327" w:author="Apple Store Pro" w:date="2024-06-18T21:33:00Z">
            <w:rPr>
              <w:rFonts w:ascii="Arial" w:eastAsia="Calibri" w:hAnsi="Arial" w:cs="Arial"/>
              <w:i/>
              <w:iCs/>
              <w:color w:val="000000"/>
              <w:sz w:val="22"/>
              <w:szCs w:val="22"/>
              <w:lang w:eastAsia="es-CO"/>
            </w:rPr>
          </w:rPrChange>
        </w:rPr>
        <w:t xml:space="preserve"> </w:t>
      </w:r>
      <w:r w:rsidRPr="006F7551">
        <w:rPr>
          <w:rFonts w:ascii="Arial" w:eastAsia="Calibri" w:hAnsi="Arial" w:cs="Arial"/>
          <w:color w:val="000000"/>
          <w:sz w:val="22"/>
          <w:szCs w:val="22"/>
          <w:lang w:val="es-ES" w:eastAsia="es-CO"/>
          <w:rPrChange w:id="328" w:author="Apple Store Pro" w:date="2024-06-18T21:33:00Z">
            <w:rPr>
              <w:rFonts w:ascii="Arial" w:eastAsia="Calibri" w:hAnsi="Arial" w:cs="Arial"/>
              <w:color w:val="000000"/>
              <w:sz w:val="22"/>
              <w:szCs w:val="22"/>
              <w:lang w:eastAsia="es-CO"/>
            </w:rPr>
          </w:rPrChange>
        </w:rPr>
        <w:t xml:space="preserve">Corresponden a la reorganización de las trayectorias aéreas en donde se establecen por medio de satélite, así como los puntos donde las aeronaves deben realizar el viraje, esto ha permitido disminuir el área de influencia, </w:t>
      </w:r>
      <w:r w:rsidRPr="006F7551">
        <w:rPr>
          <w:rFonts w:ascii="Arial" w:eastAsia="Calibri" w:hAnsi="Arial" w:cs="Arial"/>
          <w:iCs/>
          <w:sz w:val="22"/>
          <w:szCs w:val="22"/>
          <w:lang w:val="es-ES" w:eastAsia="es-CO"/>
          <w:rPrChange w:id="329" w:author="Apple Store Pro" w:date="2024-06-18T21:33:00Z">
            <w:rPr>
              <w:rFonts w:ascii="Arial" w:eastAsia="Calibri" w:hAnsi="Arial" w:cs="Arial"/>
              <w:iCs/>
              <w:sz w:val="22"/>
              <w:szCs w:val="22"/>
              <w:lang w:eastAsia="es-CO"/>
            </w:rPr>
          </w:rPrChange>
        </w:rPr>
        <w:t>la curva de los 65dB LDN</w:t>
      </w:r>
      <w:r w:rsidRPr="006F7551">
        <w:rPr>
          <w:rFonts w:ascii="Arial" w:eastAsia="Calibri" w:hAnsi="Arial" w:cs="Arial"/>
          <w:iCs/>
          <w:sz w:val="22"/>
          <w:szCs w:val="22"/>
          <w:vertAlign w:val="superscript"/>
          <w:lang w:val="es-ES" w:eastAsia="es-CO"/>
          <w:rPrChange w:id="330" w:author="Apple Store Pro" w:date="2024-06-18T21:33:00Z">
            <w:rPr>
              <w:rFonts w:ascii="Arial" w:eastAsia="Calibri" w:hAnsi="Arial" w:cs="Arial"/>
              <w:iCs/>
              <w:sz w:val="22"/>
              <w:szCs w:val="22"/>
              <w:vertAlign w:val="superscript"/>
              <w:lang w:eastAsia="es-CO"/>
            </w:rPr>
          </w:rPrChange>
        </w:rPr>
        <w:endnoteReference w:id="43"/>
      </w:r>
      <w:r w:rsidRPr="006F7551">
        <w:rPr>
          <w:rFonts w:ascii="Arial" w:eastAsia="Calibri" w:hAnsi="Arial" w:cs="Arial"/>
          <w:iCs/>
          <w:sz w:val="22"/>
          <w:szCs w:val="22"/>
          <w:lang w:val="es-ES" w:eastAsia="es-CO"/>
          <w:rPrChange w:id="331" w:author="Apple Store Pro" w:date="2024-06-18T21:33:00Z">
            <w:rPr>
              <w:rFonts w:ascii="Arial" w:eastAsia="Calibri" w:hAnsi="Arial" w:cs="Arial"/>
              <w:iCs/>
              <w:sz w:val="22"/>
              <w:szCs w:val="22"/>
              <w:lang w:eastAsia="es-CO"/>
            </w:rPr>
          </w:rPrChange>
        </w:rPr>
        <w:t xml:space="preserve"> ha disminuido un 7.1% desde el año 2018 al 2021.</w:t>
      </w:r>
    </w:p>
    <w:p w14:paraId="13A97A26" w14:textId="77777777" w:rsidR="007849CD" w:rsidRPr="006F7551" w:rsidRDefault="007849CD" w:rsidP="007849CD">
      <w:pPr>
        <w:spacing w:after="160" w:line="259" w:lineRule="auto"/>
        <w:ind w:left="720"/>
        <w:contextualSpacing/>
        <w:rPr>
          <w:rFonts w:ascii="Arial" w:eastAsia="Calibri" w:hAnsi="Arial" w:cs="Arial"/>
          <w:color w:val="000000"/>
          <w:sz w:val="22"/>
          <w:szCs w:val="22"/>
          <w:lang w:val="es-ES" w:eastAsia="es-CO"/>
          <w:rPrChange w:id="332" w:author="Apple Store Pro" w:date="2024-06-18T21:33:00Z">
            <w:rPr>
              <w:rFonts w:ascii="Arial" w:eastAsia="Calibri" w:hAnsi="Arial" w:cs="Arial"/>
              <w:color w:val="000000"/>
              <w:sz w:val="22"/>
              <w:szCs w:val="22"/>
              <w:lang w:eastAsia="es-CO"/>
            </w:rPr>
          </w:rPrChange>
        </w:rPr>
      </w:pPr>
    </w:p>
    <w:p w14:paraId="67BFC810" w14:textId="77777777" w:rsidR="007849CD" w:rsidRPr="006F7551"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333" w:author="Apple Store Pro" w:date="2024-06-18T21:33:00Z">
            <w:rPr>
              <w:rFonts w:ascii="Arial" w:eastAsia="Calibri" w:hAnsi="Arial" w:cs="Arial"/>
              <w:color w:val="000000"/>
              <w:sz w:val="22"/>
              <w:szCs w:val="22"/>
              <w:lang w:eastAsia="es-CO"/>
            </w:rPr>
          </w:rPrChange>
        </w:rPr>
      </w:pPr>
      <w:r w:rsidRPr="006F7551">
        <w:rPr>
          <w:rFonts w:ascii="Arial" w:eastAsia="Calibri" w:hAnsi="Arial" w:cs="Arial"/>
          <w:i/>
          <w:iCs/>
          <w:color w:val="000000"/>
          <w:sz w:val="22"/>
          <w:szCs w:val="22"/>
          <w:u w:val="single"/>
          <w:lang w:val="es-ES" w:eastAsia="es-CO"/>
          <w:rPrChange w:id="334" w:author="Apple Store Pro" w:date="2024-06-18T21:33:00Z">
            <w:rPr>
              <w:rFonts w:ascii="Arial" w:eastAsia="Calibri" w:hAnsi="Arial" w:cs="Arial"/>
              <w:i/>
              <w:iCs/>
              <w:color w:val="000000"/>
              <w:sz w:val="22"/>
              <w:szCs w:val="22"/>
              <w:u w:val="single"/>
              <w:lang w:eastAsia="es-CO"/>
            </w:rPr>
          </w:rPrChange>
        </w:rPr>
        <w:t>Recinto prueba de motores:</w:t>
      </w:r>
      <w:r w:rsidRPr="006F7551">
        <w:rPr>
          <w:rFonts w:ascii="Arial" w:eastAsia="Calibri" w:hAnsi="Arial" w:cs="Arial"/>
          <w:i/>
          <w:iCs/>
          <w:color w:val="000000"/>
          <w:sz w:val="22"/>
          <w:szCs w:val="22"/>
          <w:lang w:val="es-ES" w:eastAsia="es-CO"/>
          <w:rPrChange w:id="335" w:author="Apple Store Pro" w:date="2024-06-18T21:33:00Z">
            <w:rPr>
              <w:rFonts w:ascii="Arial" w:eastAsia="Calibri" w:hAnsi="Arial" w:cs="Arial"/>
              <w:i/>
              <w:iCs/>
              <w:color w:val="000000"/>
              <w:sz w:val="22"/>
              <w:szCs w:val="22"/>
              <w:lang w:eastAsia="es-CO"/>
            </w:rPr>
          </w:rPrChange>
        </w:rPr>
        <w:t xml:space="preserve"> </w:t>
      </w:r>
      <w:r w:rsidRPr="006F7551">
        <w:rPr>
          <w:rFonts w:ascii="Arial" w:eastAsia="Calibri" w:hAnsi="Arial" w:cs="Arial"/>
          <w:color w:val="000000"/>
          <w:sz w:val="22"/>
          <w:szCs w:val="22"/>
          <w:lang w:val="es-ES" w:eastAsia="es-CO"/>
          <w:rPrChange w:id="336" w:author="Apple Store Pro" w:date="2024-06-18T21:33:00Z">
            <w:rPr>
              <w:rFonts w:ascii="Arial" w:eastAsia="Calibri" w:hAnsi="Arial" w:cs="Arial"/>
              <w:color w:val="000000"/>
              <w:sz w:val="22"/>
              <w:szCs w:val="22"/>
              <w:lang w:eastAsia="es-CO"/>
            </w:rPr>
          </w:rPrChange>
        </w:rPr>
        <w:t xml:space="preserve">Se ha construido un recinto acústico especializado el cual reduce el ruido emitido por la práctica de prueba de motores necesaria para garantizar la seguridad operacional. </w:t>
      </w:r>
    </w:p>
    <w:p w14:paraId="436AF9DC" w14:textId="77777777" w:rsidR="007849CD" w:rsidRPr="006F7551" w:rsidRDefault="007849CD" w:rsidP="007849CD">
      <w:pPr>
        <w:autoSpaceDE w:val="0"/>
        <w:autoSpaceDN w:val="0"/>
        <w:adjustRightInd w:val="0"/>
        <w:jc w:val="both"/>
        <w:rPr>
          <w:rFonts w:ascii="Arial" w:eastAsia="Calibri" w:hAnsi="Arial" w:cs="Arial"/>
          <w:i/>
          <w:iCs/>
          <w:color w:val="000000"/>
          <w:sz w:val="22"/>
          <w:szCs w:val="22"/>
          <w:lang w:val="es-ES" w:eastAsia="es-CO"/>
        </w:rPr>
      </w:pPr>
    </w:p>
    <w:p w14:paraId="7A0043E9" w14:textId="77777777" w:rsidR="007849CD" w:rsidRPr="006F7551" w:rsidRDefault="007849CD" w:rsidP="007849CD">
      <w:pPr>
        <w:numPr>
          <w:ilvl w:val="0"/>
          <w:numId w:val="6"/>
        </w:numPr>
        <w:autoSpaceDE w:val="0"/>
        <w:autoSpaceDN w:val="0"/>
        <w:adjustRightInd w:val="0"/>
        <w:jc w:val="both"/>
        <w:rPr>
          <w:rFonts w:ascii="Arial" w:eastAsia="Calibri" w:hAnsi="Arial" w:cs="Arial"/>
          <w:color w:val="000000"/>
          <w:sz w:val="22"/>
          <w:szCs w:val="22"/>
          <w:lang w:val="es-ES" w:eastAsia="es-CO"/>
        </w:rPr>
      </w:pPr>
      <w:r w:rsidRPr="006F7551">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6F7551">
        <w:rPr>
          <w:rFonts w:ascii="Arial" w:eastAsia="Calibri" w:hAnsi="Arial" w:cs="Arial"/>
          <w:color w:val="000000"/>
          <w:sz w:val="22"/>
          <w:szCs w:val="22"/>
          <w:lang w:val="es-ES" w:eastAsia="es-CO"/>
        </w:rPr>
        <w:t>, adoptado mediante la Resolución 01599 del 2020</w:t>
      </w:r>
      <w:r w:rsidRPr="006F7551">
        <w:rPr>
          <w:rFonts w:ascii="Arial" w:eastAsia="Calibri" w:hAnsi="Arial" w:cs="Arial"/>
          <w:color w:val="000000"/>
          <w:sz w:val="22"/>
          <w:szCs w:val="22"/>
          <w:vertAlign w:val="superscript"/>
          <w:lang w:val="es-ES" w:eastAsia="es-CO"/>
        </w:rPr>
        <w:endnoteReference w:id="44"/>
      </w:r>
      <w:r w:rsidRPr="006F7551">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6F7551">
        <w:rPr>
          <w:rFonts w:ascii="Arial" w:eastAsia="Calibri" w:hAnsi="Arial" w:cs="Arial"/>
          <w:color w:val="000000"/>
          <w:sz w:val="22"/>
          <w:szCs w:val="22"/>
          <w:lang w:val="es-ES" w:eastAsia="es-CO"/>
        </w:rPr>
        <w:t>dBA</w:t>
      </w:r>
      <w:proofErr w:type="spellEnd"/>
      <w:r w:rsidRPr="006F7551">
        <w:rPr>
          <w:rFonts w:ascii="Arial" w:eastAsia="Calibri" w:hAnsi="Arial" w:cs="Arial"/>
          <w:color w:val="000000"/>
          <w:sz w:val="22"/>
          <w:szCs w:val="22"/>
          <w:vertAlign w:val="superscript"/>
          <w:lang w:val="es-ES" w:eastAsia="es-CO"/>
        </w:rPr>
        <w:endnoteReference w:id="45"/>
      </w:r>
      <w:r w:rsidRPr="006F7551">
        <w:rPr>
          <w:rFonts w:ascii="Arial" w:eastAsia="Calibri" w:hAnsi="Arial" w:cs="Arial"/>
          <w:color w:val="000000"/>
          <w:sz w:val="22"/>
          <w:szCs w:val="22"/>
          <w:lang w:val="es-ES" w:eastAsia="es-CO"/>
        </w:rPr>
        <w:t xml:space="preserve"> </w:t>
      </w:r>
      <w:proofErr w:type="spellStart"/>
      <w:r w:rsidRPr="006F7551">
        <w:rPr>
          <w:rFonts w:ascii="Arial" w:eastAsia="Calibri" w:hAnsi="Arial" w:cs="Arial"/>
          <w:color w:val="000000"/>
          <w:sz w:val="22"/>
          <w:szCs w:val="22"/>
          <w:lang w:val="es-ES" w:eastAsia="es-CO"/>
        </w:rPr>
        <w:t>Lmax</w:t>
      </w:r>
      <w:proofErr w:type="spellEnd"/>
      <w:r w:rsidRPr="006F7551">
        <w:rPr>
          <w:rFonts w:ascii="Arial" w:eastAsia="Calibri" w:hAnsi="Arial" w:cs="Arial"/>
          <w:color w:val="000000"/>
          <w:sz w:val="22"/>
          <w:szCs w:val="22"/>
          <w:vertAlign w:val="superscript"/>
          <w:lang w:val="es-ES" w:eastAsia="es-CO"/>
        </w:rPr>
        <w:endnoteReference w:id="46"/>
      </w:r>
      <w:r w:rsidRPr="006F7551">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292"/>
      <w:r w:rsidRPr="006F7551">
        <w:rPr>
          <w:rFonts w:ascii="Arial" w:eastAsia="Calibri" w:hAnsi="Arial" w:cs="Arial"/>
          <w:color w:val="000000"/>
          <w:sz w:val="22"/>
          <w:szCs w:val="22"/>
          <w:lang w:val="es-ES" w:eastAsia="es-CO"/>
        </w:rPr>
        <w:t xml:space="preserve"> </w:t>
      </w:r>
    </w:p>
    <w:bookmarkEnd w:id="293"/>
    <w:p w14:paraId="773A3D6C" w14:textId="77777777" w:rsidR="007849CD" w:rsidRPr="006F7551" w:rsidRDefault="007849CD" w:rsidP="007849CD">
      <w:pPr>
        <w:rPr>
          <w:rFonts w:ascii="Arial" w:eastAsia="Calibri" w:hAnsi="Arial" w:cs="Arial"/>
          <w:szCs w:val="24"/>
          <w:lang w:val="es-ES" w:eastAsia="en-US"/>
          <w:rPrChange w:id="337" w:author="Apple Store Pro" w:date="2024-06-18T21:33:00Z">
            <w:rPr>
              <w:rFonts w:ascii="Arial" w:eastAsia="Calibri" w:hAnsi="Arial" w:cs="Arial"/>
              <w:szCs w:val="24"/>
              <w:lang w:eastAsia="en-US"/>
            </w:rPr>
          </w:rPrChange>
        </w:rPr>
      </w:pPr>
    </w:p>
    <w:p w14:paraId="10535B23" w14:textId="77777777" w:rsidR="007849CD" w:rsidRPr="006F7551" w:rsidRDefault="007849CD" w:rsidP="007849CD">
      <w:pPr>
        <w:jc w:val="both"/>
        <w:rPr>
          <w:rFonts w:ascii="Arial" w:eastAsia="Calibri" w:hAnsi="Arial" w:cs="Arial"/>
          <w:sz w:val="22"/>
          <w:szCs w:val="22"/>
          <w:lang w:val="es-ES" w:eastAsia="en-US"/>
          <w:rPrChange w:id="338" w:author="Apple Store Pro" w:date="2024-06-18T21:33:00Z">
            <w:rPr>
              <w:rFonts w:ascii="Arial" w:eastAsia="Calibri" w:hAnsi="Arial" w:cs="Arial"/>
              <w:sz w:val="22"/>
              <w:szCs w:val="22"/>
              <w:lang w:eastAsia="en-US"/>
            </w:rPr>
          </w:rPrChange>
        </w:rPr>
      </w:pPr>
      <w:bookmarkStart w:id="339" w:name="_Hlk132724710"/>
      <w:bookmarkStart w:id="340" w:name="_Hlk136867837"/>
      <w:r w:rsidRPr="006F7551">
        <w:rPr>
          <w:rFonts w:ascii="Arial" w:eastAsia="Calibri" w:hAnsi="Arial" w:cs="Arial"/>
          <w:sz w:val="22"/>
          <w:szCs w:val="22"/>
          <w:lang w:val="es-ES" w:eastAsia="en-US"/>
          <w:rPrChange w:id="341" w:author="Apple Store Pro" w:date="2024-06-18T21:33:00Z">
            <w:rPr>
              <w:rFonts w:ascii="Arial" w:eastAsia="Calibri" w:hAnsi="Arial" w:cs="Arial"/>
              <w:sz w:val="22"/>
              <w:szCs w:val="22"/>
              <w:lang w:eastAsia="en-US"/>
            </w:rPr>
          </w:rPrChange>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294"/>
      <w:bookmarkEnd w:id="339"/>
    </w:p>
    <w:p w14:paraId="68DC0DC7" w14:textId="77777777" w:rsidR="007849CD" w:rsidRPr="006F7551" w:rsidRDefault="007849CD" w:rsidP="007849CD">
      <w:pPr>
        <w:jc w:val="both"/>
        <w:rPr>
          <w:rFonts w:ascii="Arial" w:eastAsia="Calibri" w:hAnsi="Arial" w:cs="Arial"/>
          <w:sz w:val="22"/>
          <w:szCs w:val="22"/>
          <w:lang w:val="es-ES" w:eastAsia="en-US"/>
          <w:rPrChange w:id="342" w:author="Apple Store Pro" w:date="2024-06-18T21:33:00Z">
            <w:rPr>
              <w:rFonts w:ascii="Arial" w:eastAsia="Calibri" w:hAnsi="Arial" w:cs="Arial"/>
              <w:sz w:val="22"/>
              <w:szCs w:val="22"/>
              <w:lang w:eastAsia="en-US"/>
            </w:rPr>
          </w:rPrChange>
        </w:rPr>
      </w:pPr>
    </w:p>
    <w:p w14:paraId="5D0970BF" w14:textId="77777777" w:rsidR="007849CD" w:rsidRPr="006F7551" w:rsidRDefault="007849CD" w:rsidP="007849CD">
      <w:pPr>
        <w:jc w:val="both"/>
        <w:rPr>
          <w:rFonts w:ascii="Arial" w:eastAsia="Arial" w:hAnsi="Arial" w:cs="Arial"/>
          <w:bCs/>
          <w:color w:val="000000"/>
          <w:sz w:val="22"/>
          <w:szCs w:val="22"/>
          <w:lang w:val="es-ES" w:eastAsia="en-US"/>
        </w:rPr>
      </w:pPr>
      <w:r w:rsidRPr="006F7551">
        <w:rPr>
          <w:rFonts w:ascii="Arial" w:eastAsia="Arial" w:hAnsi="Arial" w:cs="Arial"/>
          <w:bCs/>
          <w:color w:val="000000"/>
          <w:sz w:val="22"/>
          <w:szCs w:val="22"/>
          <w:lang w:val="es-ES" w:eastAsia="en-US"/>
        </w:rPr>
        <w:t xml:space="preserve">A la fecha, las aerolíneas que presentaron el </w:t>
      </w:r>
      <w:r w:rsidRPr="006F7551">
        <w:rPr>
          <w:rFonts w:ascii="Arial" w:eastAsia="Calibri" w:hAnsi="Arial" w:cs="Arial"/>
          <w:sz w:val="22"/>
          <w:szCs w:val="22"/>
          <w:lang w:val="es-ES" w:eastAsia="en-US"/>
          <w:rPrChange w:id="343" w:author="Apple Store Pro" w:date="2024-06-18T21:33:00Z">
            <w:rPr>
              <w:rFonts w:ascii="Arial" w:eastAsia="Calibri" w:hAnsi="Arial" w:cs="Arial"/>
              <w:sz w:val="22"/>
              <w:szCs w:val="22"/>
              <w:lang w:eastAsia="en-US"/>
            </w:rPr>
          </w:rPrChange>
        </w:rPr>
        <w:t xml:space="preserve">plan de reducción de los niveles de ruido </w:t>
      </w:r>
      <w:r w:rsidRPr="006F7551">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4E3726FA" w14:textId="77777777" w:rsidR="007849CD" w:rsidRPr="006F7551" w:rsidRDefault="007849CD" w:rsidP="007849CD">
      <w:pPr>
        <w:jc w:val="both"/>
        <w:rPr>
          <w:rFonts w:ascii="Arial" w:eastAsia="Arial" w:hAnsi="Arial" w:cs="Arial"/>
          <w:bCs/>
          <w:color w:val="000000"/>
          <w:sz w:val="22"/>
          <w:szCs w:val="22"/>
          <w:lang w:val="es-ES" w:eastAsia="en-US"/>
        </w:rPr>
      </w:pPr>
    </w:p>
    <w:p w14:paraId="34DF2B9F" w14:textId="77777777" w:rsidR="007849CD" w:rsidRPr="006F7551" w:rsidRDefault="007849CD" w:rsidP="007849CD">
      <w:pPr>
        <w:jc w:val="both"/>
        <w:rPr>
          <w:rFonts w:ascii="Arial" w:eastAsia="Calibri" w:hAnsi="Arial" w:cs="Arial"/>
          <w:sz w:val="22"/>
          <w:szCs w:val="22"/>
          <w:lang w:val="es-ES" w:eastAsia="en-US"/>
          <w:rPrChange w:id="344" w:author="Apple Store Pro" w:date="2024-06-18T21:33:00Z">
            <w:rPr>
              <w:rFonts w:ascii="Arial" w:eastAsia="Calibri" w:hAnsi="Arial" w:cs="Arial"/>
              <w:sz w:val="22"/>
              <w:szCs w:val="22"/>
              <w:lang w:eastAsia="en-US"/>
            </w:rPr>
          </w:rPrChange>
        </w:rPr>
      </w:pPr>
      <w:r w:rsidRPr="006F7551">
        <w:rPr>
          <w:rFonts w:ascii="Arial" w:eastAsia="Arial" w:hAnsi="Arial" w:cs="Arial"/>
          <w:bCs/>
          <w:color w:val="000000"/>
          <w:sz w:val="22"/>
          <w:szCs w:val="22"/>
          <w:lang w:val="es-ES" w:eastAsia="en-US"/>
        </w:rPr>
        <w:t xml:space="preserve">Es importante señalar que con la implementación de lo dispuesto en la Resolución 1599 de 2020, lo que busca la Aeronáutica Civil, y en general del licenciamiento ambiental, es reducir, </w:t>
      </w:r>
      <w:r w:rsidRPr="006F7551">
        <w:rPr>
          <w:rFonts w:ascii="Arial" w:eastAsia="Arial" w:hAnsi="Arial" w:cs="Arial"/>
          <w:bCs/>
          <w:color w:val="000000"/>
          <w:sz w:val="22"/>
          <w:szCs w:val="22"/>
          <w:lang w:val="es-ES" w:eastAsia="en-US"/>
        </w:rPr>
        <w:lastRenderedPageBreak/>
        <w:t>el nivel de ruido de aquellos operadores aéreos que sobrepasan el límite máximo y lograr el desarrollo sostenible de la operación aérea en la ciudad de Bogotá D.C.</w:t>
      </w:r>
      <w:bookmarkEnd w:id="295"/>
    </w:p>
    <w:bookmarkEnd w:id="296"/>
    <w:bookmarkEnd w:id="340"/>
    <w:p w14:paraId="21237F9C" w14:textId="77777777" w:rsidR="007849CD" w:rsidRPr="006F7551" w:rsidRDefault="007849CD" w:rsidP="002A5062">
      <w:pPr>
        <w:jc w:val="both"/>
        <w:rPr>
          <w:rFonts w:ascii="Arial" w:eastAsia="Calibri" w:hAnsi="Arial" w:cs="Arial"/>
          <w:sz w:val="22"/>
          <w:szCs w:val="22"/>
          <w:lang w:val="es-ES" w:eastAsia="en-US"/>
          <w:rPrChange w:id="345" w:author="Apple Store Pro" w:date="2024-06-18T21:33:00Z">
            <w:rPr>
              <w:rFonts w:ascii="Arial" w:eastAsia="Calibri" w:hAnsi="Arial" w:cs="Arial"/>
              <w:sz w:val="22"/>
              <w:szCs w:val="22"/>
              <w:lang w:eastAsia="en-US"/>
            </w:rPr>
          </w:rPrChange>
        </w:rPr>
      </w:pPr>
    </w:p>
    <w:p w14:paraId="15A8B94E" w14:textId="77777777" w:rsidR="00C6184B" w:rsidRPr="006F7551" w:rsidRDefault="00C6184B" w:rsidP="00D52408">
      <w:pPr>
        <w:jc w:val="both"/>
        <w:rPr>
          <w:rFonts w:ascii="Arial" w:eastAsia="Arial" w:hAnsi="Arial" w:cs="Arial"/>
          <w:bCs/>
          <w:color w:val="000000"/>
          <w:sz w:val="22"/>
          <w:szCs w:val="22"/>
          <w:lang w:val="es-ES"/>
        </w:rPr>
      </w:pPr>
    </w:p>
    <w:p w14:paraId="2DF6F88B" w14:textId="617E4059" w:rsidR="00C6184B" w:rsidRPr="006F7551" w:rsidRDefault="0043147D" w:rsidP="00C6184B">
      <w:pPr>
        <w:jc w:val="both"/>
        <w:rPr>
          <w:rFonts w:ascii="Arial" w:hAnsi="Arial" w:cs="Arial"/>
          <w:sz w:val="22"/>
          <w:szCs w:val="22"/>
          <w:lang w:val="es-ES"/>
        </w:rPr>
      </w:pPr>
      <w:bookmarkStart w:id="346" w:name="_Hlk136424783"/>
      <w:r w:rsidRPr="006F7551">
        <w:rPr>
          <w:rFonts w:ascii="Arial" w:hAnsi="Arial" w:cs="Arial"/>
          <w:sz w:val="22"/>
          <w:szCs w:val="22"/>
          <w:lang w:val="es-ES"/>
        </w:rPr>
        <w:t>Señora Gloria Duran Hernández</w:t>
      </w:r>
      <w:r w:rsidR="00C6184B" w:rsidRPr="006F7551">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6F7551">
        <w:rPr>
          <w:rFonts w:ascii="Arial" w:hAnsi="Arial" w:cs="Arial"/>
          <w:color w:val="000000"/>
          <w:sz w:val="22"/>
          <w:szCs w:val="22"/>
          <w:lang w:val="es-ES"/>
        </w:rPr>
        <w:t xml:space="preserve"> requerimientos y solicitudes expresadas por la comunidad y la Autoridad Nacional de Licencias Ambientales – ANLA</w:t>
      </w:r>
      <w:r w:rsidR="00C6184B" w:rsidRPr="006F7551">
        <w:rPr>
          <w:rStyle w:val="Refdenotaalfinal"/>
          <w:rFonts w:ascii="Arial" w:eastAsia="Arial" w:hAnsi="Arial" w:cs="Arial"/>
          <w:color w:val="000000"/>
          <w:sz w:val="22"/>
          <w:szCs w:val="22"/>
          <w:lang w:val="es-ES"/>
        </w:rPr>
        <w:endnoteReference w:id="47"/>
      </w:r>
      <w:r w:rsidR="00C6184B" w:rsidRPr="006F7551">
        <w:rPr>
          <w:rFonts w:ascii="Arial" w:hAnsi="Arial" w:cs="Arial"/>
          <w:color w:val="000000"/>
          <w:sz w:val="22"/>
          <w:szCs w:val="22"/>
          <w:lang w:val="es-ES"/>
        </w:rPr>
        <w:t xml:space="preserve">,  como autoridad ambiental competente, para </w:t>
      </w:r>
      <w:r w:rsidR="00C6184B" w:rsidRPr="006F7551">
        <w:rPr>
          <w:rFonts w:ascii="Arial" w:hAnsi="Arial" w:cs="Arial"/>
          <w:sz w:val="22"/>
          <w:szCs w:val="22"/>
          <w:lang w:val="es-ES"/>
        </w:rPr>
        <w:t>el Aeropuerto.</w:t>
      </w:r>
      <w:bookmarkEnd w:id="346"/>
    </w:p>
    <w:p w14:paraId="76A9A570" w14:textId="77777777" w:rsidR="00C6184B" w:rsidRPr="006F7551" w:rsidRDefault="00C6184B" w:rsidP="00C6184B">
      <w:pPr>
        <w:jc w:val="both"/>
        <w:rPr>
          <w:rFonts w:ascii="Arial" w:hAnsi="Arial" w:cs="Arial"/>
          <w:sz w:val="22"/>
          <w:szCs w:val="22"/>
          <w:lang w:val="es-ES"/>
          <w:rPrChange w:id="347" w:author="Apple Store Pro" w:date="2024-06-18T21:33:00Z">
            <w:rPr>
              <w:rFonts w:ascii="Arial" w:hAnsi="Arial" w:cs="Arial"/>
              <w:sz w:val="22"/>
              <w:szCs w:val="22"/>
            </w:rPr>
          </w:rPrChange>
        </w:rPr>
      </w:pPr>
    </w:p>
    <w:p w14:paraId="653CBBB0" w14:textId="77777777" w:rsidR="00C6184B" w:rsidRPr="006F7551" w:rsidRDefault="00C6184B" w:rsidP="00C6184B">
      <w:pPr>
        <w:spacing w:after="160" w:line="259" w:lineRule="auto"/>
        <w:jc w:val="both"/>
        <w:rPr>
          <w:rFonts w:ascii="Arial" w:hAnsi="Arial" w:cs="Arial"/>
          <w:sz w:val="22"/>
          <w:szCs w:val="22"/>
          <w:lang w:val="es-ES"/>
          <w:rPrChange w:id="348" w:author="Apple Store Pro" w:date="2024-06-18T21:33:00Z">
            <w:rPr>
              <w:rFonts w:ascii="Arial" w:hAnsi="Arial" w:cs="Arial"/>
              <w:sz w:val="22"/>
              <w:szCs w:val="22"/>
            </w:rPr>
          </w:rPrChange>
        </w:rPr>
      </w:pPr>
      <w:r w:rsidRPr="006F7551">
        <w:rPr>
          <w:rFonts w:ascii="Arial" w:hAnsi="Arial" w:cs="Arial"/>
          <w:kern w:val="2"/>
          <w:sz w:val="22"/>
          <w:szCs w:val="22"/>
          <w:lang w:val="es-ES"/>
        </w:rPr>
        <w:t xml:space="preserve">De antemano se agradece su comunicación, si desea </w:t>
      </w:r>
      <w:r w:rsidRPr="006F7551">
        <w:rPr>
          <w:rFonts w:ascii="Arial" w:hAnsi="Arial" w:cs="Arial"/>
          <w:color w:val="000000"/>
          <w:kern w:val="2"/>
          <w:sz w:val="22"/>
          <w:szCs w:val="22"/>
          <w:shd w:val="clear" w:color="auto" w:fill="FFFFFF"/>
          <w:lang w:val="es-ES"/>
          <w:rPrChange w:id="349" w:author="Apple Store Pro" w:date="2024-06-18T21:33:00Z">
            <w:rPr>
              <w:rFonts w:ascii="Arial" w:hAnsi="Arial" w:cs="Arial"/>
              <w:color w:val="000000"/>
              <w:kern w:val="2"/>
              <w:sz w:val="22"/>
              <w:szCs w:val="22"/>
              <w:shd w:val="clear" w:color="auto" w:fill="FFFFFF"/>
            </w:rPr>
          </w:rPrChange>
        </w:rPr>
        <w:t xml:space="preserve">manifestar cualquier información adicional que requiera, puede comunicarse con esta entidad conforme a </w:t>
      </w:r>
      <w:r w:rsidRPr="006F7551">
        <w:rPr>
          <w:rFonts w:ascii="Arial" w:hAnsi="Arial" w:cs="Arial"/>
          <w:sz w:val="22"/>
          <w:szCs w:val="22"/>
          <w:lang w:val="es-ES"/>
          <w:rPrChange w:id="350" w:author="Apple Store Pro" w:date="2024-06-18T21:33:00Z">
            <w:rPr>
              <w:rFonts w:ascii="Arial" w:hAnsi="Arial" w:cs="Arial"/>
              <w:sz w:val="22"/>
              <w:szCs w:val="22"/>
            </w:rPr>
          </w:rPrChange>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6F7551" w:rsidRDefault="00C6184B" w:rsidP="00C6184B">
      <w:pPr>
        <w:jc w:val="both"/>
        <w:rPr>
          <w:rFonts w:ascii="Arial" w:hAnsi="Arial" w:cs="Arial"/>
          <w:sz w:val="22"/>
          <w:szCs w:val="22"/>
          <w:lang w:val="es-ES"/>
          <w:rPrChange w:id="351" w:author="Apple Store Pro" w:date="2024-06-18T21:33:00Z">
            <w:rPr>
              <w:rFonts w:ascii="Arial" w:hAnsi="Arial" w:cs="Arial"/>
              <w:sz w:val="22"/>
              <w:szCs w:val="22"/>
            </w:rPr>
          </w:rPrChange>
        </w:rPr>
      </w:pPr>
    </w:p>
    <w:p w14:paraId="2378A223" w14:textId="77777777" w:rsidR="00C6184B" w:rsidRPr="006F7551" w:rsidRDefault="00C6184B" w:rsidP="00C6184B">
      <w:pPr>
        <w:numPr>
          <w:ilvl w:val="0"/>
          <w:numId w:val="1"/>
        </w:numPr>
        <w:spacing w:after="160" w:line="259" w:lineRule="auto"/>
        <w:contextualSpacing/>
        <w:jc w:val="both"/>
        <w:rPr>
          <w:rFonts w:ascii="Arial" w:eastAsia="Calibri" w:hAnsi="Arial" w:cs="Arial"/>
          <w:sz w:val="22"/>
          <w:szCs w:val="22"/>
          <w:lang w:val="es-ES" w:eastAsia="es-CO"/>
          <w:rPrChange w:id="352" w:author="Apple Store Pro" w:date="2024-06-18T21:33:00Z">
            <w:rPr>
              <w:rFonts w:ascii="Arial" w:eastAsia="Calibri" w:hAnsi="Arial" w:cs="Arial"/>
              <w:sz w:val="22"/>
              <w:szCs w:val="22"/>
              <w:lang w:eastAsia="es-CO"/>
            </w:rPr>
          </w:rPrChange>
        </w:rPr>
      </w:pPr>
      <w:r w:rsidRPr="006F7551">
        <w:rPr>
          <w:rFonts w:ascii="Arial" w:eastAsia="Calibri" w:hAnsi="Arial" w:cs="Arial"/>
          <w:sz w:val="22"/>
          <w:szCs w:val="22"/>
          <w:lang w:val="es-ES" w:eastAsia="es-CO"/>
          <w:rPrChange w:id="353" w:author="Apple Store Pro" w:date="2024-06-18T21:33:00Z">
            <w:rPr>
              <w:rFonts w:ascii="Arial" w:eastAsia="Calibri" w:hAnsi="Arial" w:cs="Arial"/>
              <w:sz w:val="22"/>
              <w:szCs w:val="22"/>
              <w:lang w:eastAsia="es-CO"/>
            </w:rPr>
          </w:rPrChange>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6F7551">
        <w:rPr>
          <w:rFonts w:ascii="Arial" w:eastAsia="Calibri" w:hAnsi="Arial" w:cs="Arial"/>
          <w:sz w:val="22"/>
          <w:szCs w:val="22"/>
          <w:lang w:val="es-ES" w:eastAsia="es-CO"/>
          <w:rPrChange w:id="354" w:author="Apple Store Pro" w:date="2024-06-18T21:33:00Z">
            <w:rPr>
              <w:rFonts w:ascii="Arial" w:eastAsia="Calibri" w:hAnsi="Arial" w:cs="Arial"/>
              <w:sz w:val="22"/>
              <w:szCs w:val="22"/>
              <w:lang w:eastAsia="es-CO"/>
            </w:rPr>
          </w:rPrChange>
        </w:rPr>
        <w:t>click</w:t>
      </w:r>
      <w:proofErr w:type="spellEnd"/>
      <w:r w:rsidRPr="006F7551">
        <w:rPr>
          <w:rFonts w:ascii="Arial" w:eastAsia="Calibri" w:hAnsi="Arial" w:cs="Arial"/>
          <w:sz w:val="22"/>
          <w:szCs w:val="22"/>
          <w:lang w:val="es-ES" w:eastAsia="es-CO"/>
          <w:rPrChange w:id="355" w:author="Apple Store Pro" w:date="2024-06-18T21:33:00Z">
            <w:rPr>
              <w:rFonts w:ascii="Arial" w:eastAsia="Calibri" w:hAnsi="Arial" w:cs="Arial"/>
              <w:sz w:val="22"/>
              <w:szCs w:val="22"/>
              <w:lang w:eastAsia="es-CO"/>
            </w:rPr>
          </w:rPrChange>
        </w:rPr>
        <w:t xml:space="preserve"> en la sección "IR A PQRSD". Completar el formulario con la información solicitada y enviar la PQR.</w:t>
      </w:r>
    </w:p>
    <w:p w14:paraId="65F0EBCF" w14:textId="77777777" w:rsidR="00C6184B" w:rsidRPr="006F7551" w:rsidRDefault="00C6184B" w:rsidP="00C6184B">
      <w:pPr>
        <w:jc w:val="both"/>
        <w:rPr>
          <w:rFonts w:ascii="Arial" w:hAnsi="Arial" w:cs="Arial"/>
          <w:sz w:val="22"/>
          <w:szCs w:val="22"/>
          <w:lang w:val="es-ES"/>
          <w:rPrChange w:id="356" w:author="Apple Store Pro" w:date="2024-06-18T21:33:00Z">
            <w:rPr>
              <w:rFonts w:ascii="Arial" w:hAnsi="Arial" w:cs="Arial"/>
              <w:sz w:val="22"/>
              <w:szCs w:val="22"/>
            </w:rPr>
          </w:rPrChange>
        </w:rPr>
      </w:pPr>
    </w:p>
    <w:p w14:paraId="66934EE5" w14:textId="77777777" w:rsidR="00C6184B" w:rsidRPr="006F7551" w:rsidRDefault="00C6184B" w:rsidP="00C6184B">
      <w:pPr>
        <w:numPr>
          <w:ilvl w:val="0"/>
          <w:numId w:val="1"/>
        </w:numPr>
        <w:spacing w:after="160" w:line="259" w:lineRule="auto"/>
        <w:contextualSpacing/>
        <w:jc w:val="both"/>
        <w:rPr>
          <w:rFonts w:ascii="Arial" w:eastAsia="Calibri" w:hAnsi="Arial" w:cs="Arial"/>
          <w:sz w:val="22"/>
          <w:szCs w:val="22"/>
          <w:lang w:val="es-ES" w:eastAsia="es-CO"/>
          <w:rPrChange w:id="357" w:author="Apple Store Pro" w:date="2024-06-18T21:33:00Z">
            <w:rPr>
              <w:rFonts w:ascii="Arial" w:eastAsia="Calibri" w:hAnsi="Arial" w:cs="Arial"/>
              <w:sz w:val="22"/>
              <w:szCs w:val="22"/>
              <w:lang w:eastAsia="es-CO"/>
            </w:rPr>
          </w:rPrChange>
        </w:rPr>
      </w:pPr>
      <w:r w:rsidRPr="006F7551">
        <w:rPr>
          <w:rFonts w:ascii="Arial" w:eastAsia="Calibri" w:hAnsi="Arial" w:cs="Arial"/>
          <w:sz w:val="22"/>
          <w:szCs w:val="22"/>
          <w:lang w:val="es-ES" w:eastAsia="es-CO"/>
          <w:rPrChange w:id="358" w:author="Apple Store Pro" w:date="2024-06-18T21:33:00Z">
            <w:rPr>
              <w:rFonts w:ascii="Arial" w:eastAsia="Calibri" w:hAnsi="Arial" w:cs="Arial"/>
              <w:sz w:val="22"/>
              <w:szCs w:val="22"/>
              <w:lang w:eastAsia="es-CO"/>
            </w:rPr>
          </w:rPrChange>
        </w:rPr>
        <w:t xml:space="preserve">Vía correo electrónico: Envía la PQR al correo electrónico oficial de la entidad; </w:t>
      </w:r>
      <w:r w:rsidR="00000000" w:rsidRPr="006F7551">
        <w:rPr>
          <w:lang w:val="es-ES"/>
          <w:rPrChange w:id="359" w:author="Apple Store Pro" w:date="2024-06-18T21:33:00Z">
            <w:rPr/>
          </w:rPrChange>
        </w:rPr>
        <w:fldChar w:fldCharType="begin"/>
      </w:r>
      <w:r w:rsidR="00000000" w:rsidRPr="006F7551">
        <w:rPr>
          <w:lang w:val="es-ES"/>
          <w:rPrChange w:id="360" w:author="Apple Store Pro" w:date="2024-06-18T21:33:00Z">
            <w:rPr/>
          </w:rPrChange>
        </w:rPr>
        <w:instrText>HYPERLINK "mailto:atencionalciudadano@aerocivil.gov.co" \t "_blank"</w:instrText>
      </w:r>
      <w:r w:rsidR="00000000" w:rsidRPr="006F7551">
        <w:rPr>
          <w:lang w:val="es-ES"/>
          <w:rPrChange w:id="361" w:author="Apple Store Pro" w:date="2024-06-18T21:33:00Z">
            <w:rPr/>
          </w:rPrChange>
        </w:rPr>
      </w:r>
      <w:r w:rsidR="00000000" w:rsidRPr="006F7551">
        <w:rPr>
          <w:lang w:val="es-ES"/>
          <w:rPrChange w:id="362" w:author="Apple Store Pro" w:date="2024-06-18T21:33:00Z">
            <w:rPr/>
          </w:rPrChange>
        </w:rPr>
        <w:fldChar w:fldCharType="separate"/>
      </w:r>
      <w:r w:rsidRPr="006F7551">
        <w:rPr>
          <w:rFonts w:ascii="Arial" w:eastAsia="Calibri" w:hAnsi="Arial" w:cs="Arial"/>
          <w:color w:val="0000FF"/>
          <w:sz w:val="22"/>
          <w:szCs w:val="22"/>
          <w:u w:val="single"/>
          <w:shd w:val="clear" w:color="auto" w:fill="FFFFFF"/>
          <w:lang w:val="es-ES"/>
          <w:rPrChange w:id="363" w:author="Apple Store Pro" w:date="2024-06-18T21:33:00Z">
            <w:rPr>
              <w:rFonts w:ascii="Arial" w:eastAsia="Calibri" w:hAnsi="Arial" w:cs="Arial"/>
              <w:color w:val="0000FF"/>
              <w:sz w:val="22"/>
              <w:szCs w:val="22"/>
              <w:u w:val="single"/>
              <w:shd w:val="clear" w:color="auto" w:fill="FFFFFF"/>
            </w:rPr>
          </w:rPrChange>
        </w:rPr>
        <w:t>atencionalciudadano</w:t>
      </w:r>
      <w:bookmarkStart w:id="364" w:name="_Hlk135388211"/>
      <w:r w:rsidRPr="006F7551">
        <w:rPr>
          <w:rFonts w:ascii="Arial" w:eastAsia="Calibri" w:hAnsi="Arial" w:cs="Arial"/>
          <w:color w:val="0000FF"/>
          <w:sz w:val="22"/>
          <w:szCs w:val="22"/>
          <w:u w:val="single"/>
          <w:shd w:val="clear" w:color="auto" w:fill="FFFFFF"/>
          <w:lang w:val="es-ES"/>
          <w:rPrChange w:id="365" w:author="Apple Store Pro" w:date="2024-06-18T21:33:00Z">
            <w:rPr>
              <w:rFonts w:ascii="Arial" w:eastAsia="Calibri" w:hAnsi="Arial" w:cs="Arial"/>
              <w:color w:val="0000FF"/>
              <w:sz w:val="22"/>
              <w:szCs w:val="22"/>
              <w:u w:val="single"/>
              <w:shd w:val="clear" w:color="auto" w:fill="FFFFFF"/>
            </w:rPr>
          </w:rPrChange>
        </w:rPr>
        <w:t>@</w:t>
      </w:r>
      <w:bookmarkEnd w:id="364"/>
      <w:r w:rsidRPr="006F7551">
        <w:rPr>
          <w:rFonts w:ascii="Arial" w:eastAsia="Calibri" w:hAnsi="Arial" w:cs="Arial"/>
          <w:color w:val="0000FF"/>
          <w:sz w:val="22"/>
          <w:szCs w:val="22"/>
          <w:u w:val="single"/>
          <w:shd w:val="clear" w:color="auto" w:fill="FFFFFF"/>
          <w:lang w:val="es-ES"/>
          <w:rPrChange w:id="366" w:author="Apple Store Pro" w:date="2024-06-18T21:33:00Z">
            <w:rPr>
              <w:rFonts w:ascii="Arial" w:eastAsia="Calibri" w:hAnsi="Arial" w:cs="Arial"/>
              <w:color w:val="0000FF"/>
              <w:sz w:val="22"/>
              <w:szCs w:val="22"/>
              <w:u w:val="single"/>
              <w:shd w:val="clear" w:color="auto" w:fill="FFFFFF"/>
            </w:rPr>
          </w:rPrChange>
        </w:rPr>
        <w:t>aerocivil.gov.co</w:t>
      </w:r>
      <w:r w:rsidR="00000000" w:rsidRPr="006F7551">
        <w:rPr>
          <w:rFonts w:ascii="Arial" w:eastAsia="Calibri" w:hAnsi="Arial" w:cs="Arial"/>
          <w:color w:val="0000FF"/>
          <w:sz w:val="22"/>
          <w:szCs w:val="22"/>
          <w:u w:val="single"/>
          <w:shd w:val="clear" w:color="auto" w:fill="FFFFFF"/>
          <w:lang w:val="es-ES"/>
          <w:rPrChange w:id="367" w:author="Apple Store Pro" w:date="2024-06-18T21:33:00Z">
            <w:rPr>
              <w:rFonts w:ascii="Arial" w:eastAsia="Calibri" w:hAnsi="Arial" w:cs="Arial"/>
              <w:color w:val="0000FF"/>
              <w:sz w:val="22"/>
              <w:szCs w:val="22"/>
              <w:u w:val="single"/>
              <w:shd w:val="clear" w:color="auto" w:fill="FFFFFF"/>
            </w:rPr>
          </w:rPrChange>
        </w:rPr>
        <w:fldChar w:fldCharType="end"/>
      </w:r>
      <w:r w:rsidRPr="006F7551">
        <w:rPr>
          <w:rFonts w:ascii="Arial" w:eastAsia="Calibri" w:hAnsi="Arial" w:cs="Arial"/>
          <w:sz w:val="22"/>
          <w:szCs w:val="22"/>
          <w:lang w:val="es-ES" w:eastAsia="es-CO"/>
          <w:rPrChange w:id="368" w:author="Apple Store Pro" w:date="2024-06-18T21:33:00Z">
            <w:rPr>
              <w:rFonts w:ascii="Arial" w:eastAsia="Calibri" w:hAnsi="Arial" w:cs="Arial"/>
              <w:sz w:val="22"/>
              <w:szCs w:val="22"/>
              <w:lang w:eastAsia="es-CO"/>
            </w:rPr>
          </w:rPrChange>
        </w:rPr>
        <w:t>, dicho correo también lo puede encontrar en su página web en la sección de "Contáctenos".</w:t>
      </w:r>
    </w:p>
    <w:p w14:paraId="3C469A35" w14:textId="77777777" w:rsidR="00C6184B" w:rsidRPr="006F7551" w:rsidRDefault="00C6184B" w:rsidP="00C6184B">
      <w:pPr>
        <w:tabs>
          <w:tab w:val="left" w:pos="915"/>
        </w:tabs>
        <w:rPr>
          <w:rFonts w:ascii="Arial" w:hAnsi="Arial" w:cs="Arial"/>
          <w:sz w:val="22"/>
          <w:szCs w:val="22"/>
          <w:lang w:val="es-ES"/>
        </w:rPr>
      </w:pPr>
    </w:p>
    <w:p w14:paraId="7B96B61F" w14:textId="77777777" w:rsidR="00C6184B" w:rsidRPr="006F7551" w:rsidRDefault="00C6184B" w:rsidP="00C6184B">
      <w:pPr>
        <w:jc w:val="both"/>
        <w:rPr>
          <w:rFonts w:ascii="Arial" w:hAnsi="Arial" w:cs="Arial"/>
          <w:color w:val="000000"/>
          <w:sz w:val="22"/>
          <w:szCs w:val="22"/>
          <w:shd w:val="clear" w:color="auto" w:fill="FFFFFF"/>
          <w:lang w:val="es-ES"/>
          <w:rPrChange w:id="369" w:author="Apple Store Pro" w:date="2024-06-18T21:33:00Z">
            <w:rPr>
              <w:rFonts w:ascii="Arial" w:hAnsi="Arial" w:cs="Arial"/>
              <w:color w:val="000000"/>
              <w:sz w:val="22"/>
              <w:szCs w:val="22"/>
              <w:shd w:val="clear" w:color="auto" w:fill="FFFFFF"/>
            </w:rPr>
          </w:rPrChange>
        </w:rPr>
      </w:pPr>
      <w:r w:rsidRPr="006F7551">
        <w:rPr>
          <w:rFonts w:ascii="Arial" w:hAnsi="Arial" w:cs="Arial"/>
          <w:color w:val="000000"/>
          <w:sz w:val="22"/>
          <w:szCs w:val="22"/>
          <w:shd w:val="clear" w:color="auto" w:fill="FFFFFF"/>
          <w:lang w:val="es-ES"/>
        </w:rPr>
        <w:t>Para la Unidad Administrativa Especial</w:t>
      </w:r>
      <w:r w:rsidRPr="006F7551">
        <w:rPr>
          <w:rFonts w:ascii="Arial" w:hAnsi="Arial" w:cs="Arial"/>
          <w:color w:val="000000"/>
          <w:sz w:val="22"/>
          <w:szCs w:val="22"/>
          <w:shd w:val="clear" w:color="auto" w:fill="FFFFFF"/>
          <w:lang w:val="es-ES"/>
          <w:rPrChange w:id="370" w:author="Apple Store Pro" w:date="2024-06-18T21:33:00Z">
            <w:rPr>
              <w:rFonts w:ascii="Arial" w:hAnsi="Arial" w:cs="Arial"/>
              <w:color w:val="000000"/>
              <w:sz w:val="22"/>
              <w:szCs w:val="22"/>
              <w:shd w:val="clear" w:color="auto" w:fill="FFFFFF"/>
            </w:rPr>
          </w:rPrChange>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6F7551" w:rsidRDefault="00C6184B" w:rsidP="00C6184B">
      <w:pPr>
        <w:jc w:val="both"/>
        <w:rPr>
          <w:rFonts w:ascii="Arial" w:hAnsi="Arial" w:cs="Arial"/>
          <w:color w:val="000000"/>
          <w:sz w:val="22"/>
          <w:szCs w:val="22"/>
          <w:shd w:val="clear" w:color="auto" w:fill="FFFFFF"/>
          <w:lang w:val="es-ES"/>
          <w:rPrChange w:id="371" w:author="Apple Store Pro" w:date="2024-06-18T21:33:00Z">
            <w:rPr>
              <w:rFonts w:ascii="Arial" w:hAnsi="Arial" w:cs="Arial"/>
              <w:color w:val="000000"/>
              <w:sz w:val="22"/>
              <w:szCs w:val="22"/>
              <w:shd w:val="clear" w:color="auto" w:fill="FFFFFF"/>
            </w:rPr>
          </w:rPrChange>
        </w:rPr>
      </w:pPr>
    </w:p>
    <w:p w14:paraId="261D44F6" w14:textId="77777777" w:rsidR="00C6184B" w:rsidRPr="006F7551" w:rsidRDefault="00C6184B" w:rsidP="00C6184B">
      <w:pPr>
        <w:jc w:val="both"/>
        <w:rPr>
          <w:rFonts w:ascii="Arial" w:hAnsi="Arial" w:cs="Arial"/>
          <w:color w:val="000000"/>
          <w:sz w:val="22"/>
          <w:szCs w:val="22"/>
          <w:shd w:val="clear" w:color="auto" w:fill="FFFFFF"/>
          <w:lang w:val="es-ES"/>
          <w:rPrChange w:id="372" w:author="Apple Store Pro" w:date="2024-06-18T21:33:00Z">
            <w:rPr>
              <w:rFonts w:ascii="Arial" w:hAnsi="Arial" w:cs="Arial"/>
              <w:color w:val="000000"/>
              <w:sz w:val="22"/>
              <w:szCs w:val="22"/>
              <w:shd w:val="clear" w:color="auto" w:fill="FFFFFF"/>
            </w:rPr>
          </w:rPrChange>
        </w:rPr>
      </w:pPr>
    </w:p>
    <w:p w14:paraId="4BEB6A15" w14:textId="77777777" w:rsidR="00C6184B" w:rsidRPr="006F7551" w:rsidRDefault="00C6184B" w:rsidP="00C6184B">
      <w:pPr>
        <w:jc w:val="both"/>
        <w:rPr>
          <w:rFonts w:ascii="Arial" w:hAnsi="Arial" w:cs="Arial"/>
          <w:color w:val="000000"/>
          <w:sz w:val="22"/>
          <w:szCs w:val="22"/>
          <w:shd w:val="clear" w:color="auto" w:fill="FFFFFF"/>
          <w:lang w:val="es-ES"/>
          <w:rPrChange w:id="373" w:author="Apple Store Pro" w:date="2024-06-18T21:33:00Z">
            <w:rPr>
              <w:rFonts w:ascii="Arial" w:hAnsi="Arial" w:cs="Arial"/>
              <w:color w:val="000000"/>
              <w:sz w:val="22"/>
              <w:szCs w:val="22"/>
              <w:shd w:val="clear" w:color="auto" w:fill="FFFFFF"/>
            </w:rPr>
          </w:rPrChange>
        </w:rPr>
      </w:pPr>
      <w:r w:rsidRPr="006F7551">
        <w:rPr>
          <w:rFonts w:ascii="Arial" w:hAnsi="Arial" w:cs="Arial"/>
          <w:color w:val="000000"/>
          <w:sz w:val="22"/>
          <w:szCs w:val="22"/>
          <w:shd w:val="clear" w:color="auto" w:fill="FFFFFF"/>
          <w:lang w:val="es-ES"/>
          <w:rPrChange w:id="374" w:author="Apple Store Pro" w:date="2024-06-18T21:33:00Z">
            <w:rPr>
              <w:rFonts w:ascii="Arial" w:hAnsi="Arial" w:cs="Arial"/>
              <w:color w:val="000000"/>
              <w:sz w:val="22"/>
              <w:szCs w:val="22"/>
              <w:shd w:val="clear" w:color="auto" w:fill="FFFFFF"/>
            </w:rPr>
          </w:rPrChange>
        </w:rPr>
        <w:t>Cordialmente;</w:t>
      </w:r>
    </w:p>
    <w:p w14:paraId="215183DE" w14:textId="77777777" w:rsidR="00C6184B" w:rsidRPr="006F7551" w:rsidRDefault="00C6184B" w:rsidP="00C6184B">
      <w:pPr>
        <w:jc w:val="both"/>
        <w:rPr>
          <w:rFonts w:ascii="Arial" w:hAnsi="Arial" w:cs="Arial"/>
          <w:color w:val="000000"/>
          <w:sz w:val="22"/>
          <w:szCs w:val="22"/>
          <w:shd w:val="clear" w:color="auto" w:fill="FFFFFF"/>
          <w:lang w:val="es-ES"/>
          <w:rPrChange w:id="375" w:author="Apple Store Pro" w:date="2024-06-18T21:33:00Z">
            <w:rPr>
              <w:rFonts w:ascii="Arial" w:hAnsi="Arial" w:cs="Arial"/>
              <w:color w:val="000000"/>
              <w:sz w:val="22"/>
              <w:szCs w:val="22"/>
              <w:shd w:val="clear" w:color="auto" w:fill="FFFFFF"/>
            </w:rPr>
          </w:rPrChange>
        </w:rPr>
      </w:pPr>
    </w:p>
    <w:p w14:paraId="4F3CA620" w14:textId="77777777" w:rsidR="00C6184B" w:rsidRPr="006F7551" w:rsidRDefault="00C6184B" w:rsidP="00C6184B">
      <w:pPr>
        <w:jc w:val="both"/>
        <w:rPr>
          <w:rFonts w:ascii="Arial" w:hAnsi="Arial" w:cs="Arial"/>
          <w:sz w:val="22"/>
          <w:szCs w:val="22"/>
          <w:lang w:val="es-ES"/>
          <w:rPrChange w:id="376" w:author="Apple Store Pro" w:date="2024-06-18T21:33:00Z">
            <w:rPr>
              <w:rFonts w:ascii="Arial" w:hAnsi="Arial" w:cs="Arial"/>
              <w:sz w:val="22"/>
              <w:szCs w:val="22"/>
            </w:rPr>
          </w:rPrChange>
        </w:rPr>
      </w:pPr>
    </w:p>
    <w:p w14:paraId="64BE0898" w14:textId="77777777" w:rsidR="00C6184B" w:rsidRPr="006F7551" w:rsidRDefault="00C6184B" w:rsidP="00C6184B">
      <w:pPr>
        <w:jc w:val="both"/>
        <w:rPr>
          <w:rFonts w:ascii="Arial" w:hAnsi="Arial" w:cs="Arial"/>
          <w:sz w:val="22"/>
          <w:szCs w:val="22"/>
          <w:lang w:val="es-ES"/>
          <w:rPrChange w:id="377" w:author="Apple Store Pro" w:date="2024-06-18T21:33:00Z">
            <w:rPr>
              <w:rFonts w:ascii="Arial" w:hAnsi="Arial" w:cs="Arial"/>
              <w:sz w:val="22"/>
              <w:szCs w:val="22"/>
            </w:rPr>
          </w:rPrChange>
        </w:rPr>
      </w:pPr>
    </w:p>
    <w:p w14:paraId="695C896E" w14:textId="77777777" w:rsidR="00C6184B" w:rsidRPr="006F7551" w:rsidRDefault="00C6184B" w:rsidP="00C6184B">
      <w:pPr>
        <w:autoSpaceDE w:val="0"/>
        <w:autoSpaceDN w:val="0"/>
        <w:adjustRightInd w:val="0"/>
        <w:ind w:left="708" w:hanging="708"/>
        <w:rPr>
          <w:rFonts w:ascii="Arial" w:hAnsi="Arial" w:cs="Arial"/>
          <w:color w:val="000000"/>
          <w:sz w:val="22"/>
          <w:szCs w:val="22"/>
          <w:lang w:val="es-ES"/>
          <w:rPrChange w:id="378" w:author="Apple Store Pro" w:date="2024-06-18T21:33:00Z">
            <w:rPr>
              <w:rFonts w:ascii="Arial" w:hAnsi="Arial" w:cs="Arial"/>
              <w:color w:val="000000"/>
              <w:sz w:val="22"/>
              <w:szCs w:val="22"/>
            </w:rPr>
          </w:rPrChange>
        </w:rPr>
      </w:pPr>
      <w:bookmarkStart w:id="379" w:name="_Hlk139350578"/>
      <w:r w:rsidRPr="006F7551">
        <w:rPr>
          <w:rFonts w:ascii="Arial" w:hAnsi="Arial" w:cs="Arial"/>
          <w:b/>
          <w:bCs/>
          <w:color w:val="000000"/>
          <w:sz w:val="22"/>
          <w:szCs w:val="22"/>
          <w:lang w:val="es-ES"/>
          <w:rPrChange w:id="380" w:author="Apple Store Pro" w:date="2024-06-18T21:33:00Z">
            <w:rPr>
              <w:rFonts w:ascii="Arial" w:hAnsi="Arial" w:cs="Arial"/>
              <w:b/>
              <w:bCs/>
              <w:color w:val="000000"/>
              <w:sz w:val="22"/>
              <w:szCs w:val="22"/>
            </w:rPr>
          </w:rPrChange>
        </w:rPr>
        <w:t>VICTORIA EUGENIA RICO BARRERO</w:t>
      </w:r>
    </w:p>
    <w:p w14:paraId="1E11357A" w14:textId="77777777" w:rsidR="00C6184B" w:rsidRPr="006F7551" w:rsidRDefault="00C6184B" w:rsidP="00C6184B">
      <w:pPr>
        <w:autoSpaceDE w:val="0"/>
        <w:autoSpaceDN w:val="0"/>
        <w:adjustRightInd w:val="0"/>
        <w:ind w:left="708" w:hanging="708"/>
        <w:jc w:val="both"/>
        <w:rPr>
          <w:rFonts w:ascii="Arial" w:hAnsi="Arial" w:cs="Arial"/>
          <w:color w:val="000000"/>
          <w:sz w:val="22"/>
          <w:szCs w:val="22"/>
          <w:lang w:val="es-ES"/>
          <w:rPrChange w:id="381" w:author="Apple Store Pro" w:date="2024-06-18T21:33:00Z">
            <w:rPr>
              <w:rFonts w:ascii="Arial" w:hAnsi="Arial" w:cs="Arial"/>
              <w:color w:val="000000"/>
              <w:sz w:val="22"/>
              <w:szCs w:val="22"/>
            </w:rPr>
          </w:rPrChange>
        </w:rPr>
      </w:pPr>
      <w:r w:rsidRPr="006F7551">
        <w:rPr>
          <w:rFonts w:ascii="Arial" w:hAnsi="Arial" w:cs="Arial"/>
          <w:color w:val="000000"/>
          <w:sz w:val="22"/>
          <w:szCs w:val="22"/>
          <w:lang w:val="es-ES"/>
          <w:rPrChange w:id="382" w:author="Apple Store Pro" w:date="2024-06-18T21:33:00Z">
            <w:rPr>
              <w:rFonts w:ascii="Arial" w:hAnsi="Arial" w:cs="Arial"/>
              <w:color w:val="000000"/>
              <w:sz w:val="22"/>
              <w:szCs w:val="22"/>
            </w:rPr>
          </w:rPrChange>
        </w:rPr>
        <w:t>Coordinadora Grupo de Gestión Ambiental y Control Fauna</w:t>
      </w:r>
    </w:p>
    <w:p w14:paraId="153D4E1C" w14:textId="77777777" w:rsidR="00C6184B" w:rsidRPr="006F7551" w:rsidRDefault="00C6184B" w:rsidP="00C6184B">
      <w:pPr>
        <w:autoSpaceDE w:val="0"/>
        <w:autoSpaceDN w:val="0"/>
        <w:adjustRightInd w:val="0"/>
        <w:ind w:left="708" w:hanging="708"/>
        <w:jc w:val="both"/>
        <w:rPr>
          <w:rFonts w:ascii="Arial" w:hAnsi="Arial" w:cs="Arial"/>
          <w:color w:val="000000"/>
          <w:sz w:val="22"/>
          <w:szCs w:val="22"/>
          <w:lang w:val="es-ES"/>
          <w:rPrChange w:id="383" w:author="Apple Store Pro" w:date="2024-06-18T21:33:00Z">
            <w:rPr>
              <w:rFonts w:ascii="Arial" w:hAnsi="Arial" w:cs="Arial"/>
              <w:color w:val="000000"/>
              <w:sz w:val="22"/>
              <w:szCs w:val="22"/>
            </w:rPr>
          </w:rPrChange>
        </w:rPr>
      </w:pPr>
    </w:p>
    <w:p w14:paraId="6BEA31E8" w14:textId="77777777" w:rsidR="00C6184B" w:rsidRPr="006F7551" w:rsidRDefault="00C6184B" w:rsidP="00C6184B">
      <w:pPr>
        <w:ind w:left="708" w:hanging="708"/>
        <w:jc w:val="both"/>
        <w:rPr>
          <w:rFonts w:ascii="Arial" w:hAnsi="Arial"/>
          <w:sz w:val="18"/>
          <w:lang w:val="es-ES"/>
          <w:rPrChange w:id="384" w:author="Apple Store Pro" w:date="2024-06-18T21:33:00Z">
            <w:rPr>
              <w:rFonts w:ascii="Arial" w:hAnsi="Arial"/>
              <w:sz w:val="18"/>
            </w:rPr>
          </w:rPrChange>
        </w:rPr>
      </w:pPr>
      <w:r w:rsidRPr="006F7551">
        <w:rPr>
          <w:rFonts w:ascii="Arial" w:hAnsi="Arial"/>
          <w:sz w:val="18"/>
          <w:lang w:val="es-ES"/>
          <w:rPrChange w:id="385" w:author="Apple Store Pro" w:date="2024-06-18T21:33:00Z">
            <w:rPr>
              <w:rFonts w:ascii="Arial" w:hAnsi="Arial"/>
              <w:sz w:val="18"/>
            </w:rPr>
          </w:rPrChange>
        </w:rPr>
        <w:t xml:space="preserve">Anexo: </w:t>
      </w:r>
    </w:p>
    <w:p w14:paraId="128971CB" w14:textId="77777777" w:rsidR="00C6184B" w:rsidRPr="006F7551" w:rsidRDefault="00C6184B" w:rsidP="00C6184B">
      <w:pPr>
        <w:ind w:left="708" w:hanging="708"/>
        <w:jc w:val="both"/>
        <w:rPr>
          <w:rFonts w:ascii="Arial" w:hAnsi="Arial"/>
          <w:sz w:val="6"/>
          <w:szCs w:val="8"/>
          <w:lang w:val="es-ES"/>
          <w:rPrChange w:id="386" w:author="Apple Store Pro" w:date="2024-06-18T21:33:00Z">
            <w:rPr>
              <w:rFonts w:ascii="Arial" w:hAnsi="Arial"/>
              <w:sz w:val="6"/>
              <w:szCs w:val="8"/>
            </w:rPr>
          </w:rPrChange>
        </w:rPr>
      </w:pPr>
    </w:p>
    <w:p w14:paraId="3DDF2A6D" w14:textId="77777777" w:rsidR="00C6184B" w:rsidRPr="006F7551" w:rsidRDefault="00C6184B" w:rsidP="00C6184B">
      <w:pPr>
        <w:autoSpaceDE w:val="0"/>
        <w:autoSpaceDN w:val="0"/>
        <w:adjustRightInd w:val="0"/>
        <w:ind w:left="708" w:hanging="708"/>
        <w:rPr>
          <w:rFonts w:ascii="Arial" w:hAnsi="Arial" w:cs="Arial"/>
          <w:color w:val="000000"/>
          <w:sz w:val="16"/>
          <w:szCs w:val="16"/>
          <w:lang w:val="es-ES"/>
          <w:rPrChange w:id="387" w:author="Apple Store Pro" w:date="2024-06-18T21:33:00Z">
            <w:rPr>
              <w:rFonts w:ascii="Arial" w:hAnsi="Arial" w:cs="Arial"/>
              <w:color w:val="000000"/>
              <w:sz w:val="16"/>
              <w:szCs w:val="16"/>
            </w:rPr>
          </w:rPrChange>
        </w:rPr>
      </w:pPr>
      <w:r w:rsidRPr="006F7551">
        <w:rPr>
          <w:rFonts w:ascii="Arial" w:hAnsi="Arial" w:cs="Arial"/>
          <w:color w:val="000000"/>
          <w:sz w:val="16"/>
          <w:szCs w:val="16"/>
          <w:lang w:val="es-ES"/>
          <w:rPrChange w:id="388" w:author="Apple Store Pro" w:date="2024-06-18T21:33:00Z">
            <w:rPr>
              <w:rFonts w:ascii="Arial" w:hAnsi="Arial" w:cs="Arial"/>
              <w:color w:val="000000"/>
              <w:sz w:val="16"/>
              <w:szCs w:val="16"/>
            </w:rPr>
          </w:rPrChange>
        </w:rPr>
        <w:t xml:space="preserve">Copias a: Ing. Angela </w:t>
      </w:r>
      <w:proofErr w:type="spellStart"/>
      <w:r w:rsidRPr="006F7551">
        <w:rPr>
          <w:rFonts w:ascii="Arial" w:hAnsi="Arial" w:cs="Arial"/>
          <w:color w:val="000000"/>
          <w:sz w:val="16"/>
          <w:szCs w:val="16"/>
          <w:lang w:val="es-ES"/>
          <w:rPrChange w:id="389" w:author="Apple Store Pro" w:date="2024-06-18T21:33:00Z">
            <w:rPr>
              <w:rFonts w:ascii="Arial" w:hAnsi="Arial" w:cs="Arial"/>
              <w:color w:val="000000"/>
              <w:sz w:val="16"/>
              <w:szCs w:val="16"/>
            </w:rPr>
          </w:rPrChange>
        </w:rPr>
        <w:t>Ines</w:t>
      </w:r>
      <w:proofErr w:type="spellEnd"/>
      <w:r w:rsidRPr="006F7551">
        <w:rPr>
          <w:rFonts w:ascii="Arial" w:hAnsi="Arial" w:cs="Arial"/>
          <w:color w:val="000000"/>
          <w:sz w:val="16"/>
          <w:szCs w:val="16"/>
          <w:lang w:val="es-ES"/>
          <w:rPrChange w:id="390" w:author="Apple Store Pro" w:date="2024-06-18T21:33:00Z">
            <w:rPr>
              <w:rFonts w:ascii="Arial" w:hAnsi="Arial" w:cs="Arial"/>
              <w:color w:val="000000"/>
              <w:sz w:val="16"/>
              <w:szCs w:val="16"/>
            </w:rPr>
          </w:rPrChange>
        </w:rPr>
        <w:t xml:space="preserve"> </w:t>
      </w:r>
      <w:proofErr w:type="spellStart"/>
      <w:r w:rsidRPr="006F7551">
        <w:rPr>
          <w:rFonts w:ascii="Arial" w:hAnsi="Arial" w:cs="Arial"/>
          <w:color w:val="000000"/>
          <w:sz w:val="16"/>
          <w:szCs w:val="16"/>
          <w:lang w:val="es-ES"/>
          <w:rPrChange w:id="391" w:author="Apple Store Pro" w:date="2024-06-18T21:33:00Z">
            <w:rPr>
              <w:rFonts w:ascii="Arial" w:hAnsi="Arial" w:cs="Arial"/>
              <w:color w:val="000000"/>
              <w:sz w:val="16"/>
              <w:szCs w:val="16"/>
            </w:rPr>
          </w:rPrChange>
        </w:rPr>
        <w:t>Paez</w:t>
      </w:r>
      <w:proofErr w:type="spellEnd"/>
      <w:r w:rsidRPr="006F7551">
        <w:rPr>
          <w:rFonts w:ascii="Arial" w:hAnsi="Arial" w:cs="Arial"/>
          <w:color w:val="000000"/>
          <w:sz w:val="16"/>
          <w:szCs w:val="16"/>
          <w:lang w:val="es-ES"/>
          <w:rPrChange w:id="392" w:author="Apple Store Pro" w:date="2024-06-18T21:33:00Z">
            <w:rPr>
              <w:rFonts w:ascii="Arial" w:hAnsi="Arial" w:cs="Arial"/>
              <w:color w:val="000000"/>
              <w:sz w:val="16"/>
              <w:szCs w:val="16"/>
            </w:rPr>
          </w:rPrChange>
        </w:rPr>
        <w:t xml:space="preserve">// Directora de Operaciones Aeroportuarias (E) </w:t>
      </w:r>
    </w:p>
    <w:p w14:paraId="356B5B7C" w14:textId="69356600" w:rsidR="00C6184B" w:rsidRPr="006F7551" w:rsidRDefault="00C6184B" w:rsidP="00C6184B">
      <w:pPr>
        <w:ind w:left="708" w:hanging="708"/>
        <w:jc w:val="both"/>
        <w:rPr>
          <w:rFonts w:ascii="Arial" w:hAnsi="Arial"/>
          <w:sz w:val="18"/>
          <w:lang w:val="es-ES"/>
          <w:rPrChange w:id="393" w:author="Apple Store Pro" w:date="2024-06-18T21:33:00Z">
            <w:rPr>
              <w:rFonts w:ascii="Arial" w:hAnsi="Arial"/>
              <w:sz w:val="18"/>
            </w:rPr>
          </w:rPrChange>
        </w:rPr>
      </w:pPr>
      <w:r w:rsidRPr="006F7551">
        <w:rPr>
          <w:rFonts w:ascii="Arial" w:hAnsi="Arial" w:cs="Arial"/>
          <w:color w:val="000000"/>
          <w:sz w:val="16"/>
          <w:szCs w:val="16"/>
          <w:lang w:val="es-ES"/>
          <w:rPrChange w:id="394" w:author="Apple Store Pro" w:date="2024-06-18T21:33:00Z">
            <w:rPr>
              <w:rFonts w:ascii="Arial" w:hAnsi="Arial" w:cs="Arial"/>
              <w:color w:val="000000"/>
              <w:sz w:val="16"/>
              <w:szCs w:val="16"/>
            </w:rPr>
          </w:rPrChange>
        </w:rPr>
        <w:t xml:space="preserve">Proyectó: </w:t>
      </w:r>
      <w:r w:rsidRPr="006F7551">
        <w:rPr>
          <w:rFonts w:ascii="Arial" w:hAnsi="Arial"/>
          <w:sz w:val="16"/>
          <w:szCs w:val="18"/>
          <w:lang w:val="es-ES"/>
          <w:rPrChange w:id="395" w:author="Apple Store Pro" w:date="2024-06-18T21:33:00Z">
            <w:rPr>
              <w:rFonts w:ascii="Arial" w:hAnsi="Arial"/>
              <w:sz w:val="16"/>
              <w:szCs w:val="18"/>
            </w:rPr>
          </w:rPrChange>
        </w:rPr>
        <w:t>Luz Mery Castro Pinzón// Auxiliar GGACF</w:t>
      </w:r>
    </w:p>
    <w:p w14:paraId="72A16D40" w14:textId="77777777" w:rsidR="00C6184B" w:rsidRPr="006F7551" w:rsidRDefault="00C6184B" w:rsidP="00C6184B">
      <w:pPr>
        <w:spacing w:line="256" w:lineRule="auto"/>
        <w:ind w:left="708" w:hanging="708"/>
        <w:jc w:val="both"/>
        <w:rPr>
          <w:rFonts w:ascii="Arial" w:hAnsi="Arial" w:cs="Arial"/>
          <w:color w:val="000000"/>
          <w:sz w:val="22"/>
          <w:szCs w:val="22"/>
          <w:shd w:val="clear" w:color="auto" w:fill="FFFFFF"/>
          <w:lang w:val="es-ES"/>
          <w:rPrChange w:id="396" w:author="Apple Store Pro" w:date="2024-06-18T21:33:00Z">
            <w:rPr>
              <w:rFonts w:ascii="Arial" w:hAnsi="Arial" w:cs="Arial"/>
              <w:color w:val="000000"/>
              <w:sz w:val="22"/>
              <w:szCs w:val="22"/>
              <w:shd w:val="clear" w:color="auto" w:fill="FFFFFF"/>
            </w:rPr>
          </w:rPrChange>
        </w:rPr>
      </w:pPr>
      <w:r w:rsidRPr="006F7551">
        <w:rPr>
          <w:rFonts w:ascii="Arial" w:hAnsi="Arial" w:cs="Arial"/>
          <w:color w:val="000000"/>
          <w:sz w:val="16"/>
          <w:szCs w:val="16"/>
          <w:lang w:val="es-ES"/>
          <w:rPrChange w:id="397" w:author="Apple Store Pro" w:date="2024-06-18T21:33:00Z">
            <w:rPr>
              <w:rFonts w:ascii="Arial" w:hAnsi="Arial" w:cs="Arial"/>
              <w:color w:val="000000"/>
              <w:sz w:val="16"/>
              <w:szCs w:val="16"/>
            </w:rPr>
          </w:rPrChange>
        </w:rPr>
        <w:t>Revisó: Ing. Victoria Eugenia Rico Barrero//Coordinador GGACF</w:t>
      </w:r>
      <w:bookmarkEnd w:id="379"/>
    </w:p>
    <w:p w14:paraId="2EF58520" w14:textId="77777777" w:rsidR="00C6184B" w:rsidRPr="006F7551" w:rsidRDefault="00C6184B" w:rsidP="00D52408">
      <w:pPr>
        <w:jc w:val="both"/>
        <w:rPr>
          <w:rFonts w:ascii="Arial" w:hAnsi="Arial"/>
          <w:sz w:val="18"/>
          <w:lang w:val="es-ES"/>
          <w:rPrChange w:id="398" w:author="Apple Store Pro" w:date="2024-06-18T21:33:00Z">
            <w:rPr>
              <w:rFonts w:ascii="Arial" w:hAnsi="Arial"/>
              <w:sz w:val="18"/>
            </w:rPr>
          </w:rPrChange>
        </w:rPr>
      </w:pPr>
    </w:p>
    <w:p w14:paraId="53FB5C7E" w14:textId="77777777" w:rsidR="00D27900" w:rsidRPr="006F7551" w:rsidRDefault="00D27900">
      <w:pPr>
        <w:jc w:val="both"/>
        <w:rPr>
          <w:rFonts w:ascii="Arial" w:hAnsi="Arial"/>
          <w:sz w:val="18"/>
          <w:lang w:val="es-ES"/>
          <w:rPrChange w:id="399" w:author="Apple Store Pro" w:date="2024-06-18T21:33:00Z">
            <w:rPr>
              <w:rFonts w:ascii="Arial" w:hAnsi="Arial"/>
              <w:sz w:val="18"/>
            </w:rPr>
          </w:rPrChange>
        </w:rPr>
      </w:pPr>
    </w:p>
    <w:sectPr w:rsidR="00D27900" w:rsidRPr="006F7551" w:rsidSect="00FE5869">
      <w:headerReference w:type="default" r:id="rId15"/>
      <w:footerReference w:type="default" r:id="rId16"/>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Apple Store Pro" w:date="2024-06-18T21:32:00Z" w:initials="ASP">
    <w:p w14:paraId="5AFDB9DD" w14:textId="64AB51F7" w:rsidR="00961D6B" w:rsidRDefault="00961D6B">
      <w:pPr>
        <w:pStyle w:val="Textocomentario"/>
      </w:pPr>
      <w:r>
        <w:rPr>
          <w:rStyle w:val="Refdecomentario"/>
        </w:rPr>
        <w:annotationRef/>
      </w:r>
      <w:r>
        <w:t xml:space="preserve"> Ing. acá es pertinente,  incluir la gráfica donde se muestre las operaciones después de pandemia, que si bien se ha ido incrementando, no es exponencial como lo dice la usuaria.    </w:t>
      </w:r>
    </w:p>
  </w:comment>
  <w:comment w:id="257" w:author="Apple Store Pro" w:date="2024-06-18T21:20:00Z" w:initials="ASP">
    <w:p w14:paraId="0C44201B" w14:textId="1F885D31" w:rsidR="004A478C" w:rsidRDefault="004A478C">
      <w:pPr>
        <w:pStyle w:val="Textocomentario"/>
      </w:pPr>
      <w:r>
        <w:rPr>
          <w:rStyle w:val="Refdecomentario"/>
        </w:rPr>
        <w:annotationRef/>
      </w:r>
      <w:r>
        <w:t xml:space="preserve"> </w:t>
      </w:r>
      <w:r>
        <w:t xml:space="preserve">Se sugiere si hay posibilidad de una conclusión para el sitio de interés </w:t>
      </w:r>
    </w:p>
  </w:comment>
  <w:comment w:id="273" w:author="Apple Store Pro" w:date="2024-06-18T21:26:00Z" w:initials="ASP">
    <w:p w14:paraId="404B04C4" w14:textId="3B1A3FB9" w:rsidR="004A478C" w:rsidRDefault="004A478C">
      <w:pPr>
        <w:pStyle w:val="Textocomentario"/>
      </w:pPr>
      <w:r>
        <w:rPr>
          <w:rStyle w:val="Refdecomentario"/>
        </w:rPr>
        <w:annotationRef/>
      </w:r>
      <w:r>
        <w:t xml:space="preserve"> </w:t>
      </w:r>
      <w:r>
        <w:t xml:space="preserve">Por favor ya que se menciona remitir por competencia a dicha dependencia. </w:t>
      </w:r>
    </w:p>
  </w:comment>
  <w:comment w:id="286" w:author="Apple Store Pro" w:date="2024-06-18T21:28:00Z" w:initials="ASP">
    <w:p w14:paraId="6886B6DF" w14:textId="77777777" w:rsidR="004A478C" w:rsidRDefault="004A478C" w:rsidP="004A478C">
      <w:pPr>
        <w:pStyle w:val="Textocomentario"/>
      </w:pPr>
      <w:r>
        <w:rPr>
          <w:rStyle w:val="Refdecomentario"/>
        </w:rPr>
        <w:annotationRef/>
      </w:r>
      <w:proofErr w:type="spellStart"/>
      <w:r>
        <w:t>Ing</w:t>
      </w:r>
      <w:proofErr w:type="spellEnd"/>
      <w:r>
        <w:t xml:space="preserve">, antes de pasar al otro párrafo, se sugiere  concluir como lo hemos dicho en otros </w:t>
      </w:r>
      <w:proofErr w:type="spellStart"/>
      <w:r>
        <w:t>dp</w:t>
      </w:r>
      <w:proofErr w:type="spellEnd"/>
      <w:r>
        <w:t xml:space="preserve"> con un  cuadro o gráfico, que los aviones pasan por el sitio indicado  con la altura exigida y las rutas al sur de la ciudad que se siguen. Para efecto, que el  usuario pueda ver que  son varias rutas aéreas   y teniendo en cuenta las reglamentaciones internacionales (como se dice en el  párrafo anterior). Es concluir, con una argumento, para que la respuesta no quede incompleta. </w:t>
      </w:r>
    </w:p>
    <w:p w14:paraId="7B2175AB" w14:textId="13228924" w:rsidR="004A478C" w:rsidRDefault="004A478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DB9DD" w15:done="0"/>
  <w15:commentEx w15:paraId="0C44201B" w15:done="0"/>
  <w15:commentEx w15:paraId="404B04C4" w15:done="0"/>
  <w15:commentEx w15:paraId="7B217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0C3F93E" w16cex:dateUtc="2024-06-19T02:32:00Z"/>
  <w16cex:commentExtensible w16cex:durableId="6A72D351" w16cex:dateUtc="2024-06-19T02:20:00Z"/>
  <w16cex:commentExtensible w16cex:durableId="0A1870FA" w16cex:dateUtc="2024-06-19T02:26:00Z"/>
  <w16cex:commentExtensible w16cex:durableId="1CF8FED9" w16cex:dateUtc="2024-06-19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DB9DD" w16cid:durableId="40C3F93E"/>
  <w16cid:commentId w16cid:paraId="0C44201B" w16cid:durableId="6A72D351"/>
  <w16cid:commentId w16cid:paraId="404B04C4" w16cid:durableId="0A1870FA"/>
  <w16cid:commentId w16cid:paraId="7B2175AB" w16cid:durableId="1CF8F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F2E3" w14:textId="77777777" w:rsidR="00A3638F" w:rsidRDefault="00A3638F">
      <w:r>
        <w:separator/>
      </w:r>
    </w:p>
  </w:endnote>
  <w:endnote w:type="continuationSeparator" w:id="0">
    <w:p w14:paraId="06CEE9C1" w14:textId="77777777" w:rsidR="00A3638F" w:rsidRDefault="00A3638F">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4A4270">
        <w:rPr>
          <w:rFonts w:ascii="Arial" w:hAnsi="Arial" w:cs="Arial"/>
          <w:color w:val="000000"/>
          <w:sz w:val="16"/>
          <w:szCs w:val="16"/>
        </w:rPr>
        <w:t>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487C8FE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 </w:t>
      </w:r>
      <w:r w:rsidRPr="007849CD">
        <w:rPr>
          <w:rFonts w:ascii="Arial" w:hAnsi="Arial" w:cs="Arial"/>
          <w:color w:val="000000"/>
          <w:sz w:val="16"/>
          <w:szCs w:val="16"/>
          <w:shd w:val="clear" w:color="auto" w:fill="FFFFFF"/>
        </w:rPr>
        <w:t>Por la cual se otorga una licencia ambiental.</w:t>
      </w:r>
    </w:p>
  </w:endnote>
  <w:endnote w:id="5">
    <w:p w14:paraId="6DA9B6A8" w14:textId="77777777" w:rsidR="007849CD" w:rsidRPr="00712350" w:rsidRDefault="007849CD" w:rsidP="007849CD">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w:t>
      </w:r>
      <w:r w:rsidRPr="00712350">
        <w:rPr>
          <w:rFonts w:ascii="Arial" w:hAnsi="Arial" w:cs="Arial"/>
          <w:sz w:val="16"/>
          <w:szCs w:val="16"/>
        </w:rPr>
        <w:t>Magistrado Ponente: Antonio José Lizarazo Ocampo.</w:t>
      </w:r>
    </w:p>
  </w:endnote>
  <w:endnote w:id="6">
    <w:p w14:paraId="22D14325"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medio del cual se expide el </w:t>
      </w:r>
      <w:r w:rsidRPr="007849CD">
        <w:rPr>
          <w:rStyle w:val="nfasis"/>
          <w:rFonts w:ascii="Arial" w:eastAsia="Calibri" w:hAnsi="Arial" w:cs="Arial"/>
          <w:color w:val="000000"/>
          <w:sz w:val="16"/>
          <w:szCs w:val="16"/>
          <w:shd w:val="clear" w:color="auto" w:fill="FFFFFF"/>
        </w:rPr>
        <w:t>Decreto</w:t>
      </w:r>
      <w:r w:rsidRPr="007849CD">
        <w:rPr>
          <w:rFonts w:ascii="Arial" w:hAnsi="Arial" w:cs="Arial"/>
          <w:color w:val="000000"/>
          <w:sz w:val="16"/>
          <w:szCs w:val="16"/>
          <w:shd w:val="clear" w:color="auto" w:fill="FFFFFF"/>
        </w:rPr>
        <w:t> Único. Reglamentario del Sector Ambiente y Desarrollo Sostenible</w:t>
      </w:r>
    </w:p>
  </w:endnote>
  <w:endnote w:id="7">
    <w:p w14:paraId="51099C8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Por la cual se modifica una licencia ambiental y se adoptan otras determinaciones.</w:t>
      </w:r>
    </w:p>
  </w:endnote>
  <w:endnote w:id="8">
    <w:p w14:paraId="78C61EA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Por la cual se resuelve dos recursos de reposición y se adiciona la Resolución 1728 del 4 de octubre de 2021.</w:t>
      </w:r>
    </w:p>
  </w:endnote>
  <w:endnote w:id="9">
    <w:p w14:paraId="639327C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Por la cual se modifica la licencia ambiental otorgada mediante la Resolución 1330 del 07 de noviembre de 1995, y se toman otras determinaciones.</w:t>
      </w:r>
    </w:p>
  </w:endnote>
  <w:endnote w:id="10">
    <w:p w14:paraId="1F69531C"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Por la cual se resuelven los recursos de reposición interpuestos contra la Resolución 1034 de 24 de agosto de 2015 y se toman otras determinaciones</w:t>
      </w:r>
    </w:p>
  </w:endnote>
  <w:endnote w:id="11">
    <w:p w14:paraId="26A628E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Por la cual se imponen unas medidas adicionales y se adoptan otras determinaciones</w:t>
      </w:r>
    </w:p>
  </w:endnote>
  <w:endnote w:id="12">
    <w:p w14:paraId="4F7BBD38"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Cuota de ruido</w:t>
      </w:r>
    </w:p>
  </w:endnote>
  <w:endnote w:id="13">
    <w:p w14:paraId="0FF6889A" w14:textId="77777777" w:rsidR="007849CD" w:rsidRPr="00CF2C26"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la cual se establece la norma nacional de emisión de ruido y ruido ambiental.</w:t>
      </w:r>
    </w:p>
  </w:endnote>
  <w:endnote w:id="14">
    <w:p w14:paraId="7FE33F14" w14:textId="77777777" w:rsidR="007849CD" w:rsidRDefault="007849CD" w:rsidP="007849CD">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w:t>
      </w:r>
      <w:r w:rsidRPr="00C07652">
        <w:rPr>
          <w:rFonts w:ascii="Arial" w:hAnsi="Arial" w:cs="Arial"/>
          <w:sz w:val="16"/>
          <w:szCs w:val="16"/>
        </w:rPr>
        <w:t>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4BF7D8E0" w14:textId="77777777" w:rsidR="007849CD" w:rsidRPr="00C07652" w:rsidRDefault="007849CD" w:rsidP="007849CD">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w:t>
      </w:r>
      <w:r w:rsidRPr="00C07652">
        <w:rPr>
          <w:rFonts w:ascii="Arial" w:hAnsi="Arial" w:cs="Arial"/>
          <w:sz w:val="16"/>
          <w:szCs w:val="16"/>
        </w:rPr>
        <w:t>la emisión de ruido se refiere específicamente a la liberación de sonidos no deseados o indeseables por parte de una fuente particular.</w:t>
      </w:r>
    </w:p>
  </w:endnote>
  <w:endnote w:id="16">
    <w:p w14:paraId="7E47F7E4" w14:textId="77777777" w:rsidR="007849CD" w:rsidRPr="00CF2C26" w:rsidRDefault="007849CD" w:rsidP="007849CD">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w:t>
      </w:r>
      <w:r w:rsidRPr="00CF2C26">
        <w:rPr>
          <w:rFonts w:ascii="Arial" w:hAnsi="Arial" w:cs="Arial"/>
          <w:sz w:val="16"/>
          <w:szCs w:val="16"/>
        </w:rPr>
        <w:t>Indicador acústico</w:t>
      </w:r>
    </w:p>
  </w:endnote>
  <w:endnote w:id="17">
    <w:p w14:paraId="29FDE2F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18">
    <w:p w14:paraId="0BF8B80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5FB8DB6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Decibeles en ponderación A</w:t>
      </w:r>
    </w:p>
  </w:endnote>
  <w:endnote w:id="20">
    <w:p w14:paraId="51C4F539"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Nivel de presión acústica máxima</w:t>
      </w:r>
    </w:p>
  </w:endnote>
  <w:endnote w:id="21">
    <w:p w14:paraId="0C007582" w14:textId="77777777" w:rsidR="007849CD" w:rsidRPr="00BE52B9" w:rsidRDefault="007849CD" w:rsidP="007849CD">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w:t>
      </w:r>
      <w:r w:rsidRPr="00BE52B9">
        <w:rPr>
          <w:rFonts w:ascii="Arial" w:hAnsi="Arial" w:cs="Arial"/>
          <w:sz w:val="16"/>
          <w:szCs w:val="16"/>
        </w:rPr>
        <w:t xml:space="preserve">Incertidumbre Expandida de medición. Definida como un parámetro no negativo que caracteriza la dispersión de los valores del mesurando y el cual es reportado con un nivel de confianza del 95% aproximadamente.  </w:t>
      </w:r>
    </w:p>
  </w:endnote>
  <w:endnote w:id="22">
    <w:p w14:paraId="1931B279"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229890AB"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Orientación sobre el enfoque equilibrado de la gestión de ruido de las aeronaves.</w:t>
      </w:r>
    </w:p>
  </w:endnote>
  <w:endnote w:id="24">
    <w:p w14:paraId="51F2B9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Procedimientos para los servicios de navegación aérea - Operaciones de aeronaves (PANS-OPS).</w:t>
      </w:r>
    </w:p>
  </w:endnote>
  <w:endnote w:id="25">
    <w:p w14:paraId="67B9B0E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de operaciones de descenso continuo (CDO).</w:t>
      </w:r>
    </w:p>
  </w:endnote>
  <w:endnote w:id="26">
    <w:p w14:paraId="59C37F67"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de operaciones de ascenso continuo (CCO).</w:t>
      </w:r>
    </w:p>
  </w:endnote>
  <w:endnote w:id="27">
    <w:p w14:paraId="3BFB803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sobre el uso de la Navegación Basada en el Rendimiento (PBN) en el diseño del espacio aéreo.</w:t>
      </w:r>
    </w:p>
  </w:endnote>
  <w:endnote w:id="28">
    <w:p w14:paraId="3A718F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Revisión de los proyectos de investigación, desarrollo y ejecución de la reducción de ruido.</w:t>
      </w:r>
    </w:p>
  </w:endnote>
  <w:endnote w:id="29">
    <w:p w14:paraId="31914D9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Orientación sobre la evaluación de los cambios operacionales propuestos en la gestión de tránsito aéreo.</w:t>
      </w:r>
    </w:p>
  </w:endnote>
  <w:endnote w:id="30">
    <w:p w14:paraId="2E5B3ED4"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7D8606BB"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Normas de aeronavegabilidad y operación de aeronaves.</w:t>
      </w:r>
    </w:p>
  </w:endnote>
  <w:endnote w:id="32">
    <w:p w14:paraId="19BD2B39"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Aeródromos, aeropuertos y helipuertos</w:t>
      </w:r>
    </w:p>
  </w:endnote>
  <w:endnote w:id="33">
    <w:p w14:paraId="092FE3C8"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Cartas aeronáuticas</w:t>
      </w:r>
    </w:p>
  </w:endnote>
  <w:endnote w:id="34">
    <w:p w14:paraId="0D421A5E"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Gestión de tránsito aéreo</w:t>
      </w:r>
    </w:p>
  </w:endnote>
  <w:endnote w:id="35">
    <w:p w14:paraId="3BFA5028"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0CE1D75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Aeródromo</w:t>
      </w:r>
    </w:p>
  </w:endnote>
  <w:endnote w:id="37">
    <w:p w14:paraId="709954B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Ambiente y Desarrollo Sostenible</w:t>
      </w:r>
    </w:p>
  </w:endnote>
  <w:endnote w:id="38">
    <w:p w14:paraId="4552F3A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Unidad Administrativa Especial de Aeronáutica Civil</w:t>
      </w:r>
    </w:p>
  </w:endnote>
  <w:endnote w:id="39">
    <w:p w14:paraId="1A5A1022"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40">
    <w:p w14:paraId="0C29A040" w14:textId="77777777" w:rsidR="007849CD" w:rsidRDefault="007849CD" w:rsidP="007849CD">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33F57E0F" w14:textId="77777777" w:rsidR="007849CD" w:rsidRDefault="007849CD" w:rsidP="007849CD">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BF1D1E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370D62B4"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Nivel de presión acústica que se produce en 24 horas</w:t>
      </w:r>
    </w:p>
  </w:endnote>
  <w:endnote w:id="44">
    <w:p w14:paraId="179075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1BFD33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Decibeles en ponderación A</w:t>
      </w:r>
    </w:p>
  </w:endnote>
  <w:endnote w:id="46">
    <w:p w14:paraId="5BB232F3"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rPr>
        <w:t>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w:t>
      </w:r>
      <w:r w:rsidRPr="001001FB">
        <w:rPr>
          <w:rFonts w:ascii="Arial" w:hAnsi="Arial" w:cs="Arial"/>
          <w:color w:val="000000" w:themeColor="text1"/>
          <w:sz w:val="16"/>
          <w:szCs w:val="16"/>
        </w:rPr>
        <w:t xml:space="preserve">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00"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00"/>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5358" w14:textId="77777777" w:rsidR="00A3638F" w:rsidRDefault="00A3638F">
      <w:r>
        <w:separator/>
      </w:r>
    </w:p>
  </w:footnote>
  <w:footnote w:type="continuationSeparator" w:id="0">
    <w:p w14:paraId="0550BCEF" w14:textId="77777777" w:rsidR="00A3638F" w:rsidRDefault="00A3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46D7A"/>
    <w:rsid w:val="001D405A"/>
    <w:rsid w:val="00205008"/>
    <w:rsid w:val="00206976"/>
    <w:rsid w:val="00211032"/>
    <w:rsid w:val="00256984"/>
    <w:rsid w:val="002A5062"/>
    <w:rsid w:val="00335A61"/>
    <w:rsid w:val="003440DB"/>
    <w:rsid w:val="0039185E"/>
    <w:rsid w:val="003D1FC6"/>
    <w:rsid w:val="003D6EBE"/>
    <w:rsid w:val="003E5474"/>
    <w:rsid w:val="00405D85"/>
    <w:rsid w:val="0043147D"/>
    <w:rsid w:val="00436273"/>
    <w:rsid w:val="00490B52"/>
    <w:rsid w:val="004A4270"/>
    <w:rsid w:val="004A478C"/>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6F7551"/>
    <w:rsid w:val="007228FA"/>
    <w:rsid w:val="007256E8"/>
    <w:rsid w:val="00744D0B"/>
    <w:rsid w:val="007849CD"/>
    <w:rsid w:val="007C2E61"/>
    <w:rsid w:val="007D718A"/>
    <w:rsid w:val="007F6BFF"/>
    <w:rsid w:val="00850F92"/>
    <w:rsid w:val="00851C81"/>
    <w:rsid w:val="00862A82"/>
    <w:rsid w:val="008B2786"/>
    <w:rsid w:val="008D0773"/>
    <w:rsid w:val="00903E73"/>
    <w:rsid w:val="009206BA"/>
    <w:rsid w:val="00961D6B"/>
    <w:rsid w:val="009F090D"/>
    <w:rsid w:val="00A3638F"/>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849CD"/>
    <w:rPr>
      <w:i/>
      <w:iCs/>
    </w:rPr>
  </w:style>
  <w:style w:type="table" w:customStyle="1" w:styleId="Tablaconcuadrcula1">
    <w:name w:val="Tabla con cuadrícula1"/>
    <w:basedOn w:val="Tablanormal"/>
    <w:next w:val="Tablaconcuadrcula"/>
    <w:uiPriority w:val="59"/>
    <w:rsid w:val="007849CD"/>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35A61"/>
    <w:rPr>
      <w:sz w:val="24"/>
      <w:lang w:eastAsia="es-ES"/>
    </w:rPr>
  </w:style>
  <w:style w:type="character" w:styleId="Refdecomentario">
    <w:name w:val="annotation reference"/>
    <w:basedOn w:val="Fuentedeprrafopredeter"/>
    <w:uiPriority w:val="99"/>
    <w:semiHidden/>
    <w:unhideWhenUsed/>
    <w:rsid w:val="004A478C"/>
    <w:rPr>
      <w:sz w:val="16"/>
      <w:szCs w:val="16"/>
    </w:rPr>
  </w:style>
  <w:style w:type="paragraph" w:styleId="Textocomentario">
    <w:name w:val="annotation text"/>
    <w:basedOn w:val="Normal"/>
    <w:link w:val="TextocomentarioCar"/>
    <w:uiPriority w:val="99"/>
    <w:semiHidden/>
    <w:unhideWhenUsed/>
    <w:rsid w:val="004A478C"/>
    <w:rPr>
      <w:sz w:val="20"/>
    </w:rPr>
  </w:style>
  <w:style w:type="character" w:customStyle="1" w:styleId="TextocomentarioCar">
    <w:name w:val="Texto comentario Car"/>
    <w:basedOn w:val="Fuentedeprrafopredeter"/>
    <w:link w:val="Textocomentario"/>
    <w:uiPriority w:val="99"/>
    <w:semiHidden/>
    <w:rsid w:val="004A478C"/>
    <w:rPr>
      <w:lang w:eastAsia="es-ES"/>
    </w:rPr>
  </w:style>
  <w:style w:type="paragraph" w:styleId="Asuntodelcomentario">
    <w:name w:val="annotation subject"/>
    <w:basedOn w:val="Textocomentario"/>
    <w:next w:val="Textocomentario"/>
    <w:link w:val="AsuntodelcomentarioCar"/>
    <w:uiPriority w:val="99"/>
    <w:semiHidden/>
    <w:unhideWhenUsed/>
    <w:rsid w:val="004A478C"/>
    <w:rPr>
      <w:b/>
      <w:bCs/>
    </w:rPr>
  </w:style>
  <w:style w:type="character" w:customStyle="1" w:styleId="AsuntodelcomentarioCar">
    <w:name w:val="Asunto del comentario Car"/>
    <w:basedOn w:val="TextocomentarioCar"/>
    <w:link w:val="Asuntodelcomentario"/>
    <w:uiPriority w:val="99"/>
    <w:semiHidden/>
    <w:rsid w:val="004A478C"/>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3928</Words>
  <Characters>21609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2</cp:revision>
  <cp:lastPrinted>2011-09-26T15:32:00Z</cp:lastPrinted>
  <dcterms:created xsi:type="dcterms:W3CDTF">2024-06-19T02:37:00Z</dcterms:created>
  <dcterms:modified xsi:type="dcterms:W3CDTF">2024-06-19T02:37:00Z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