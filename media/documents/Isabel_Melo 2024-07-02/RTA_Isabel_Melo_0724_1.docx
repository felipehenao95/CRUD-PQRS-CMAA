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0F43E3"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9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7C269B9F" w14:textId="1A2BBB2A" w:rsidR="005E501A" w:rsidRPr="000D1E01"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ISABEL MELO</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isamtrigo@yahoo.com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B9B6F9F"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2024161000072706 Id: 1350005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SECTOR NOROCCIDENTAL DE LA CIUDAD DE BOGOTÁ D.C.</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50746B89"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Isabel Melo</w:t>
      </w:r>
      <w:r w:rsidR="00C55AB5">
        <w:rPr>
          <w:rFonts w:ascii="Arial" w:hAnsi="Arial" w:cs="Arial"/>
          <w:color w:val="000000"/>
          <w:sz w:val="22"/>
          <w:szCs w:val="22"/>
          <w:lang w:val="es-ES" w:eastAsia="es-CO"/>
        </w:rPr>
        <w:t>;</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1F9ABAC7" w14:textId="77777777" w:rsidR="000D1E01"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Buenas tardes, </w:t>
      </w:r>
    </w:p>
    <w:p w14:paraId="1E700C7A" w14:textId="77777777" w:rsidR="000D1E01"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br/>
        <w:t xml:space="preserve">Soy Isabel Melo </w:t>
      </w:r>
      <w:proofErr w:type="spellStart"/>
      <w:r>
        <w:rPr>
          <w:rFonts w:asciiTheme="minorHAnsi" w:hAnsiTheme="minorHAnsi" w:cstheme="minorHAnsi"/>
          <w:i/>
          <w:iCs/>
          <w:sz w:val="20"/>
          <w:lang w:val="es-ES"/>
        </w:rPr>
        <w:t>cc</w:t>
      </w:r>
      <w:proofErr w:type="spellEnd"/>
      <w:r>
        <w:rPr>
          <w:rFonts w:asciiTheme="minorHAnsi" w:hAnsiTheme="minorHAnsi" w:cstheme="minorHAnsi"/>
          <w:i/>
          <w:iCs/>
          <w:sz w:val="20"/>
          <w:lang w:val="es-ES"/>
        </w:rPr>
        <w:t xml:space="preserve"> 30719418 y hablando con otras personas que vivimos en la zona noroccidental de Bogota, vemos como el ruido de los aviones es cada vez más frecuente y no solo durante el día sino también en horas de la noche y madrugada cuando deberíamos tener tiempo de descanso, la contaminación auditiva es cada vez mayor por lo que se debe tener en cuenta una solución pensando en el bienestar de los ciudadanos. </w:t>
      </w:r>
    </w:p>
    <w:p w14:paraId="02590F9A" w14:textId="0DFC2DA7"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br/>
        <w:t>Quedamos pendientes de una respuesta adecuada.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7A7EBADC" w14:textId="77777777" w:rsidR="002A5062" w:rsidRDefault="002A5062" w:rsidP="002A5062">
      <w:pPr>
        <w:jc w:val="both"/>
        <w:rPr>
          <w:rFonts w:ascii="Arial" w:hAnsi="Arial" w:cs="Arial"/>
          <w:i/>
          <w:iCs/>
          <w:color w:val="000000" w:themeColor="text1"/>
          <w:sz w:val="20"/>
          <w:lang w:val="es-ES"/>
        </w:rPr>
      </w:pPr>
    </w:p>
    <w:p w14:paraId="5D107911" w14:textId="77777777" w:rsidR="000D1E01" w:rsidRPr="000D1E01" w:rsidRDefault="000D1E01" w:rsidP="000D1E01">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0D1E01">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5C0176BD" w14:textId="77777777" w:rsidR="000D1E01" w:rsidRPr="000D1E01" w:rsidRDefault="000D1E01" w:rsidP="000D1E01">
      <w:pPr>
        <w:jc w:val="both"/>
        <w:rPr>
          <w:rFonts w:ascii="Arial" w:eastAsia="Calibri" w:hAnsi="Arial" w:cs="Arial"/>
          <w:sz w:val="22"/>
          <w:szCs w:val="22"/>
          <w:lang w:eastAsia="en-US"/>
        </w:rPr>
      </w:pPr>
    </w:p>
    <w:p w14:paraId="3F350A46" w14:textId="77777777" w:rsidR="000D1E01" w:rsidRPr="000D1E01" w:rsidRDefault="000D1E01" w:rsidP="000D1E01">
      <w:pPr>
        <w:jc w:val="both"/>
        <w:rPr>
          <w:rFonts w:ascii="Arial" w:eastAsia="Calibri" w:hAnsi="Arial" w:cs="Arial"/>
          <w:sz w:val="22"/>
          <w:szCs w:val="22"/>
          <w:lang w:val="es-ES" w:eastAsia="en-US"/>
        </w:rPr>
      </w:pPr>
      <w:r w:rsidRPr="000D1E01">
        <w:rPr>
          <w:rFonts w:ascii="Arial" w:eastAsia="Calibri" w:hAnsi="Arial" w:cs="Arial"/>
          <w:sz w:val="22"/>
          <w:szCs w:val="22"/>
          <w:lang w:eastAsia="en-US"/>
        </w:rPr>
        <w:t>El Aeropuerto Internacional El Dorado mediante la Resolución 1330 del 7 de noviembre de 1995</w:t>
      </w:r>
      <w:r w:rsidRPr="000D1E01">
        <w:rPr>
          <w:rFonts w:ascii="Arial" w:eastAsia="Calibri" w:hAnsi="Arial" w:cs="Arial"/>
          <w:sz w:val="22"/>
          <w:szCs w:val="22"/>
          <w:vertAlign w:val="superscript"/>
          <w:lang w:eastAsia="en-US"/>
        </w:rPr>
        <w:endnoteReference w:id="4"/>
      </w:r>
      <w:r w:rsidRPr="000D1E01">
        <w:rPr>
          <w:rFonts w:ascii="Arial" w:eastAsia="Calibri" w:hAnsi="Arial" w:cs="Arial"/>
          <w:sz w:val="22"/>
          <w:szCs w:val="22"/>
          <w:lang w:eastAsia="en-US"/>
        </w:rPr>
        <w:t xml:space="preserve"> rige su operación de acuerdo a las</w:t>
      </w:r>
      <w:r w:rsidRPr="000D1E01">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0D1E01">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0D1E01">
        <w:rPr>
          <w:rFonts w:ascii="Arial" w:eastAsia="Arial" w:hAnsi="Arial" w:cs="Arial"/>
          <w:bCs/>
          <w:color w:val="000000"/>
          <w:sz w:val="22"/>
          <w:szCs w:val="22"/>
          <w:lang w:val="es-ES" w:eastAsia="en-US"/>
        </w:rPr>
        <w:t xml:space="preserve"> </w:t>
      </w:r>
      <w:r w:rsidRPr="000D1E01">
        <w:rPr>
          <w:rFonts w:ascii="Arial" w:eastAsia="Calibri" w:hAnsi="Arial" w:cs="Arial"/>
          <w:sz w:val="22"/>
          <w:szCs w:val="22"/>
          <w:lang w:val="es-ES" w:eastAsia="en-US"/>
        </w:rPr>
        <w:t xml:space="preserve">las cuales, establecen el horario, tipo y dirección de la operación (despegue o aterrizaje) del aeródromo. </w:t>
      </w:r>
    </w:p>
    <w:p w14:paraId="70D8028F" w14:textId="77777777" w:rsidR="000D1E01" w:rsidRPr="000D1E01" w:rsidRDefault="000D1E01" w:rsidP="000D1E01">
      <w:pPr>
        <w:jc w:val="both"/>
        <w:rPr>
          <w:rFonts w:ascii="Arial" w:eastAsia="Calibri" w:hAnsi="Arial" w:cs="Arial"/>
          <w:sz w:val="22"/>
          <w:szCs w:val="22"/>
          <w:lang w:val="es-ES" w:eastAsia="en-US"/>
        </w:rPr>
      </w:pPr>
    </w:p>
    <w:p w14:paraId="29E70DB4" w14:textId="77777777" w:rsidR="000D1E01" w:rsidRPr="000D1E01" w:rsidRDefault="000D1E01" w:rsidP="000D1E01">
      <w:pPr>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20057FA5" w14:textId="77777777" w:rsidR="000D1E01" w:rsidRPr="000D1E01" w:rsidRDefault="000D1E01" w:rsidP="000D1E01">
      <w:pPr>
        <w:jc w:val="both"/>
        <w:rPr>
          <w:rFonts w:ascii="Arial" w:eastAsia="Calibri" w:hAnsi="Arial" w:cs="Arial"/>
          <w:sz w:val="22"/>
          <w:szCs w:val="22"/>
          <w:lang w:val="es-ES" w:eastAsia="en-US"/>
        </w:rPr>
      </w:pPr>
    </w:p>
    <w:p w14:paraId="0DFE9AD6" w14:textId="77777777" w:rsidR="000D1E01" w:rsidRPr="000D1E01" w:rsidRDefault="000D1E01" w:rsidP="000D1E01">
      <w:pPr>
        <w:jc w:val="both"/>
        <w:rPr>
          <w:rFonts w:ascii="Arial" w:eastAsia="Calibri" w:hAnsi="Arial" w:cs="Arial"/>
          <w:color w:val="000000"/>
          <w:sz w:val="22"/>
          <w:szCs w:val="22"/>
          <w:lang w:val="es-ES" w:eastAsia="en-US"/>
        </w:rPr>
      </w:pPr>
      <w:r w:rsidRPr="000D1E01">
        <w:rPr>
          <w:rFonts w:ascii="Arial" w:eastAsia="Calibri" w:hAnsi="Arial" w:cs="Arial"/>
          <w:color w:val="000000"/>
          <w:sz w:val="22"/>
          <w:szCs w:val="22"/>
          <w:lang w:val="es-ES" w:eastAsia="en-US"/>
        </w:rPr>
        <w:t>A este respecto, en la sentencia 479 de 2020</w:t>
      </w:r>
      <w:r w:rsidRPr="000D1E01">
        <w:rPr>
          <w:rFonts w:ascii="Arial" w:eastAsia="Calibri" w:hAnsi="Arial" w:cs="Arial"/>
          <w:color w:val="000000"/>
          <w:sz w:val="22"/>
          <w:szCs w:val="22"/>
          <w:vertAlign w:val="superscript"/>
          <w:lang w:val="es-ES" w:eastAsia="en-US"/>
        </w:rPr>
        <w:endnoteReference w:id="5"/>
      </w:r>
      <w:r w:rsidRPr="000D1E01">
        <w:rPr>
          <w:rFonts w:ascii="Arial" w:eastAsia="Calibri" w:hAnsi="Arial" w:cs="Arial"/>
          <w:color w:val="000000"/>
          <w:sz w:val="22"/>
          <w:szCs w:val="22"/>
          <w:lang w:val="es-ES" w:eastAsia="en-US"/>
        </w:rPr>
        <w:t xml:space="preserve">, la honorable Corte Constitucional, señala al respecto: </w:t>
      </w:r>
    </w:p>
    <w:p w14:paraId="7B86B890" w14:textId="77777777" w:rsidR="000D1E01" w:rsidRPr="000D1E01" w:rsidRDefault="000D1E01" w:rsidP="000D1E01">
      <w:pPr>
        <w:jc w:val="both"/>
        <w:rPr>
          <w:rFonts w:ascii="Arial" w:eastAsia="Calibri" w:hAnsi="Arial" w:cs="Arial"/>
          <w:color w:val="000000"/>
          <w:sz w:val="22"/>
          <w:szCs w:val="22"/>
          <w:lang w:val="es-ES" w:eastAsia="en-US"/>
        </w:rPr>
      </w:pPr>
    </w:p>
    <w:p w14:paraId="7A636EAF" w14:textId="77777777" w:rsidR="000D1E01" w:rsidRPr="000D1E01" w:rsidRDefault="000D1E01" w:rsidP="000D1E01">
      <w:pPr>
        <w:spacing w:after="160" w:line="259" w:lineRule="auto"/>
        <w:ind w:left="720"/>
        <w:jc w:val="both"/>
        <w:rPr>
          <w:rFonts w:ascii="Arial" w:eastAsia="Calibri" w:hAnsi="Arial" w:cs="Arial"/>
          <w:i/>
          <w:iCs/>
          <w:color w:val="2D2D2D"/>
          <w:kern w:val="2"/>
          <w:sz w:val="22"/>
          <w:szCs w:val="22"/>
          <w:lang w:val="es-ES" w:eastAsia="en-US"/>
        </w:rPr>
      </w:pPr>
      <w:r w:rsidRPr="000D1E01">
        <w:rPr>
          <w:rFonts w:ascii="Arial" w:eastAsia="Calibri" w:hAnsi="Arial" w:cs="Arial"/>
          <w:i/>
          <w:iCs/>
          <w:color w:val="2D2D2D"/>
          <w:sz w:val="22"/>
          <w:szCs w:val="22"/>
          <w:lang w:val="es-ES" w:eastAsia="en-US"/>
        </w:rPr>
        <w:t>“…</w:t>
      </w:r>
      <w:r w:rsidRPr="000D1E01">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0D1E01">
        <w:rPr>
          <w:rFonts w:ascii="Arial" w:eastAsia="Calibri" w:hAnsi="Arial" w:cs="Arial"/>
          <w:i/>
          <w:iCs/>
          <w:color w:val="2D2D2D"/>
          <w:sz w:val="20"/>
          <w:lang w:val="es-ES" w:eastAsia="en-US"/>
        </w:rPr>
        <w:t>ii</w:t>
      </w:r>
      <w:proofErr w:type="spellEnd"/>
      <w:r w:rsidRPr="000D1E01">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0D1E01">
        <w:rPr>
          <w:rFonts w:ascii="Arial" w:eastAsia="Calibri" w:hAnsi="Arial" w:cs="Arial"/>
          <w:i/>
          <w:iCs/>
          <w:color w:val="2D2D2D"/>
          <w:sz w:val="20"/>
          <w:lang w:val="es-ES" w:eastAsia="en-US"/>
        </w:rPr>
        <w:t>iii</w:t>
      </w:r>
      <w:proofErr w:type="spellEnd"/>
      <w:r w:rsidRPr="000D1E01">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0D1E01">
        <w:rPr>
          <w:rFonts w:ascii="Arial" w:eastAsia="Calibri" w:hAnsi="Arial" w:cs="Arial"/>
          <w:i/>
          <w:iCs/>
          <w:color w:val="2D2D2D"/>
          <w:sz w:val="20"/>
          <w:lang w:val="es-ES" w:eastAsia="en-US"/>
        </w:rPr>
        <w:t>iv</w:t>
      </w:r>
      <w:proofErr w:type="spellEnd"/>
      <w:r w:rsidRPr="000D1E01">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0D1E01">
        <w:rPr>
          <w:rFonts w:ascii="Arial" w:eastAsia="Calibri" w:hAnsi="Arial" w:cs="Arial"/>
          <w:i/>
          <w:iCs/>
          <w:color w:val="2D2D2D"/>
          <w:sz w:val="22"/>
          <w:szCs w:val="22"/>
          <w:lang w:val="es-ES" w:eastAsia="en-US"/>
        </w:rPr>
        <w:t>…”</w:t>
      </w:r>
    </w:p>
    <w:p w14:paraId="539A31E0" w14:textId="77777777" w:rsidR="000D1E01" w:rsidRPr="000D1E01" w:rsidRDefault="000D1E01" w:rsidP="000D1E01">
      <w:pPr>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lastRenderedPageBreak/>
        <w:t>En dicho propósito, la Constitución Política de 1991 especialmente en  los artículos 2,  8,  79, 80 y 333, entre otros,  la Ley 99 de 1993, artículos 59 y ss., el Decreto 1076 de 2015</w:t>
      </w:r>
      <w:bookmarkStart w:id="20" w:name="_Hlk134167785"/>
      <w:r w:rsidRPr="000D1E01">
        <w:rPr>
          <w:rFonts w:ascii="Arial" w:eastAsia="Calibri" w:hAnsi="Arial" w:cs="Arial"/>
          <w:sz w:val="22"/>
          <w:szCs w:val="22"/>
          <w:vertAlign w:val="superscript"/>
          <w:lang w:val="es-ES" w:eastAsia="en-US"/>
        </w:rPr>
        <w:endnoteReference w:id="6"/>
      </w:r>
      <w:bookmarkEnd w:id="20"/>
      <w:r w:rsidRPr="000D1E01">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0D1E01">
        <w:rPr>
          <w:rFonts w:ascii="Arial" w:eastAsia="Arial" w:hAnsi="Arial" w:cs="Arial"/>
          <w:bCs/>
          <w:color w:val="000000"/>
          <w:sz w:val="22"/>
          <w:szCs w:val="22"/>
          <w:lang w:val="es-ES" w:eastAsia="en-US"/>
        </w:rPr>
        <w:t xml:space="preserve"> </w:t>
      </w:r>
      <w:r w:rsidRPr="000D1E01">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0D1E01">
        <w:rPr>
          <w:rFonts w:ascii="Arial" w:eastAsia="Calibri" w:hAnsi="Arial" w:cs="Arial"/>
          <w:sz w:val="22"/>
          <w:szCs w:val="22"/>
          <w:vertAlign w:val="superscript"/>
          <w:lang w:val="es-ES" w:eastAsia="en-US"/>
        </w:rPr>
        <w:endnoteReference w:id="7"/>
      </w:r>
      <w:r w:rsidRPr="000D1E01">
        <w:rPr>
          <w:rFonts w:ascii="Arial" w:eastAsia="Calibri" w:hAnsi="Arial" w:cs="Arial"/>
          <w:sz w:val="22"/>
          <w:szCs w:val="22"/>
          <w:lang w:val="es-ES" w:eastAsia="en-US"/>
        </w:rPr>
        <w:t>, modificada por la 301 del 1 de febrero 2022</w:t>
      </w:r>
      <w:r w:rsidRPr="000D1E01">
        <w:rPr>
          <w:rFonts w:ascii="Arial" w:eastAsia="Calibri" w:hAnsi="Arial" w:cs="Arial"/>
          <w:sz w:val="22"/>
          <w:szCs w:val="22"/>
          <w:vertAlign w:val="superscript"/>
          <w:lang w:val="es-ES" w:eastAsia="en-US"/>
        </w:rPr>
        <w:endnoteReference w:id="8"/>
      </w:r>
      <w:r w:rsidRPr="000D1E01">
        <w:rPr>
          <w:rFonts w:ascii="Arial" w:eastAsia="Calibri" w:hAnsi="Arial" w:cs="Arial"/>
          <w:sz w:val="22"/>
          <w:szCs w:val="22"/>
          <w:lang w:val="es-ES" w:eastAsia="en-US"/>
        </w:rPr>
        <w:t>, las cuales a su vez modificaron parcialmente el horario operacional establecido en la 1034 del 2015</w:t>
      </w:r>
      <w:r w:rsidRPr="000D1E01">
        <w:rPr>
          <w:rFonts w:ascii="Arial" w:eastAsia="Calibri" w:hAnsi="Arial" w:cs="Arial"/>
          <w:sz w:val="22"/>
          <w:szCs w:val="22"/>
          <w:vertAlign w:val="superscript"/>
          <w:lang w:val="es-ES" w:eastAsia="en-US"/>
        </w:rPr>
        <w:endnoteReference w:id="9"/>
      </w:r>
      <w:r w:rsidRPr="000D1E01">
        <w:rPr>
          <w:rFonts w:ascii="Arial" w:eastAsia="Calibri" w:hAnsi="Arial" w:cs="Arial"/>
          <w:sz w:val="22"/>
          <w:szCs w:val="22"/>
          <w:lang w:val="es-ES" w:eastAsia="en-US"/>
        </w:rPr>
        <w:t xml:space="preserve"> modificada por la 1567 de 2015</w:t>
      </w:r>
      <w:r w:rsidRPr="000D1E01">
        <w:rPr>
          <w:rFonts w:ascii="Arial" w:eastAsia="Calibri" w:hAnsi="Arial" w:cs="Arial"/>
          <w:sz w:val="22"/>
          <w:szCs w:val="22"/>
          <w:vertAlign w:val="superscript"/>
          <w:lang w:val="es-ES" w:eastAsia="en-US"/>
        </w:rPr>
        <w:endnoteReference w:id="10"/>
      </w:r>
      <w:r w:rsidRPr="000D1E01">
        <w:rPr>
          <w:rFonts w:ascii="Arial" w:eastAsia="Calibri" w:hAnsi="Arial" w:cs="Arial"/>
          <w:sz w:val="22"/>
          <w:szCs w:val="22"/>
          <w:lang w:val="es-ES" w:eastAsia="en-US"/>
        </w:rPr>
        <w:t>. Cabe aclarar que el</w:t>
      </w:r>
      <w:r w:rsidRPr="000D1E01">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5D78336B"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p>
    <w:p w14:paraId="67596FED"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Mediante la Resolución No. 00801 de fecha 22 de abril de 2022</w:t>
      </w:r>
      <w:r w:rsidRPr="000D1E01">
        <w:rPr>
          <w:rFonts w:ascii="Arial" w:eastAsia="Calibri" w:hAnsi="Arial" w:cs="Arial"/>
          <w:sz w:val="22"/>
          <w:szCs w:val="22"/>
          <w:vertAlign w:val="superscript"/>
          <w:lang w:val="es-ES" w:eastAsia="en-US"/>
        </w:rPr>
        <w:endnoteReference w:id="11"/>
      </w:r>
      <w:r w:rsidRPr="000D1E01">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6D27D20D"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 xml:space="preserve"> </w:t>
      </w:r>
    </w:p>
    <w:p w14:paraId="2BB23FB3"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70427CFB"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p>
    <w:p w14:paraId="41C1A9E9"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r w:rsidRPr="000D1E01">
        <w:rPr>
          <w:rFonts w:ascii="Arial" w:eastAsia="Calibri" w:hAnsi="Arial" w:cs="Arial"/>
          <w:b/>
          <w:bCs/>
          <w:color w:val="000000"/>
          <w:sz w:val="22"/>
          <w:szCs w:val="22"/>
          <w:u w:val="single"/>
          <w:lang w:val="pt-BR" w:eastAsia="en-US"/>
        </w:rPr>
        <w:t>Pista Norte (</w:t>
      </w:r>
      <w:proofErr w:type="spellStart"/>
      <w:r w:rsidRPr="000D1E01">
        <w:rPr>
          <w:rFonts w:ascii="Arial" w:eastAsia="Calibri" w:hAnsi="Arial" w:cs="Arial"/>
          <w:b/>
          <w:bCs/>
          <w:color w:val="000000"/>
          <w:sz w:val="22"/>
          <w:szCs w:val="22"/>
          <w:u w:val="single"/>
          <w:lang w:val="pt-BR" w:eastAsia="en-US"/>
        </w:rPr>
        <w:t>Cabeceras</w:t>
      </w:r>
      <w:proofErr w:type="spellEnd"/>
      <w:r w:rsidRPr="000D1E01">
        <w:rPr>
          <w:rFonts w:ascii="Arial" w:eastAsia="Calibri" w:hAnsi="Arial" w:cs="Arial"/>
          <w:b/>
          <w:bCs/>
          <w:color w:val="000000"/>
          <w:sz w:val="22"/>
          <w:szCs w:val="22"/>
          <w:u w:val="single"/>
          <w:lang w:val="pt-BR" w:eastAsia="en-US"/>
        </w:rPr>
        <w:t xml:space="preserve"> 14L – 32R).</w:t>
      </w:r>
    </w:p>
    <w:p w14:paraId="3DA02BE2"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p>
    <w:p w14:paraId="44C04795"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0D1E01">
        <w:rPr>
          <w:rFonts w:ascii="Arial" w:eastAsia="Calibri" w:hAnsi="Arial" w:cs="Arial"/>
          <w:iCs/>
          <w:sz w:val="22"/>
          <w:szCs w:val="22"/>
          <w:u w:val="single"/>
          <w:vertAlign w:val="superscript"/>
          <w:lang w:eastAsia="es-CO"/>
        </w:rPr>
        <w:endnoteReference w:id="12"/>
      </w:r>
      <w:r w:rsidRPr="000D1E01">
        <w:rPr>
          <w:rFonts w:ascii="Arial" w:eastAsia="Calibri" w:hAnsi="Arial" w:cs="Arial"/>
          <w:iCs/>
          <w:sz w:val="22"/>
          <w:szCs w:val="22"/>
          <w:u w:val="single"/>
          <w:lang w:eastAsia="es-CO"/>
        </w:rPr>
        <w:t xml:space="preserve"> ≥ 4 </w:t>
      </w:r>
    </w:p>
    <w:p w14:paraId="1F86E7BD"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7:00 a.m. a 4:59 a.m. Se mantienen las condiciones establecidas en la Resolución 1034 de 2015, modificada por la Resolución 1567 de 2015:</w:t>
      </w:r>
    </w:p>
    <w:p w14:paraId="1574F183" w14:textId="77777777" w:rsidR="000D1E01" w:rsidRPr="000D1E01" w:rsidRDefault="000D1E01" w:rsidP="000D1E01">
      <w:pPr>
        <w:jc w:val="both"/>
        <w:rPr>
          <w:rFonts w:ascii="Arial" w:eastAsia="Calibri" w:hAnsi="Arial" w:cs="Arial"/>
          <w:iCs/>
          <w:sz w:val="22"/>
          <w:szCs w:val="22"/>
          <w:lang w:val="es-ES" w:eastAsia="en-US"/>
        </w:rPr>
      </w:pPr>
    </w:p>
    <w:p w14:paraId="4261FCBD" w14:textId="77777777" w:rsidR="000D1E01" w:rsidRPr="000D1E01" w:rsidRDefault="000D1E01" w:rsidP="000D1E01">
      <w:pPr>
        <w:jc w:val="both"/>
        <w:rPr>
          <w:rFonts w:ascii="Arial" w:eastAsia="Calibri" w:hAnsi="Arial" w:cs="Arial"/>
          <w:iCs/>
          <w:sz w:val="22"/>
          <w:szCs w:val="22"/>
          <w:lang w:val="es-ES" w:eastAsia="en-US"/>
        </w:rPr>
      </w:pPr>
      <w:r w:rsidRPr="000D1E01">
        <w:rPr>
          <w:rFonts w:ascii="Arial" w:eastAsia="Calibri" w:hAnsi="Arial" w:cs="Arial"/>
          <w:iCs/>
          <w:sz w:val="22"/>
          <w:szCs w:val="22"/>
          <w:lang w:val="es-ES" w:eastAsia="en-US"/>
        </w:rPr>
        <w:t>Condiciones establecidas en la Resolución 1034 de 2015, modificada por la Resolución 1567 de 2015.</w:t>
      </w:r>
    </w:p>
    <w:p w14:paraId="4429C9CF" w14:textId="77777777" w:rsidR="000D1E01" w:rsidRPr="000D1E01" w:rsidRDefault="000D1E01" w:rsidP="000D1E01">
      <w:pPr>
        <w:jc w:val="both"/>
        <w:rPr>
          <w:rFonts w:ascii="Arial" w:eastAsia="Calibri" w:hAnsi="Arial" w:cs="Arial"/>
          <w:iCs/>
          <w:sz w:val="22"/>
          <w:szCs w:val="22"/>
          <w:lang w:val="es-ES" w:eastAsia="en-US"/>
        </w:rPr>
      </w:pPr>
    </w:p>
    <w:p w14:paraId="122FDA4D"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7:00 a.m. a 10:00 p.m., sin restricción alguna para la operación de todo tipo de aeronaves.</w:t>
      </w:r>
    </w:p>
    <w:p w14:paraId="50D6761E"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t>10:01 p.m. a 11:59 p.m., las operaciones podrán realizarse sobrevolando la ciudad.</w:t>
      </w:r>
    </w:p>
    <w:p w14:paraId="4E7E34F0"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12:00 p.m. a 4:59 a.m., no se podrá sobrevolar la ciudad de Bogotá</w:t>
      </w:r>
    </w:p>
    <w:p w14:paraId="5AC1C56F" w14:textId="77777777" w:rsidR="000D1E01" w:rsidRPr="000D1E01" w:rsidRDefault="000D1E01" w:rsidP="000D1E01">
      <w:pPr>
        <w:numPr>
          <w:ilvl w:val="0"/>
          <w:numId w:val="3"/>
        </w:numPr>
        <w:spacing w:after="160" w:line="259" w:lineRule="auto"/>
        <w:ind w:left="1287"/>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Decolajes 100% en sentido oriente – occidente sin sobrevolar la ciudad.</w:t>
      </w:r>
    </w:p>
    <w:p w14:paraId="56C022E4" w14:textId="77777777" w:rsidR="000D1E01" w:rsidRPr="000D1E01" w:rsidRDefault="000D1E01" w:rsidP="000D1E01">
      <w:pPr>
        <w:numPr>
          <w:ilvl w:val="0"/>
          <w:numId w:val="3"/>
        </w:numPr>
        <w:spacing w:after="160" w:line="259" w:lineRule="auto"/>
        <w:ind w:left="1287"/>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Aterrizajes 100% occidente - oriente.</w:t>
      </w:r>
    </w:p>
    <w:p w14:paraId="2407706D" w14:textId="77777777" w:rsidR="000D1E01" w:rsidRPr="000D1E01" w:rsidRDefault="000D1E01" w:rsidP="000D1E01">
      <w:pPr>
        <w:autoSpaceDE w:val="0"/>
        <w:autoSpaceDN w:val="0"/>
        <w:adjustRightInd w:val="0"/>
        <w:jc w:val="both"/>
        <w:rPr>
          <w:rFonts w:ascii="Arial" w:eastAsia="Calibri" w:hAnsi="Arial" w:cs="Arial"/>
          <w:color w:val="000000"/>
          <w:sz w:val="22"/>
          <w:szCs w:val="22"/>
          <w:lang w:val="es-ES" w:eastAsia="en-US"/>
        </w:rPr>
      </w:pPr>
    </w:p>
    <w:p w14:paraId="4C70D924"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r w:rsidRPr="000D1E01">
        <w:rPr>
          <w:rFonts w:ascii="Arial" w:eastAsia="Calibri" w:hAnsi="Arial" w:cs="Arial"/>
          <w:b/>
          <w:bCs/>
          <w:color w:val="000000"/>
          <w:sz w:val="22"/>
          <w:szCs w:val="22"/>
          <w:u w:val="single"/>
          <w:lang w:val="pt-BR" w:eastAsia="en-US"/>
        </w:rPr>
        <w:t xml:space="preserve">Pista </w:t>
      </w:r>
      <w:proofErr w:type="spellStart"/>
      <w:r w:rsidRPr="000D1E01">
        <w:rPr>
          <w:rFonts w:ascii="Arial" w:eastAsia="Calibri" w:hAnsi="Arial" w:cs="Arial"/>
          <w:b/>
          <w:bCs/>
          <w:color w:val="000000"/>
          <w:sz w:val="22"/>
          <w:szCs w:val="22"/>
          <w:u w:val="single"/>
          <w:lang w:val="pt-BR" w:eastAsia="en-US"/>
        </w:rPr>
        <w:t>Sur</w:t>
      </w:r>
      <w:proofErr w:type="spellEnd"/>
      <w:r w:rsidRPr="000D1E01">
        <w:rPr>
          <w:rFonts w:ascii="Arial" w:eastAsia="Calibri" w:hAnsi="Arial" w:cs="Arial"/>
          <w:b/>
          <w:bCs/>
          <w:color w:val="000000"/>
          <w:sz w:val="22"/>
          <w:szCs w:val="22"/>
          <w:u w:val="single"/>
          <w:lang w:val="pt-BR" w:eastAsia="en-US"/>
        </w:rPr>
        <w:t xml:space="preserve"> (</w:t>
      </w:r>
      <w:proofErr w:type="spellStart"/>
      <w:r w:rsidRPr="000D1E01">
        <w:rPr>
          <w:rFonts w:ascii="Arial" w:eastAsia="Calibri" w:hAnsi="Arial" w:cs="Arial"/>
          <w:b/>
          <w:bCs/>
          <w:color w:val="000000"/>
          <w:sz w:val="22"/>
          <w:szCs w:val="22"/>
          <w:u w:val="single"/>
          <w:lang w:val="pt-BR" w:eastAsia="en-US"/>
        </w:rPr>
        <w:t>Cabeceras</w:t>
      </w:r>
      <w:proofErr w:type="spellEnd"/>
      <w:r w:rsidRPr="000D1E01">
        <w:rPr>
          <w:rFonts w:ascii="Arial" w:eastAsia="Calibri" w:hAnsi="Arial" w:cs="Arial"/>
          <w:b/>
          <w:bCs/>
          <w:color w:val="000000"/>
          <w:sz w:val="22"/>
          <w:szCs w:val="22"/>
          <w:u w:val="single"/>
          <w:lang w:val="pt-BR" w:eastAsia="en-US"/>
        </w:rPr>
        <w:t xml:space="preserve"> 14R - 32L).</w:t>
      </w:r>
    </w:p>
    <w:p w14:paraId="2047283A"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p>
    <w:p w14:paraId="64DEECFE"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lastRenderedPageBreak/>
        <w:t xml:space="preserve">5:00 a.m. a 6:59 a.m., Operación en cualquier dirección. Las operaciones sobre y hacia la ciudad de Bogotá con restricciones por cuota de ruido QC ≥ 4 </w:t>
      </w:r>
    </w:p>
    <w:p w14:paraId="5736C7C1"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7:00 a.m. a 4:59 a.m. Se mantienen las condiciones establecidas en la Resolución 1034 de 2015, modificada por la Resolución 1567 de 2015:</w:t>
      </w:r>
    </w:p>
    <w:p w14:paraId="6B9A1E23" w14:textId="77777777" w:rsidR="000D1E01" w:rsidRPr="000D1E01" w:rsidRDefault="000D1E01" w:rsidP="000D1E01">
      <w:pPr>
        <w:jc w:val="both"/>
        <w:rPr>
          <w:rFonts w:ascii="Arial" w:eastAsia="Calibri" w:hAnsi="Arial" w:cs="Arial"/>
          <w:iCs/>
          <w:sz w:val="22"/>
          <w:szCs w:val="22"/>
          <w:lang w:val="es-ES" w:eastAsia="en-US"/>
        </w:rPr>
      </w:pPr>
    </w:p>
    <w:p w14:paraId="12831B8E" w14:textId="77777777" w:rsidR="000D1E01" w:rsidRPr="000D1E01" w:rsidRDefault="000D1E01" w:rsidP="000D1E01">
      <w:pPr>
        <w:jc w:val="both"/>
        <w:rPr>
          <w:rFonts w:ascii="Arial" w:eastAsia="Calibri" w:hAnsi="Arial" w:cs="Arial"/>
          <w:iCs/>
          <w:sz w:val="22"/>
          <w:szCs w:val="22"/>
          <w:lang w:val="es-ES" w:eastAsia="en-US"/>
        </w:rPr>
      </w:pPr>
      <w:r w:rsidRPr="000D1E01">
        <w:rPr>
          <w:rFonts w:ascii="Arial" w:eastAsia="Calibri" w:hAnsi="Arial" w:cs="Arial"/>
          <w:iCs/>
          <w:sz w:val="22"/>
          <w:szCs w:val="22"/>
          <w:lang w:val="es-ES" w:eastAsia="en-US"/>
        </w:rPr>
        <w:t>Condiciones establecidas en la Resolución 1034 de 2015, modificada por la Resolución 1567 de 2015.</w:t>
      </w:r>
    </w:p>
    <w:p w14:paraId="4AC4CD5C" w14:textId="77777777" w:rsidR="000D1E01" w:rsidRPr="000D1E01" w:rsidRDefault="000D1E01" w:rsidP="000D1E01">
      <w:pPr>
        <w:ind w:left="414"/>
        <w:jc w:val="both"/>
        <w:rPr>
          <w:rFonts w:ascii="Arial" w:eastAsia="Calibri" w:hAnsi="Arial" w:cs="Arial"/>
          <w:iCs/>
          <w:sz w:val="22"/>
          <w:szCs w:val="22"/>
          <w:lang w:val="es-ES" w:eastAsia="en-US"/>
        </w:rPr>
      </w:pPr>
    </w:p>
    <w:p w14:paraId="7B0713CA"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es-ES" w:eastAsia="en-US"/>
        </w:rPr>
      </w:pPr>
    </w:p>
    <w:p w14:paraId="598F36A0" w14:textId="77777777" w:rsidR="000D1E01" w:rsidRPr="000D1E01" w:rsidRDefault="000D1E01" w:rsidP="000D1E01">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t>7:00 a.m. a 10:00 p.m., sin restricción alguna para la operación de todo tipo de aeronaves.</w:t>
      </w:r>
    </w:p>
    <w:p w14:paraId="662F76E8" w14:textId="77777777" w:rsidR="000D1E01" w:rsidRPr="000D1E01" w:rsidRDefault="000D1E01" w:rsidP="000D1E01">
      <w:pPr>
        <w:numPr>
          <w:ilvl w:val="3"/>
          <w:numId w:val="5"/>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10:01 p.m. a 11:59 p.m. Se permiten aterrizajes sin sobrevolar la ciudad, sentido occidente - oriente.</w:t>
      </w:r>
    </w:p>
    <w:p w14:paraId="45F199DE" w14:textId="77777777" w:rsidR="000D1E01" w:rsidRPr="000D1E01" w:rsidRDefault="000D1E01" w:rsidP="000D1E01">
      <w:pPr>
        <w:numPr>
          <w:ilvl w:val="3"/>
          <w:numId w:val="5"/>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 xml:space="preserve">12:00 a.m. a 4:59 a.m. que opere bajo las siguientes condiciones: </w:t>
      </w:r>
    </w:p>
    <w:p w14:paraId="60A8AF97" w14:textId="77777777" w:rsidR="000D1E01" w:rsidRPr="000D1E01" w:rsidRDefault="000D1E01" w:rsidP="000D1E01">
      <w:p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 xml:space="preserve">a) las operaciones de decolaje se realizan en 100% sentido oriente - occidente, sin sobrevolar la ciudad. </w:t>
      </w:r>
    </w:p>
    <w:p w14:paraId="42651ACF" w14:textId="77777777" w:rsidR="000D1E01" w:rsidRPr="000D1E01" w:rsidRDefault="000D1E01" w:rsidP="000D1E01">
      <w:p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b) Las operaciones de aterrizaje se realizan en un 100% en dirección occidente – oriente.</w:t>
      </w:r>
    </w:p>
    <w:p w14:paraId="3BC240B4" w14:textId="77777777" w:rsidR="000D1E01" w:rsidRPr="000D1E01" w:rsidRDefault="000D1E01" w:rsidP="000D1E01">
      <w:pPr>
        <w:spacing w:after="160" w:line="259" w:lineRule="auto"/>
        <w:ind w:left="774"/>
        <w:contextualSpacing/>
        <w:jc w:val="both"/>
        <w:rPr>
          <w:rFonts w:ascii="Arial" w:eastAsia="Calibri" w:hAnsi="Arial" w:cs="Arial"/>
          <w:iCs/>
          <w:sz w:val="22"/>
          <w:szCs w:val="22"/>
          <w:lang w:eastAsia="es-CO"/>
        </w:rPr>
      </w:pPr>
    </w:p>
    <w:p w14:paraId="26391A80" w14:textId="77777777" w:rsidR="000D1E01" w:rsidRPr="000D1E01" w:rsidRDefault="000D1E01" w:rsidP="000D1E01">
      <w:pPr>
        <w:jc w:val="both"/>
        <w:rPr>
          <w:rFonts w:ascii="Arial" w:eastAsia="Calibri" w:hAnsi="Arial" w:cs="Arial"/>
          <w:iCs/>
          <w:sz w:val="22"/>
          <w:szCs w:val="22"/>
          <w:lang w:val="es-ES" w:eastAsia="en-US"/>
        </w:rPr>
      </w:pPr>
      <w:r w:rsidRPr="000D1E01">
        <w:rPr>
          <w:rFonts w:ascii="Arial" w:eastAsia="Calibri" w:hAnsi="Arial" w:cs="Arial"/>
          <w:b/>
          <w:bCs/>
          <w:iCs/>
          <w:sz w:val="22"/>
          <w:szCs w:val="22"/>
          <w:u w:val="single"/>
          <w:lang w:val="es-ES" w:eastAsia="en-US"/>
        </w:rPr>
        <w:t xml:space="preserve">Excepciones de operación. </w:t>
      </w:r>
    </w:p>
    <w:p w14:paraId="77BA638F" w14:textId="77777777" w:rsidR="000D1E01" w:rsidRPr="000D1E01" w:rsidRDefault="000D1E01" w:rsidP="000D1E01">
      <w:pPr>
        <w:jc w:val="both"/>
        <w:rPr>
          <w:rFonts w:ascii="Arial" w:eastAsia="Arial" w:hAnsi="Arial" w:cs="Arial"/>
          <w:bCs/>
          <w:color w:val="000000"/>
          <w:sz w:val="22"/>
          <w:szCs w:val="22"/>
          <w:lang w:val="es-ES" w:eastAsia="en-US"/>
        </w:rPr>
      </w:pPr>
    </w:p>
    <w:p w14:paraId="448A5498" w14:textId="77777777" w:rsidR="000D1E01" w:rsidRPr="000D1E01" w:rsidRDefault="000D1E01" w:rsidP="000D1E01">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0D1E01">
        <w:rPr>
          <w:rFonts w:ascii="Arial" w:eastAsia="Calibri" w:hAnsi="Arial" w:cs="Arial"/>
          <w:color w:val="000000"/>
          <w:sz w:val="22"/>
          <w:szCs w:val="22"/>
          <w:lang w:val="es-ES" w:eastAsia="es-CO"/>
        </w:rPr>
        <w:t xml:space="preserve">Podrán operar en la pista 14R/32L y pista 14L/32R del Aeropuerto, </w:t>
      </w:r>
      <w:r w:rsidRPr="000D1E01">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09DC1793" w14:textId="77777777" w:rsidR="000D1E01" w:rsidRPr="000D1E01" w:rsidRDefault="000D1E01" w:rsidP="000D1E01">
      <w:pPr>
        <w:autoSpaceDE w:val="0"/>
        <w:autoSpaceDN w:val="0"/>
        <w:adjustRightInd w:val="0"/>
        <w:jc w:val="both"/>
        <w:rPr>
          <w:rFonts w:ascii="Arial" w:eastAsia="Arial" w:hAnsi="Arial" w:cs="Arial"/>
          <w:bCs/>
          <w:color w:val="000000"/>
          <w:kern w:val="2"/>
          <w:szCs w:val="24"/>
          <w:lang w:val="es-ES" w:eastAsia="en-US"/>
        </w:rPr>
      </w:pPr>
    </w:p>
    <w:p w14:paraId="5B811966" w14:textId="77777777" w:rsidR="000D1E01" w:rsidRDefault="000D1E01" w:rsidP="000D1E01">
      <w:pPr>
        <w:autoSpaceDE w:val="0"/>
        <w:autoSpaceDN w:val="0"/>
        <w:adjustRightInd w:val="0"/>
        <w:jc w:val="both"/>
        <w:rPr>
          <w:ins w:id="21" w:author="Apple Store Pro" w:date="2024-07-10T09:08:00Z"/>
          <w:rFonts w:ascii="Arial" w:eastAsia="Arial" w:hAnsi="Arial" w:cs="Arial"/>
          <w:bCs/>
          <w:color w:val="000000"/>
          <w:kern w:val="2"/>
          <w:sz w:val="22"/>
          <w:szCs w:val="22"/>
          <w:lang w:val="es-ES" w:eastAsia="en-US"/>
        </w:rPr>
      </w:pPr>
      <w:bookmarkStart w:id="22" w:name="_Hlk138156475"/>
      <w:r w:rsidRPr="000D1E01">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0D1E01">
        <w:rPr>
          <w:rFonts w:ascii="Arial" w:eastAsia="Calibri" w:hAnsi="Arial" w:cs="Arial"/>
          <w:iCs/>
          <w:sz w:val="22"/>
          <w:szCs w:val="22"/>
          <w:lang w:eastAsia="es-CO"/>
        </w:rPr>
        <w:t>12:00 p.m. a 4:59 a.m., no se tengan sobrevuelos hacía la ciudad, salvo</w:t>
      </w:r>
      <w:r w:rsidRPr="000D1E01">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2"/>
    </w:p>
    <w:p w14:paraId="4733A545" w14:textId="77777777" w:rsidR="00D847FF" w:rsidRDefault="00D847FF" w:rsidP="000D1E01">
      <w:pPr>
        <w:autoSpaceDE w:val="0"/>
        <w:autoSpaceDN w:val="0"/>
        <w:adjustRightInd w:val="0"/>
        <w:jc w:val="both"/>
        <w:rPr>
          <w:ins w:id="23" w:author="Apple Store Pro" w:date="2024-07-10T09:08:00Z"/>
          <w:rFonts w:ascii="Arial" w:eastAsia="Arial" w:hAnsi="Arial" w:cs="Arial"/>
          <w:bCs/>
          <w:color w:val="000000"/>
          <w:kern w:val="2"/>
          <w:sz w:val="22"/>
          <w:szCs w:val="22"/>
          <w:lang w:val="es-ES" w:eastAsia="en-US"/>
        </w:rPr>
      </w:pPr>
    </w:p>
    <w:p w14:paraId="04405D05" w14:textId="77777777" w:rsidR="00D847FF" w:rsidRPr="00FD0DAA" w:rsidRDefault="00D847FF" w:rsidP="00D847FF">
      <w:pPr>
        <w:spacing w:after="160" w:line="259" w:lineRule="auto"/>
        <w:jc w:val="both"/>
        <w:rPr>
          <w:ins w:id="24" w:author="Apple Store Pro" w:date="2024-07-10T09:08:00Z"/>
          <w:rFonts w:ascii="Arial" w:eastAsia="Calibri" w:hAnsi="Arial" w:cs="Arial"/>
          <w:sz w:val="22"/>
          <w:szCs w:val="22"/>
          <w:lang w:val="es-ES" w:eastAsia="en-US"/>
        </w:rPr>
      </w:pPr>
      <w:bookmarkStart w:id="25" w:name="_Hlk138157215"/>
      <w:bookmarkStart w:id="26" w:name="_Hlk134167933"/>
      <w:bookmarkStart w:id="27" w:name="_Hlk137112193"/>
      <w:commentRangeStart w:id="28"/>
      <w:ins w:id="29" w:author="Apple Store Pro" w:date="2024-07-10T09:08:00Z">
        <w:r w:rsidRPr="00FD0DAA">
          <w:rPr>
            <w:rFonts w:ascii="Arial" w:eastAsia="Arial" w:hAnsi="Arial" w:cs="Arial"/>
            <w:bCs/>
            <w:color w:val="000000"/>
            <w:kern w:val="2"/>
            <w:sz w:val="22"/>
            <w:szCs w:val="22"/>
            <w:lang w:val="es-ES" w:eastAsia="en-US"/>
          </w:rPr>
          <w:t xml:space="preserve">Es importante señalar que desde la última modificación </w:t>
        </w:r>
        <w:commentRangeEnd w:id="28"/>
        <w:r>
          <w:rPr>
            <w:rStyle w:val="Refdecomentario"/>
          </w:rPr>
          <w:commentReference w:id="28"/>
        </w:r>
        <w:r w:rsidRPr="00FD0DAA">
          <w:rPr>
            <w:rFonts w:ascii="Arial" w:eastAsia="Arial" w:hAnsi="Arial" w:cs="Arial"/>
            <w:bCs/>
            <w:color w:val="000000"/>
            <w:kern w:val="2"/>
            <w:sz w:val="22"/>
            <w:szCs w:val="22"/>
            <w:lang w:val="es-ES" w:eastAsia="en-US"/>
          </w:rPr>
          <w:t xml:space="preserve">del licenciamiento ambiental antes referido, y según lo ordenado por la ANLA  a efectos de la mejora continua de la mitigación o reducción  del ruido aeronáutico,  especialmente en consideración a lo señalado </w:t>
        </w:r>
        <w:r w:rsidRPr="00FD0DAA">
          <w:rPr>
            <w:rFonts w:ascii="Arial" w:eastAsia="Calibri" w:hAnsi="Arial" w:cs="Arial"/>
            <w:sz w:val="22"/>
            <w:szCs w:val="22"/>
            <w:lang w:val="es-ES" w:eastAsia="en-US"/>
          </w:rPr>
          <w:t xml:space="preserve">Resolución No. 00801 de fecha 22 de abril de 2022, </w:t>
        </w:r>
        <w:r w:rsidRPr="00FD0DAA">
          <w:rPr>
            <w:rFonts w:ascii="Arial" w:eastAsia="Arial" w:hAnsi="Arial" w:cs="Arial"/>
            <w:bCs/>
            <w:color w:val="000000"/>
            <w:kern w:val="2"/>
            <w:sz w:val="22"/>
            <w:szCs w:val="22"/>
            <w:lang w:val="es-ES" w:eastAsia="en-US"/>
          </w:rPr>
          <w:t xml:space="preserve">se viene implementando   </w:t>
        </w:r>
        <w:r w:rsidRPr="000E626B">
          <w:rPr>
            <w:rFonts w:ascii="Arial" w:eastAsia="Calibri" w:hAnsi="Arial" w:cs="Arial"/>
            <w:sz w:val="22"/>
            <w:szCs w:val="22"/>
            <w:lang w:val="es-ES" w:eastAsia="en-US"/>
          </w:rPr>
          <w:t xml:space="preserve"> por  la Aerocivil </w:t>
        </w:r>
        <w:r w:rsidRPr="00FD0DAA">
          <w:rPr>
            <w:rFonts w:ascii="Arial" w:eastAsia="Calibri" w:hAnsi="Arial" w:cs="Arial"/>
            <w:sz w:val="22"/>
            <w:szCs w:val="22"/>
            <w:lang w:val="es-ES" w:eastAsia="en-US"/>
          </w:rPr>
          <w:t xml:space="preserve">la restricción por </w:t>
        </w:r>
        <w:r w:rsidRPr="00FD0DAA">
          <w:rPr>
            <w:rFonts w:ascii="Arial" w:eastAsia="Calibri" w:hAnsi="Arial" w:cs="Arial"/>
            <w:b/>
            <w:bCs/>
            <w:sz w:val="22"/>
            <w:szCs w:val="22"/>
            <w:lang w:val="es-ES" w:eastAsia="en-US"/>
          </w:rPr>
          <w:t>cuota de ruido (QC)</w:t>
        </w:r>
        <w:r w:rsidRPr="00FD0DAA">
          <w:rPr>
            <w:rFonts w:ascii="Arial" w:eastAsia="Calibri" w:hAnsi="Arial" w:cs="Arial"/>
            <w:sz w:val="22"/>
            <w:szCs w:val="22"/>
            <w:lang w:val="es-ES" w:eastAsia="en-US"/>
          </w:rPr>
          <w:t xml:space="preserve">, en la cual se estipula que ciertos modelos de aeronaves, </w:t>
        </w:r>
        <w:r w:rsidRPr="00FD0DAA">
          <w:rPr>
            <w:rFonts w:ascii="Arial" w:eastAsia="Calibri" w:hAnsi="Arial" w:cs="Arial"/>
            <w:sz w:val="22"/>
            <w:szCs w:val="22"/>
            <w:lang w:val="es-ES" w:eastAsia="en-US"/>
          </w:rPr>
          <w:lastRenderedPageBreak/>
          <w:t>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5"/>
      </w:ins>
    </w:p>
    <w:p w14:paraId="343D4EA7" w14:textId="77777777" w:rsidR="00D847FF" w:rsidRPr="000E626B" w:rsidRDefault="00D847FF" w:rsidP="00D847FF">
      <w:pPr>
        <w:jc w:val="both"/>
        <w:rPr>
          <w:ins w:id="30" w:author="Apple Store Pro" w:date="2024-07-10T09:08:00Z"/>
          <w:rFonts w:ascii="Arial" w:eastAsia="Calibri" w:hAnsi="Arial" w:cs="Arial"/>
          <w:sz w:val="22"/>
          <w:szCs w:val="22"/>
          <w:lang w:val="es-ES" w:eastAsia="en-US"/>
        </w:rPr>
      </w:pPr>
      <w:bookmarkStart w:id="31" w:name="_Hlk136867673"/>
      <w:ins w:id="32" w:author="Apple Store Pro" w:date="2024-07-10T09:08:00Z">
        <w:r w:rsidRPr="000E626B">
          <w:rPr>
            <w:rFonts w:ascii="Arial" w:eastAsia="Calibri" w:hAnsi="Arial" w:cs="Arial"/>
            <w:sz w:val="22"/>
            <w:szCs w:val="22"/>
            <w:lang w:val="es-ES" w:eastAsia="en-US"/>
          </w:rPr>
          <w:t>Para definir el valor de cuota de ruido de cada aeronave o modelo de aeronave, se tomaron los datos de los niveles de ruido efectivo percibido y certificado (</w:t>
        </w:r>
        <w:proofErr w:type="spellStart"/>
        <w:r w:rsidRPr="000E626B">
          <w:rPr>
            <w:rFonts w:ascii="Arial" w:eastAsia="Calibri" w:hAnsi="Arial" w:cs="Arial"/>
            <w:sz w:val="22"/>
            <w:szCs w:val="22"/>
            <w:lang w:val="es-ES" w:eastAsia="en-US"/>
          </w:rPr>
          <w:t>EPNdB</w:t>
        </w:r>
        <w:proofErr w:type="spellEnd"/>
        <w:r w:rsidRPr="000E626B">
          <w:rPr>
            <w:rFonts w:ascii="Arial" w:eastAsia="Calibri" w:hAnsi="Arial" w:cs="Arial"/>
            <w:sz w:val="22"/>
            <w:szCs w:val="22"/>
            <w:lang w:val="es-ES" w:eastAsia="en-US"/>
          </w:rPr>
          <w:t xml:space="preserve">), donde, dependiendo del procedimiento de aterrizaje o despegue varían. Los niveles de ruido </w:t>
        </w:r>
        <w:proofErr w:type="spellStart"/>
        <w:r w:rsidRPr="000E626B">
          <w:rPr>
            <w:rFonts w:ascii="Arial" w:eastAsia="Calibri" w:hAnsi="Arial" w:cs="Arial"/>
            <w:sz w:val="22"/>
            <w:szCs w:val="22"/>
            <w:lang w:val="es-ES" w:eastAsia="en-US"/>
          </w:rPr>
          <w:t>EPNdB</w:t>
        </w:r>
        <w:proofErr w:type="spellEnd"/>
        <w:r w:rsidRPr="000E626B">
          <w:rPr>
            <w:rFonts w:ascii="Arial" w:eastAsia="Calibri" w:hAnsi="Arial" w:cs="Arial"/>
            <w:sz w:val="22"/>
            <w:szCs w:val="22"/>
            <w:lang w:val="es-ES"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ins>
    </w:p>
    <w:p w14:paraId="2EFF1B3C" w14:textId="77777777" w:rsidR="00D847FF" w:rsidRPr="000E626B" w:rsidRDefault="00D847FF" w:rsidP="00D847FF">
      <w:pPr>
        <w:jc w:val="both"/>
        <w:rPr>
          <w:ins w:id="33" w:author="Apple Store Pro" w:date="2024-07-10T09:08:00Z"/>
          <w:rFonts w:ascii="Arial" w:eastAsia="Calibri" w:hAnsi="Arial" w:cs="Arial"/>
          <w:sz w:val="22"/>
          <w:szCs w:val="22"/>
          <w:lang w:val="es-ES" w:eastAsia="en-US"/>
        </w:rPr>
      </w:pPr>
    </w:p>
    <w:p w14:paraId="0BC499FA" w14:textId="77777777" w:rsidR="00D847FF" w:rsidRPr="000E626B" w:rsidRDefault="00D847FF" w:rsidP="00D847FF">
      <w:pPr>
        <w:jc w:val="center"/>
        <w:rPr>
          <w:ins w:id="34" w:author="Apple Store Pro" w:date="2024-07-10T09:08:00Z"/>
          <w:rFonts w:ascii="Calibri" w:eastAsia="Calibri" w:hAnsi="Calibri" w:cs="Calibri"/>
          <w:i/>
          <w:iCs/>
          <w:sz w:val="20"/>
          <w:lang w:val="es-ES" w:eastAsia="es-CO"/>
        </w:rPr>
      </w:pPr>
      <w:ins w:id="35" w:author="Apple Store Pro" w:date="2024-07-10T09:08:00Z">
        <w:r w:rsidRPr="000E626B">
          <w:rPr>
            <w:rFonts w:ascii="Calibri" w:eastAsia="Calibri" w:hAnsi="Calibri" w:cs="Calibri"/>
            <w:i/>
            <w:iCs/>
            <w:sz w:val="20"/>
            <w:lang w:val="es-ES" w:eastAsia="es-CO"/>
          </w:rPr>
          <w:t xml:space="preserve">Tabla </w:t>
        </w:r>
        <w:r w:rsidRPr="000E626B">
          <w:rPr>
            <w:rFonts w:ascii="Calibri" w:eastAsia="Calibri" w:hAnsi="Calibri" w:cs="Calibri"/>
            <w:i/>
            <w:iCs/>
            <w:color w:val="44546A"/>
            <w:sz w:val="20"/>
            <w:lang w:val="es-ES" w:eastAsia="es-CO"/>
          </w:rPr>
          <w:fldChar w:fldCharType="begin"/>
        </w:r>
        <w:r w:rsidRPr="000E626B">
          <w:rPr>
            <w:rFonts w:ascii="Calibri" w:eastAsia="Calibri" w:hAnsi="Calibri" w:cs="Calibri"/>
            <w:i/>
            <w:iCs/>
            <w:sz w:val="20"/>
            <w:lang w:val="es-ES" w:eastAsia="es-CO"/>
          </w:rPr>
          <w:instrText xml:space="preserve"> SEQ Tabla \* ARABIC </w:instrText>
        </w:r>
        <w:r w:rsidRPr="000E626B">
          <w:rPr>
            <w:rFonts w:ascii="Calibri" w:eastAsia="Calibri" w:hAnsi="Calibri" w:cs="Calibri"/>
            <w:i/>
            <w:iCs/>
            <w:color w:val="44546A"/>
            <w:sz w:val="20"/>
            <w:lang w:val="es-ES" w:eastAsia="es-CO"/>
          </w:rPr>
          <w:fldChar w:fldCharType="separate"/>
        </w:r>
        <w:r w:rsidRPr="000E626B">
          <w:rPr>
            <w:rFonts w:ascii="Calibri" w:eastAsia="Calibri" w:hAnsi="Calibri" w:cs="Calibri"/>
            <w:i/>
            <w:iCs/>
            <w:noProof/>
            <w:sz w:val="20"/>
            <w:lang w:val="es-ES" w:eastAsia="es-CO"/>
          </w:rPr>
          <w:t>1</w:t>
        </w:r>
        <w:r w:rsidRPr="000E626B">
          <w:rPr>
            <w:rFonts w:ascii="Calibri" w:eastAsia="Calibri" w:hAnsi="Calibri" w:cs="Calibri"/>
            <w:i/>
            <w:iCs/>
            <w:color w:val="44546A"/>
            <w:sz w:val="20"/>
            <w:lang w:val="es-ES" w:eastAsia="es-CO"/>
          </w:rPr>
          <w:fldChar w:fldCharType="end"/>
        </w:r>
        <w:r w:rsidRPr="000E626B">
          <w:rPr>
            <w:rFonts w:ascii="Calibri" w:eastAsia="Calibri" w:hAnsi="Calibri" w:cs="Calibri"/>
            <w:i/>
            <w:iCs/>
            <w:color w:val="44546A"/>
            <w:sz w:val="20"/>
            <w:lang w:val="es-ES" w:eastAsia="es-CO"/>
          </w:rPr>
          <w:t>.</w:t>
        </w:r>
        <w:r w:rsidRPr="000E626B">
          <w:rPr>
            <w:rFonts w:ascii="Calibri" w:eastAsia="Calibri" w:hAnsi="Calibri" w:cs="Calibri"/>
            <w:i/>
            <w:iCs/>
            <w:sz w:val="20"/>
            <w:lang w:val="es-ES" w:eastAsia="es-CO"/>
          </w:rPr>
          <w:t xml:space="preserve"> Valores aplicables para el Sistema de Cuota de Ruido (QC) – Aeropuerto Internacional El Dorado.</w:t>
        </w:r>
      </w:ins>
    </w:p>
    <w:p w14:paraId="1053C2BF" w14:textId="77777777" w:rsidR="00D847FF" w:rsidRPr="000E626B" w:rsidRDefault="00D847FF" w:rsidP="00D847FF">
      <w:pPr>
        <w:rPr>
          <w:ins w:id="36" w:author="Apple Store Pro" w:date="2024-07-10T09:08:00Z"/>
          <w:rFonts w:ascii="Calibri" w:eastAsia="Calibri" w:hAnsi="Calibri" w:cs="Arial"/>
          <w:sz w:val="18"/>
          <w:szCs w:val="18"/>
          <w:lang w:val="es-ES" w:eastAsia="es-CO"/>
        </w:rPr>
      </w:pPr>
    </w:p>
    <w:tbl>
      <w:tblPr>
        <w:tblStyle w:val="Tablaconcuadrcula1"/>
        <w:tblW w:w="0" w:type="auto"/>
        <w:jc w:val="center"/>
        <w:tblLook w:val="04A0" w:firstRow="1" w:lastRow="0" w:firstColumn="1" w:lastColumn="0" w:noHBand="0" w:noVBand="1"/>
      </w:tblPr>
      <w:tblGrid>
        <w:gridCol w:w="3565"/>
        <w:gridCol w:w="2944"/>
      </w:tblGrid>
      <w:tr w:rsidR="00D847FF" w:rsidRPr="000E626B" w14:paraId="689DC17C" w14:textId="77777777" w:rsidTr="00B362B7">
        <w:trPr>
          <w:trHeight w:val="262"/>
          <w:jc w:val="center"/>
          <w:ins w:id="37" w:author="Apple Store Pro" w:date="2024-07-10T09:08:00Z"/>
        </w:trPr>
        <w:tc>
          <w:tcPr>
            <w:tcW w:w="3565" w:type="dxa"/>
            <w:tcBorders>
              <w:top w:val="single" w:sz="4" w:space="0" w:color="auto"/>
              <w:left w:val="single" w:sz="4" w:space="0" w:color="auto"/>
              <w:bottom w:val="single" w:sz="4" w:space="0" w:color="auto"/>
              <w:right w:val="single" w:sz="4" w:space="0" w:color="auto"/>
            </w:tcBorders>
            <w:hideMark/>
          </w:tcPr>
          <w:p w14:paraId="7862D254" w14:textId="77777777" w:rsidR="00D847FF" w:rsidRPr="000E626B" w:rsidRDefault="00D847FF" w:rsidP="00B362B7">
            <w:pPr>
              <w:jc w:val="center"/>
              <w:rPr>
                <w:ins w:id="38" w:author="Apple Store Pro" w:date="2024-07-10T09:08:00Z"/>
                <w:rFonts w:ascii="Arial" w:hAnsi="Arial" w:cs="Arial"/>
                <w:b/>
                <w:bCs/>
                <w:sz w:val="20"/>
                <w:lang w:val="es-ES" w:eastAsia="es-CO"/>
              </w:rPr>
            </w:pPr>
            <w:ins w:id="39" w:author="Apple Store Pro" w:date="2024-07-10T09:08:00Z">
              <w:r w:rsidRPr="000E626B">
                <w:rPr>
                  <w:rFonts w:ascii="Arial" w:hAnsi="Arial" w:cs="Arial"/>
                  <w:b/>
                  <w:bCs/>
                  <w:sz w:val="20"/>
                  <w:lang w:val="es-ES" w:eastAsia="es-CO"/>
                </w:rPr>
                <w:t>Clasificación de los niveles de Ruido (EPNL)</w:t>
              </w:r>
            </w:ins>
          </w:p>
        </w:tc>
        <w:tc>
          <w:tcPr>
            <w:tcW w:w="2944" w:type="dxa"/>
            <w:tcBorders>
              <w:top w:val="single" w:sz="4" w:space="0" w:color="auto"/>
              <w:left w:val="single" w:sz="4" w:space="0" w:color="auto"/>
              <w:bottom w:val="single" w:sz="4" w:space="0" w:color="auto"/>
              <w:right w:val="single" w:sz="4" w:space="0" w:color="auto"/>
            </w:tcBorders>
            <w:hideMark/>
          </w:tcPr>
          <w:p w14:paraId="022BE285" w14:textId="77777777" w:rsidR="00D847FF" w:rsidRPr="000E626B" w:rsidRDefault="00D847FF" w:rsidP="00B362B7">
            <w:pPr>
              <w:jc w:val="center"/>
              <w:rPr>
                <w:ins w:id="40" w:author="Apple Store Pro" w:date="2024-07-10T09:08:00Z"/>
                <w:rFonts w:ascii="Arial" w:hAnsi="Arial" w:cs="Arial"/>
                <w:b/>
                <w:bCs/>
                <w:sz w:val="20"/>
                <w:lang w:val="es-ES" w:eastAsia="es-CO"/>
              </w:rPr>
            </w:pPr>
            <w:ins w:id="41" w:author="Apple Store Pro" w:date="2024-07-10T09:08:00Z">
              <w:r w:rsidRPr="000E626B">
                <w:rPr>
                  <w:rFonts w:ascii="Arial" w:hAnsi="Arial" w:cs="Arial"/>
                  <w:b/>
                  <w:bCs/>
                  <w:sz w:val="20"/>
                  <w:lang w:val="es-ES" w:eastAsia="es-CO"/>
                </w:rPr>
                <w:t>Cuota de conteo.</w:t>
              </w:r>
            </w:ins>
          </w:p>
        </w:tc>
      </w:tr>
      <w:tr w:rsidR="00D847FF" w:rsidRPr="000E626B" w14:paraId="6663C645" w14:textId="77777777" w:rsidTr="00B362B7">
        <w:trPr>
          <w:trHeight w:val="262"/>
          <w:jc w:val="center"/>
          <w:ins w:id="42" w:author="Apple Store Pro" w:date="2024-07-10T09:08:00Z"/>
        </w:trPr>
        <w:tc>
          <w:tcPr>
            <w:tcW w:w="3565" w:type="dxa"/>
            <w:tcBorders>
              <w:top w:val="single" w:sz="4" w:space="0" w:color="auto"/>
              <w:left w:val="single" w:sz="4" w:space="0" w:color="auto"/>
              <w:bottom w:val="single" w:sz="4" w:space="0" w:color="auto"/>
              <w:right w:val="single" w:sz="4" w:space="0" w:color="auto"/>
            </w:tcBorders>
            <w:hideMark/>
          </w:tcPr>
          <w:p w14:paraId="0714A298" w14:textId="77777777" w:rsidR="00D847FF" w:rsidRPr="000E626B" w:rsidRDefault="00D847FF" w:rsidP="00B362B7">
            <w:pPr>
              <w:jc w:val="center"/>
              <w:rPr>
                <w:ins w:id="43" w:author="Apple Store Pro" w:date="2024-07-10T09:08:00Z"/>
                <w:rFonts w:ascii="Arial" w:hAnsi="Arial" w:cs="Arial"/>
                <w:sz w:val="20"/>
                <w:lang w:val="es-ES" w:eastAsia="es-CO"/>
              </w:rPr>
            </w:pPr>
            <w:ins w:id="44" w:author="Apple Store Pro" w:date="2024-07-10T09:08:00Z">
              <w:r w:rsidRPr="000E626B">
                <w:rPr>
                  <w:rFonts w:ascii="Arial" w:hAnsi="Arial" w:cs="Arial"/>
                  <w:sz w:val="20"/>
                  <w:lang w:val="es-ES" w:eastAsia="es-CO"/>
                </w:rPr>
                <w:t>Menos de 84 dB EPNL</w:t>
              </w:r>
            </w:ins>
          </w:p>
        </w:tc>
        <w:tc>
          <w:tcPr>
            <w:tcW w:w="2944" w:type="dxa"/>
            <w:tcBorders>
              <w:top w:val="single" w:sz="4" w:space="0" w:color="auto"/>
              <w:left w:val="single" w:sz="4" w:space="0" w:color="auto"/>
              <w:bottom w:val="single" w:sz="4" w:space="0" w:color="auto"/>
              <w:right w:val="single" w:sz="4" w:space="0" w:color="auto"/>
            </w:tcBorders>
            <w:hideMark/>
          </w:tcPr>
          <w:p w14:paraId="3DAE64F4" w14:textId="77777777" w:rsidR="00D847FF" w:rsidRPr="000E626B" w:rsidRDefault="00D847FF" w:rsidP="00B362B7">
            <w:pPr>
              <w:jc w:val="center"/>
              <w:rPr>
                <w:ins w:id="45" w:author="Apple Store Pro" w:date="2024-07-10T09:08:00Z"/>
                <w:rFonts w:ascii="Arial" w:hAnsi="Arial" w:cs="Arial"/>
                <w:sz w:val="20"/>
                <w:lang w:val="es-ES" w:eastAsia="es-CO"/>
              </w:rPr>
            </w:pPr>
            <w:ins w:id="46" w:author="Apple Store Pro" w:date="2024-07-10T09:08:00Z">
              <w:r w:rsidRPr="000E626B">
                <w:rPr>
                  <w:rFonts w:ascii="Arial" w:hAnsi="Arial" w:cs="Arial"/>
                  <w:sz w:val="20"/>
                  <w:lang w:val="es-ES" w:eastAsia="es-CO"/>
                </w:rPr>
                <w:t>Exentó de conteo</w:t>
              </w:r>
            </w:ins>
          </w:p>
        </w:tc>
      </w:tr>
      <w:tr w:rsidR="00D847FF" w:rsidRPr="000E626B" w14:paraId="5D51A117" w14:textId="77777777" w:rsidTr="00B362B7">
        <w:trPr>
          <w:trHeight w:val="262"/>
          <w:jc w:val="center"/>
          <w:ins w:id="47" w:author="Apple Store Pro" w:date="2024-07-10T09:08:00Z"/>
        </w:trPr>
        <w:tc>
          <w:tcPr>
            <w:tcW w:w="3565" w:type="dxa"/>
            <w:tcBorders>
              <w:top w:val="single" w:sz="4" w:space="0" w:color="auto"/>
              <w:left w:val="single" w:sz="4" w:space="0" w:color="auto"/>
              <w:bottom w:val="single" w:sz="4" w:space="0" w:color="auto"/>
              <w:right w:val="single" w:sz="4" w:space="0" w:color="auto"/>
            </w:tcBorders>
            <w:hideMark/>
          </w:tcPr>
          <w:p w14:paraId="1CBA38E8" w14:textId="77777777" w:rsidR="00D847FF" w:rsidRPr="000E626B" w:rsidRDefault="00D847FF" w:rsidP="00B362B7">
            <w:pPr>
              <w:jc w:val="center"/>
              <w:rPr>
                <w:ins w:id="48" w:author="Apple Store Pro" w:date="2024-07-10T09:08:00Z"/>
                <w:rFonts w:ascii="Arial" w:hAnsi="Arial" w:cs="Arial"/>
                <w:sz w:val="20"/>
                <w:lang w:val="es-ES" w:eastAsia="es-CO"/>
              </w:rPr>
            </w:pPr>
            <w:ins w:id="49" w:author="Apple Store Pro" w:date="2024-07-10T09:08:00Z">
              <w:r w:rsidRPr="000E626B">
                <w:rPr>
                  <w:rFonts w:ascii="Arial" w:hAnsi="Arial" w:cs="Arial"/>
                  <w:sz w:val="20"/>
                  <w:lang w:val="es-ES" w:eastAsia="es-CO"/>
                </w:rPr>
                <w:t>84 – 86.9 dB EPNL</w:t>
              </w:r>
            </w:ins>
          </w:p>
        </w:tc>
        <w:tc>
          <w:tcPr>
            <w:tcW w:w="2944" w:type="dxa"/>
            <w:tcBorders>
              <w:top w:val="single" w:sz="4" w:space="0" w:color="auto"/>
              <w:left w:val="single" w:sz="4" w:space="0" w:color="auto"/>
              <w:bottom w:val="single" w:sz="4" w:space="0" w:color="auto"/>
              <w:right w:val="single" w:sz="4" w:space="0" w:color="auto"/>
            </w:tcBorders>
            <w:hideMark/>
          </w:tcPr>
          <w:p w14:paraId="2F25EF14" w14:textId="77777777" w:rsidR="00D847FF" w:rsidRPr="000E626B" w:rsidRDefault="00D847FF" w:rsidP="00B362B7">
            <w:pPr>
              <w:jc w:val="center"/>
              <w:rPr>
                <w:ins w:id="50" w:author="Apple Store Pro" w:date="2024-07-10T09:08:00Z"/>
                <w:rFonts w:ascii="Arial" w:hAnsi="Arial" w:cs="Arial"/>
                <w:sz w:val="20"/>
                <w:lang w:val="es-ES" w:eastAsia="es-CO"/>
              </w:rPr>
            </w:pPr>
            <w:ins w:id="51" w:author="Apple Store Pro" w:date="2024-07-10T09:08:00Z">
              <w:r w:rsidRPr="000E626B">
                <w:rPr>
                  <w:rFonts w:ascii="Arial" w:hAnsi="Arial" w:cs="Arial"/>
                  <w:sz w:val="20"/>
                  <w:lang w:val="es-ES" w:eastAsia="es-CO"/>
                </w:rPr>
                <w:t>0.25</w:t>
              </w:r>
            </w:ins>
          </w:p>
        </w:tc>
      </w:tr>
      <w:tr w:rsidR="00D847FF" w:rsidRPr="000E626B" w14:paraId="30A9A252" w14:textId="77777777" w:rsidTr="00B362B7">
        <w:trPr>
          <w:trHeight w:val="262"/>
          <w:jc w:val="center"/>
          <w:ins w:id="52" w:author="Apple Store Pro" w:date="2024-07-10T09:08:00Z"/>
        </w:trPr>
        <w:tc>
          <w:tcPr>
            <w:tcW w:w="3565" w:type="dxa"/>
            <w:tcBorders>
              <w:top w:val="single" w:sz="4" w:space="0" w:color="auto"/>
              <w:left w:val="single" w:sz="4" w:space="0" w:color="auto"/>
              <w:bottom w:val="single" w:sz="4" w:space="0" w:color="auto"/>
              <w:right w:val="single" w:sz="4" w:space="0" w:color="auto"/>
            </w:tcBorders>
            <w:hideMark/>
          </w:tcPr>
          <w:p w14:paraId="1F9DCC7E" w14:textId="77777777" w:rsidR="00D847FF" w:rsidRPr="000E626B" w:rsidRDefault="00D847FF" w:rsidP="00B362B7">
            <w:pPr>
              <w:jc w:val="center"/>
              <w:rPr>
                <w:ins w:id="53" w:author="Apple Store Pro" w:date="2024-07-10T09:08:00Z"/>
                <w:rFonts w:ascii="Arial" w:hAnsi="Arial" w:cs="Arial"/>
                <w:sz w:val="20"/>
                <w:lang w:val="es-ES" w:eastAsia="es-CO"/>
              </w:rPr>
            </w:pPr>
            <w:ins w:id="54" w:author="Apple Store Pro" w:date="2024-07-10T09:08:00Z">
              <w:r w:rsidRPr="000E626B">
                <w:rPr>
                  <w:rFonts w:ascii="Arial" w:hAnsi="Arial" w:cs="Arial"/>
                  <w:sz w:val="20"/>
                  <w:lang w:val="es-ES" w:eastAsia="es-CO"/>
                </w:rPr>
                <w:t>87 – 89.9 dB EPNL</w:t>
              </w:r>
            </w:ins>
          </w:p>
        </w:tc>
        <w:tc>
          <w:tcPr>
            <w:tcW w:w="2944" w:type="dxa"/>
            <w:tcBorders>
              <w:top w:val="single" w:sz="4" w:space="0" w:color="auto"/>
              <w:left w:val="single" w:sz="4" w:space="0" w:color="auto"/>
              <w:bottom w:val="single" w:sz="4" w:space="0" w:color="auto"/>
              <w:right w:val="single" w:sz="4" w:space="0" w:color="auto"/>
            </w:tcBorders>
            <w:hideMark/>
          </w:tcPr>
          <w:p w14:paraId="03BACF26" w14:textId="77777777" w:rsidR="00D847FF" w:rsidRPr="000E626B" w:rsidRDefault="00D847FF" w:rsidP="00B362B7">
            <w:pPr>
              <w:jc w:val="center"/>
              <w:rPr>
                <w:ins w:id="55" w:author="Apple Store Pro" w:date="2024-07-10T09:08:00Z"/>
                <w:rFonts w:ascii="Arial" w:hAnsi="Arial" w:cs="Arial"/>
                <w:sz w:val="20"/>
                <w:lang w:val="es-ES" w:eastAsia="es-CO"/>
              </w:rPr>
            </w:pPr>
            <w:ins w:id="56" w:author="Apple Store Pro" w:date="2024-07-10T09:08:00Z">
              <w:r w:rsidRPr="000E626B">
                <w:rPr>
                  <w:rFonts w:ascii="Arial" w:hAnsi="Arial" w:cs="Arial"/>
                  <w:sz w:val="20"/>
                  <w:lang w:val="es-ES" w:eastAsia="es-CO"/>
                </w:rPr>
                <w:t>0.5</w:t>
              </w:r>
            </w:ins>
          </w:p>
        </w:tc>
      </w:tr>
      <w:tr w:rsidR="00D847FF" w:rsidRPr="000E626B" w14:paraId="65BF7040" w14:textId="77777777" w:rsidTr="00B362B7">
        <w:trPr>
          <w:trHeight w:val="262"/>
          <w:jc w:val="center"/>
          <w:ins w:id="57" w:author="Apple Store Pro" w:date="2024-07-10T09:08:00Z"/>
        </w:trPr>
        <w:tc>
          <w:tcPr>
            <w:tcW w:w="3565" w:type="dxa"/>
            <w:tcBorders>
              <w:top w:val="single" w:sz="4" w:space="0" w:color="auto"/>
              <w:left w:val="single" w:sz="4" w:space="0" w:color="auto"/>
              <w:bottom w:val="single" w:sz="4" w:space="0" w:color="auto"/>
              <w:right w:val="single" w:sz="4" w:space="0" w:color="auto"/>
            </w:tcBorders>
            <w:hideMark/>
          </w:tcPr>
          <w:p w14:paraId="76C5027F" w14:textId="77777777" w:rsidR="00D847FF" w:rsidRPr="000E626B" w:rsidRDefault="00D847FF" w:rsidP="00B362B7">
            <w:pPr>
              <w:jc w:val="center"/>
              <w:rPr>
                <w:ins w:id="58" w:author="Apple Store Pro" w:date="2024-07-10T09:08:00Z"/>
                <w:rFonts w:ascii="Arial" w:hAnsi="Arial" w:cs="Arial"/>
                <w:sz w:val="20"/>
                <w:lang w:val="es-ES" w:eastAsia="es-CO"/>
              </w:rPr>
            </w:pPr>
            <w:ins w:id="59" w:author="Apple Store Pro" w:date="2024-07-10T09:08:00Z">
              <w:r w:rsidRPr="000E626B">
                <w:rPr>
                  <w:rFonts w:ascii="Arial" w:hAnsi="Arial" w:cs="Arial"/>
                  <w:sz w:val="20"/>
                  <w:lang w:val="es-ES" w:eastAsia="es-CO"/>
                </w:rPr>
                <w:t>90 – 92.9 dB EPNL</w:t>
              </w:r>
            </w:ins>
          </w:p>
        </w:tc>
        <w:tc>
          <w:tcPr>
            <w:tcW w:w="2944" w:type="dxa"/>
            <w:tcBorders>
              <w:top w:val="single" w:sz="4" w:space="0" w:color="auto"/>
              <w:left w:val="single" w:sz="4" w:space="0" w:color="auto"/>
              <w:bottom w:val="single" w:sz="4" w:space="0" w:color="auto"/>
              <w:right w:val="single" w:sz="4" w:space="0" w:color="auto"/>
            </w:tcBorders>
            <w:hideMark/>
          </w:tcPr>
          <w:p w14:paraId="7EFDB2C0" w14:textId="77777777" w:rsidR="00D847FF" w:rsidRPr="000E626B" w:rsidRDefault="00D847FF" w:rsidP="00B362B7">
            <w:pPr>
              <w:jc w:val="center"/>
              <w:rPr>
                <w:ins w:id="60" w:author="Apple Store Pro" w:date="2024-07-10T09:08:00Z"/>
                <w:rFonts w:ascii="Arial" w:hAnsi="Arial" w:cs="Arial"/>
                <w:sz w:val="20"/>
                <w:lang w:val="es-ES" w:eastAsia="es-CO"/>
              </w:rPr>
            </w:pPr>
            <w:ins w:id="61" w:author="Apple Store Pro" w:date="2024-07-10T09:08:00Z">
              <w:r w:rsidRPr="000E626B">
                <w:rPr>
                  <w:rFonts w:ascii="Arial" w:hAnsi="Arial" w:cs="Arial"/>
                  <w:sz w:val="20"/>
                  <w:lang w:val="es-ES" w:eastAsia="es-CO"/>
                </w:rPr>
                <w:t>1</w:t>
              </w:r>
            </w:ins>
          </w:p>
        </w:tc>
      </w:tr>
      <w:tr w:rsidR="00D847FF" w:rsidRPr="000E626B" w14:paraId="13F4B638" w14:textId="77777777" w:rsidTr="00B362B7">
        <w:trPr>
          <w:trHeight w:val="249"/>
          <w:jc w:val="center"/>
          <w:ins w:id="62" w:author="Apple Store Pro" w:date="2024-07-10T09:08:00Z"/>
        </w:trPr>
        <w:tc>
          <w:tcPr>
            <w:tcW w:w="3565" w:type="dxa"/>
            <w:tcBorders>
              <w:top w:val="single" w:sz="4" w:space="0" w:color="auto"/>
              <w:left w:val="single" w:sz="4" w:space="0" w:color="auto"/>
              <w:bottom w:val="single" w:sz="4" w:space="0" w:color="auto"/>
              <w:right w:val="single" w:sz="4" w:space="0" w:color="auto"/>
            </w:tcBorders>
            <w:hideMark/>
          </w:tcPr>
          <w:p w14:paraId="7C4234DE" w14:textId="77777777" w:rsidR="00D847FF" w:rsidRPr="000E626B" w:rsidRDefault="00D847FF" w:rsidP="00B362B7">
            <w:pPr>
              <w:jc w:val="center"/>
              <w:rPr>
                <w:ins w:id="63" w:author="Apple Store Pro" w:date="2024-07-10T09:08:00Z"/>
                <w:rFonts w:ascii="Arial" w:hAnsi="Arial" w:cs="Arial"/>
                <w:sz w:val="20"/>
                <w:lang w:val="es-ES" w:eastAsia="es-CO"/>
              </w:rPr>
            </w:pPr>
            <w:ins w:id="64" w:author="Apple Store Pro" w:date="2024-07-10T09:08:00Z">
              <w:r w:rsidRPr="000E626B">
                <w:rPr>
                  <w:rFonts w:ascii="Arial" w:hAnsi="Arial" w:cs="Arial"/>
                  <w:sz w:val="20"/>
                  <w:lang w:val="es-ES" w:eastAsia="es-CO"/>
                </w:rPr>
                <w:t>93 – 95.9 dB EPNL</w:t>
              </w:r>
            </w:ins>
          </w:p>
        </w:tc>
        <w:tc>
          <w:tcPr>
            <w:tcW w:w="2944" w:type="dxa"/>
            <w:tcBorders>
              <w:top w:val="single" w:sz="4" w:space="0" w:color="auto"/>
              <w:left w:val="single" w:sz="4" w:space="0" w:color="auto"/>
              <w:bottom w:val="single" w:sz="4" w:space="0" w:color="auto"/>
              <w:right w:val="single" w:sz="4" w:space="0" w:color="auto"/>
            </w:tcBorders>
            <w:hideMark/>
          </w:tcPr>
          <w:p w14:paraId="12F31EE3" w14:textId="77777777" w:rsidR="00D847FF" w:rsidRPr="000E626B" w:rsidRDefault="00D847FF" w:rsidP="00B362B7">
            <w:pPr>
              <w:jc w:val="center"/>
              <w:rPr>
                <w:ins w:id="65" w:author="Apple Store Pro" w:date="2024-07-10T09:08:00Z"/>
                <w:rFonts w:ascii="Arial" w:hAnsi="Arial" w:cs="Arial"/>
                <w:sz w:val="20"/>
                <w:lang w:val="es-ES" w:eastAsia="es-CO"/>
              </w:rPr>
            </w:pPr>
            <w:ins w:id="66" w:author="Apple Store Pro" w:date="2024-07-10T09:08:00Z">
              <w:r w:rsidRPr="000E626B">
                <w:rPr>
                  <w:rFonts w:ascii="Arial" w:hAnsi="Arial" w:cs="Arial"/>
                  <w:sz w:val="20"/>
                  <w:lang w:val="es-ES" w:eastAsia="es-CO"/>
                </w:rPr>
                <w:t>2</w:t>
              </w:r>
            </w:ins>
          </w:p>
        </w:tc>
      </w:tr>
      <w:tr w:rsidR="00D847FF" w:rsidRPr="000E626B" w14:paraId="7B911B00" w14:textId="77777777" w:rsidTr="00B362B7">
        <w:trPr>
          <w:trHeight w:val="262"/>
          <w:jc w:val="center"/>
          <w:ins w:id="67" w:author="Apple Store Pro" w:date="2024-07-10T09:08:00Z"/>
        </w:trPr>
        <w:tc>
          <w:tcPr>
            <w:tcW w:w="3565" w:type="dxa"/>
            <w:tcBorders>
              <w:top w:val="single" w:sz="4" w:space="0" w:color="auto"/>
              <w:left w:val="single" w:sz="4" w:space="0" w:color="auto"/>
              <w:bottom w:val="single" w:sz="4" w:space="0" w:color="auto"/>
              <w:right w:val="single" w:sz="4" w:space="0" w:color="auto"/>
            </w:tcBorders>
            <w:hideMark/>
          </w:tcPr>
          <w:p w14:paraId="2DFF4E53" w14:textId="77777777" w:rsidR="00D847FF" w:rsidRPr="000E626B" w:rsidRDefault="00D847FF" w:rsidP="00B362B7">
            <w:pPr>
              <w:jc w:val="center"/>
              <w:rPr>
                <w:ins w:id="68" w:author="Apple Store Pro" w:date="2024-07-10T09:08:00Z"/>
                <w:rFonts w:ascii="Arial" w:hAnsi="Arial" w:cs="Arial"/>
                <w:sz w:val="20"/>
                <w:lang w:val="es-ES" w:eastAsia="es-CO"/>
              </w:rPr>
            </w:pPr>
            <w:ins w:id="69" w:author="Apple Store Pro" w:date="2024-07-10T09:08:00Z">
              <w:r w:rsidRPr="000E626B">
                <w:rPr>
                  <w:rFonts w:ascii="Arial" w:hAnsi="Arial" w:cs="Arial"/>
                  <w:sz w:val="20"/>
                  <w:lang w:val="es-ES" w:eastAsia="es-CO"/>
                </w:rPr>
                <w:t>96 – 98.9 dB EPNL</w:t>
              </w:r>
            </w:ins>
          </w:p>
        </w:tc>
        <w:tc>
          <w:tcPr>
            <w:tcW w:w="2944" w:type="dxa"/>
            <w:tcBorders>
              <w:top w:val="single" w:sz="4" w:space="0" w:color="auto"/>
              <w:left w:val="single" w:sz="4" w:space="0" w:color="auto"/>
              <w:bottom w:val="single" w:sz="4" w:space="0" w:color="auto"/>
              <w:right w:val="single" w:sz="4" w:space="0" w:color="auto"/>
            </w:tcBorders>
            <w:hideMark/>
          </w:tcPr>
          <w:p w14:paraId="366C80AC" w14:textId="77777777" w:rsidR="00D847FF" w:rsidRPr="000E626B" w:rsidRDefault="00D847FF" w:rsidP="00B362B7">
            <w:pPr>
              <w:jc w:val="center"/>
              <w:rPr>
                <w:ins w:id="70" w:author="Apple Store Pro" w:date="2024-07-10T09:08:00Z"/>
                <w:rFonts w:ascii="Arial" w:hAnsi="Arial" w:cs="Arial"/>
                <w:sz w:val="20"/>
                <w:lang w:val="es-ES" w:eastAsia="es-CO"/>
              </w:rPr>
            </w:pPr>
            <w:ins w:id="71" w:author="Apple Store Pro" w:date="2024-07-10T09:08:00Z">
              <w:r w:rsidRPr="000E626B">
                <w:rPr>
                  <w:rFonts w:ascii="Arial" w:hAnsi="Arial" w:cs="Arial"/>
                  <w:sz w:val="20"/>
                  <w:lang w:val="es-ES" w:eastAsia="es-CO"/>
                </w:rPr>
                <w:t>4</w:t>
              </w:r>
            </w:ins>
          </w:p>
        </w:tc>
      </w:tr>
      <w:tr w:rsidR="00D847FF" w:rsidRPr="000E626B" w14:paraId="3F8556B2" w14:textId="77777777" w:rsidTr="00B362B7">
        <w:trPr>
          <w:trHeight w:val="262"/>
          <w:jc w:val="center"/>
          <w:ins w:id="72" w:author="Apple Store Pro" w:date="2024-07-10T09:08:00Z"/>
        </w:trPr>
        <w:tc>
          <w:tcPr>
            <w:tcW w:w="3565" w:type="dxa"/>
            <w:tcBorders>
              <w:top w:val="single" w:sz="4" w:space="0" w:color="auto"/>
              <w:left w:val="single" w:sz="4" w:space="0" w:color="auto"/>
              <w:bottom w:val="single" w:sz="4" w:space="0" w:color="auto"/>
              <w:right w:val="single" w:sz="4" w:space="0" w:color="auto"/>
            </w:tcBorders>
            <w:hideMark/>
          </w:tcPr>
          <w:p w14:paraId="08C5CB03" w14:textId="77777777" w:rsidR="00D847FF" w:rsidRPr="000E626B" w:rsidRDefault="00D847FF" w:rsidP="00B362B7">
            <w:pPr>
              <w:jc w:val="center"/>
              <w:rPr>
                <w:ins w:id="73" w:author="Apple Store Pro" w:date="2024-07-10T09:08:00Z"/>
                <w:rFonts w:ascii="Arial" w:hAnsi="Arial" w:cs="Arial"/>
                <w:sz w:val="20"/>
                <w:lang w:val="es-ES" w:eastAsia="es-CO"/>
              </w:rPr>
            </w:pPr>
            <w:ins w:id="74" w:author="Apple Store Pro" w:date="2024-07-10T09:08:00Z">
              <w:r w:rsidRPr="000E626B">
                <w:rPr>
                  <w:rFonts w:ascii="Arial" w:hAnsi="Arial" w:cs="Arial"/>
                  <w:sz w:val="20"/>
                  <w:lang w:val="es-ES" w:eastAsia="es-CO"/>
                </w:rPr>
                <w:t>99 – 101.9 dB EPNL</w:t>
              </w:r>
            </w:ins>
          </w:p>
        </w:tc>
        <w:tc>
          <w:tcPr>
            <w:tcW w:w="2944" w:type="dxa"/>
            <w:tcBorders>
              <w:top w:val="single" w:sz="4" w:space="0" w:color="auto"/>
              <w:left w:val="single" w:sz="4" w:space="0" w:color="auto"/>
              <w:bottom w:val="single" w:sz="4" w:space="0" w:color="auto"/>
              <w:right w:val="single" w:sz="4" w:space="0" w:color="auto"/>
            </w:tcBorders>
            <w:hideMark/>
          </w:tcPr>
          <w:p w14:paraId="2709D6E2" w14:textId="77777777" w:rsidR="00D847FF" w:rsidRPr="000E626B" w:rsidRDefault="00D847FF" w:rsidP="00B362B7">
            <w:pPr>
              <w:jc w:val="center"/>
              <w:rPr>
                <w:ins w:id="75" w:author="Apple Store Pro" w:date="2024-07-10T09:08:00Z"/>
                <w:rFonts w:ascii="Arial" w:hAnsi="Arial" w:cs="Arial"/>
                <w:sz w:val="20"/>
                <w:lang w:val="es-ES" w:eastAsia="es-CO"/>
              </w:rPr>
            </w:pPr>
            <w:ins w:id="76" w:author="Apple Store Pro" w:date="2024-07-10T09:08:00Z">
              <w:r w:rsidRPr="000E626B">
                <w:rPr>
                  <w:rFonts w:ascii="Arial" w:hAnsi="Arial" w:cs="Arial"/>
                  <w:sz w:val="20"/>
                  <w:lang w:val="es-ES" w:eastAsia="es-CO"/>
                </w:rPr>
                <w:t>8</w:t>
              </w:r>
            </w:ins>
          </w:p>
        </w:tc>
      </w:tr>
      <w:tr w:rsidR="00D847FF" w:rsidRPr="000E626B" w14:paraId="7A412CC0" w14:textId="77777777" w:rsidTr="00B362B7">
        <w:trPr>
          <w:trHeight w:val="262"/>
          <w:jc w:val="center"/>
          <w:ins w:id="77" w:author="Apple Store Pro" w:date="2024-07-10T09:08:00Z"/>
        </w:trPr>
        <w:tc>
          <w:tcPr>
            <w:tcW w:w="3565" w:type="dxa"/>
            <w:tcBorders>
              <w:top w:val="single" w:sz="4" w:space="0" w:color="auto"/>
              <w:left w:val="single" w:sz="4" w:space="0" w:color="auto"/>
              <w:bottom w:val="single" w:sz="4" w:space="0" w:color="auto"/>
              <w:right w:val="single" w:sz="4" w:space="0" w:color="auto"/>
            </w:tcBorders>
            <w:hideMark/>
          </w:tcPr>
          <w:p w14:paraId="795BC626" w14:textId="77777777" w:rsidR="00D847FF" w:rsidRPr="000E626B" w:rsidRDefault="00D847FF" w:rsidP="00B362B7">
            <w:pPr>
              <w:jc w:val="center"/>
              <w:rPr>
                <w:ins w:id="78" w:author="Apple Store Pro" w:date="2024-07-10T09:08:00Z"/>
                <w:rFonts w:ascii="Arial" w:hAnsi="Arial" w:cs="Arial"/>
                <w:sz w:val="20"/>
                <w:lang w:val="es-ES" w:eastAsia="es-CO"/>
              </w:rPr>
            </w:pPr>
            <w:ins w:id="79" w:author="Apple Store Pro" w:date="2024-07-10T09:08:00Z">
              <w:r w:rsidRPr="000E626B">
                <w:rPr>
                  <w:rFonts w:ascii="Arial" w:hAnsi="Arial" w:cs="Arial"/>
                  <w:sz w:val="20"/>
                  <w:lang w:val="es-ES" w:eastAsia="es-CO"/>
                </w:rPr>
                <w:t>Mayor a 101.9 dB EPNL</w:t>
              </w:r>
            </w:ins>
          </w:p>
        </w:tc>
        <w:tc>
          <w:tcPr>
            <w:tcW w:w="2944" w:type="dxa"/>
            <w:tcBorders>
              <w:top w:val="single" w:sz="4" w:space="0" w:color="auto"/>
              <w:left w:val="single" w:sz="4" w:space="0" w:color="auto"/>
              <w:bottom w:val="single" w:sz="4" w:space="0" w:color="auto"/>
              <w:right w:val="single" w:sz="4" w:space="0" w:color="auto"/>
            </w:tcBorders>
            <w:hideMark/>
          </w:tcPr>
          <w:p w14:paraId="50CD97B0" w14:textId="77777777" w:rsidR="00D847FF" w:rsidRPr="000E626B" w:rsidRDefault="00D847FF" w:rsidP="00B362B7">
            <w:pPr>
              <w:jc w:val="center"/>
              <w:rPr>
                <w:ins w:id="80" w:author="Apple Store Pro" w:date="2024-07-10T09:08:00Z"/>
                <w:rFonts w:ascii="Arial" w:hAnsi="Arial" w:cs="Arial"/>
                <w:sz w:val="20"/>
                <w:lang w:val="es-ES" w:eastAsia="es-CO"/>
              </w:rPr>
            </w:pPr>
            <w:ins w:id="81" w:author="Apple Store Pro" w:date="2024-07-10T09:08:00Z">
              <w:r w:rsidRPr="000E626B">
                <w:rPr>
                  <w:rFonts w:ascii="Arial" w:hAnsi="Arial" w:cs="Arial"/>
                  <w:sz w:val="20"/>
                  <w:lang w:val="es-ES" w:eastAsia="es-CO"/>
                </w:rPr>
                <w:t>16</w:t>
              </w:r>
            </w:ins>
          </w:p>
        </w:tc>
      </w:tr>
    </w:tbl>
    <w:p w14:paraId="315EBE95" w14:textId="77777777" w:rsidR="00D847FF" w:rsidRPr="000E626B" w:rsidRDefault="00D847FF" w:rsidP="00D847FF">
      <w:pPr>
        <w:jc w:val="center"/>
        <w:rPr>
          <w:ins w:id="82" w:author="Apple Store Pro" w:date="2024-07-10T09:08:00Z"/>
          <w:rFonts w:ascii="Calibri" w:eastAsia="Calibri" w:hAnsi="Calibri" w:cs="Calibri"/>
          <w:i/>
          <w:iCs/>
          <w:sz w:val="20"/>
          <w:lang w:val="es-ES" w:eastAsia="en-US"/>
        </w:rPr>
      </w:pPr>
      <w:ins w:id="83" w:author="Apple Store Pro" w:date="2024-07-10T09:08:00Z">
        <w:r w:rsidRPr="000E626B">
          <w:rPr>
            <w:rFonts w:ascii="Calibri" w:eastAsia="Calibri" w:hAnsi="Calibri" w:cs="Calibri"/>
            <w:i/>
            <w:iCs/>
            <w:sz w:val="20"/>
            <w:lang w:val="es-ES" w:eastAsia="en-US"/>
          </w:rPr>
          <w:t>Fuente: Aerocivil.</w:t>
        </w:r>
      </w:ins>
    </w:p>
    <w:p w14:paraId="1AC22549" w14:textId="77777777" w:rsidR="00D847FF" w:rsidRPr="000E626B" w:rsidRDefault="00D847FF" w:rsidP="00D847FF">
      <w:pPr>
        <w:jc w:val="both"/>
        <w:rPr>
          <w:ins w:id="84" w:author="Apple Store Pro" w:date="2024-07-10T09:08:00Z"/>
          <w:rFonts w:ascii="Arial" w:eastAsia="Calibri" w:hAnsi="Arial" w:cs="Arial"/>
          <w:sz w:val="22"/>
          <w:szCs w:val="22"/>
          <w:lang w:val="es-ES" w:eastAsia="en-US"/>
        </w:rPr>
      </w:pPr>
    </w:p>
    <w:p w14:paraId="251D1C1E" w14:textId="77777777" w:rsidR="00D847FF" w:rsidRPr="000E626B" w:rsidRDefault="00D847FF" w:rsidP="00D847FF">
      <w:pPr>
        <w:jc w:val="both"/>
        <w:rPr>
          <w:ins w:id="85" w:author="Apple Store Pro" w:date="2024-07-10T09:08:00Z"/>
          <w:rFonts w:ascii="Arial" w:eastAsia="Calibri" w:hAnsi="Arial" w:cs="Arial"/>
          <w:sz w:val="22"/>
          <w:szCs w:val="22"/>
          <w:lang w:val="es-ES" w:eastAsia="en-US"/>
        </w:rPr>
      </w:pPr>
      <w:ins w:id="86" w:author="Apple Store Pro" w:date="2024-07-10T09:08:00Z">
        <w:r w:rsidRPr="000E626B">
          <w:rPr>
            <w:rFonts w:ascii="Arial" w:eastAsia="Calibri" w:hAnsi="Arial" w:cs="Arial"/>
            <w:sz w:val="22"/>
            <w:szCs w:val="22"/>
            <w:lang w:val="es-ES"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0E626B">
          <w:rPr>
            <w:rFonts w:ascii="Arial" w:eastAsia="Calibri" w:hAnsi="Arial" w:cs="Arial"/>
            <w:sz w:val="22"/>
            <w:szCs w:val="22"/>
            <w:lang w:val="es-ES" w:eastAsia="en-US"/>
          </w:rPr>
          <w:t>EPNdB</w:t>
        </w:r>
        <w:proofErr w:type="spellEnd"/>
        <w:r w:rsidRPr="000E626B">
          <w:rPr>
            <w:rFonts w:ascii="Arial" w:eastAsia="Calibri" w:hAnsi="Arial" w:cs="Arial"/>
            <w:sz w:val="22"/>
            <w:szCs w:val="22"/>
            <w:lang w:val="es-ES" w:eastAsia="en-US"/>
          </w:rPr>
          <w:t xml:space="preserve"> son cuota de ruido 4 o superior. Dicha restricción en la configuración operacional propuesta y en las franjas horarias de mayor sensibilidad. La </w:t>
        </w:r>
        <w:r w:rsidRPr="000E626B">
          <w:rPr>
            <w:rFonts w:ascii="Arial" w:eastAsia="Calibri" w:hAnsi="Arial" w:cs="Arial"/>
            <w:sz w:val="22"/>
            <w:szCs w:val="22"/>
            <w:lang w:val="es-ES" w:eastAsia="en-US"/>
          </w:rPr>
          <w:fldChar w:fldCharType="begin"/>
        </w:r>
        <w:r w:rsidRPr="000E626B">
          <w:rPr>
            <w:rFonts w:ascii="Arial" w:eastAsia="Calibri" w:hAnsi="Arial" w:cs="Arial"/>
            <w:sz w:val="22"/>
            <w:szCs w:val="22"/>
            <w:lang w:val="es-ES" w:eastAsia="en-US"/>
          </w:rPr>
          <w:instrText xml:space="preserve"> REF _Ref69434973 \h  \* MERGEFORMAT </w:instrText>
        </w:r>
        <w:r w:rsidRPr="000E626B">
          <w:rPr>
            <w:rFonts w:ascii="Arial" w:eastAsia="Calibri" w:hAnsi="Arial" w:cs="Arial"/>
            <w:sz w:val="22"/>
            <w:szCs w:val="22"/>
            <w:lang w:val="es-ES" w:eastAsia="en-US"/>
          </w:rPr>
        </w:r>
        <w:r w:rsidRPr="000E626B">
          <w:rPr>
            <w:rFonts w:ascii="Arial" w:eastAsia="Calibri" w:hAnsi="Arial" w:cs="Arial"/>
            <w:sz w:val="22"/>
            <w:szCs w:val="22"/>
            <w:lang w:val="es-ES" w:eastAsia="en-US"/>
          </w:rPr>
          <w:fldChar w:fldCharType="separate"/>
        </w:r>
        <w:r w:rsidRPr="000E626B">
          <w:rPr>
            <w:rFonts w:ascii="Arial" w:eastAsia="Calibri" w:hAnsi="Arial" w:cs="Arial"/>
            <w:b/>
            <w:bCs/>
            <w:sz w:val="22"/>
            <w:szCs w:val="22"/>
            <w:lang w:val="es-ES" w:eastAsia="en-US"/>
          </w:rPr>
          <w:t>¡Error! No se encuentra el origen de la referencia.</w:t>
        </w:r>
        <w:r w:rsidRPr="000E626B">
          <w:rPr>
            <w:rFonts w:ascii="Arial" w:eastAsia="Calibri" w:hAnsi="Arial" w:cs="Arial"/>
            <w:sz w:val="22"/>
            <w:szCs w:val="22"/>
            <w:lang w:val="es-ES" w:eastAsia="en-US"/>
          </w:rPr>
          <w:fldChar w:fldCharType="end"/>
        </w:r>
        <w:r w:rsidRPr="000E626B">
          <w:rPr>
            <w:rFonts w:ascii="Arial" w:eastAsia="Calibri" w:hAnsi="Arial" w:cs="Arial"/>
            <w:sz w:val="22"/>
            <w:szCs w:val="22"/>
            <w:lang w:val="es-ES" w:eastAsia="en-US"/>
          </w:rPr>
          <w:t xml:space="preserve"> muestra las aeronaves que, mediante los certificados de ruido, son cuota de ruido 4 o superior. </w:t>
        </w:r>
      </w:ins>
    </w:p>
    <w:p w14:paraId="68CC6005" w14:textId="77777777" w:rsidR="00D847FF" w:rsidRPr="000E626B" w:rsidRDefault="00D847FF" w:rsidP="00D847FF">
      <w:pPr>
        <w:jc w:val="both"/>
        <w:rPr>
          <w:ins w:id="87" w:author="Apple Store Pro" w:date="2024-07-10T09:08:00Z"/>
          <w:rFonts w:ascii="Arial" w:eastAsia="Calibri" w:hAnsi="Arial" w:cs="Arial"/>
          <w:sz w:val="16"/>
          <w:szCs w:val="16"/>
          <w:lang w:val="es-ES" w:eastAsia="en-US"/>
        </w:rPr>
      </w:pPr>
    </w:p>
    <w:p w14:paraId="038C97B5" w14:textId="77777777" w:rsidR="00D847FF" w:rsidRPr="000E626B" w:rsidRDefault="00D847FF" w:rsidP="00D847FF">
      <w:pPr>
        <w:jc w:val="center"/>
        <w:rPr>
          <w:ins w:id="88" w:author="Apple Store Pro" w:date="2024-07-10T09:08:00Z"/>
          <w:rFonts w:ascii="Calibri" w:eastAsia="Calibri" w:hAnsi="Calibri" w:cs="Calibri"/>
          <w:i/>
          <w:iCs/>
          <w:sz w:val="20"/>
          <w:lang w:val="es-ES" w:eastAsia="es-CO"/>
        </w:rPr>
      </w:pPr>
      <w:ins w:id="89" w:author="Apple Store Pro" w:date="2024-07-10T09:08:00Z">
        <w:r w:rsidRPr="000E626B">
          <w:rPr>
            <w:rFonts w:ascii="Calibri" w:eastAsia="Calibri" w:hAnsi="Calibri" w:cs="Calibri"/>
            <w:i/>
            <w:iCs/>
            <w:sz w:val="20"/>
            <w:lang w:val="es-ES" w:eastAsia="es-CO"/>
          </w:rPr>
          <w:t xml:space="preserve">Tabla </w:t>
        </w:r>
        <w:r w:rsidRPr="000E626B">
          <w:rPr>
            <w:rFonts w:ascii="Calibri" w:eastAsia="Calibri" w:hAnsi="Calibri" w:cs="Calibri"/>
            <w:i/>
            <w:iCs/>
            <w:color w:val="44546A"/>
            <w:sz w:val="20"/>
            <w:lang w:val="es-ES" w:eastAsia="es-CO"/>
          </w:rPr>
          <w:fldChar w:fldCharType="begin"/>
        </w:r>
        <w:r w:rsidRPr="000E626B">
          <w:rPr>
            <w:rFonts w:ascii="Calibri" w:eastAsia="Calibri" w:hAnsi="Calibri" w:cs="Calibri"/>
            <w:i/>
            <w:iCs/>
            <w:sz w:val="20"/>
            <w:lang w:val="es-ES" w:eastAsia="es-CO"/>
          </w:rPr>
          <w:instrText xml:space="preserve"> SEQ Tabla \* ARABIC </w:instrText>
        </w:r>
        <w:r w:rsidRPr="000E626B">
          <w:rPr>
            <w:rFonts w:ascii="Calibri" w:eastAsia="Calibri" w:hAnsi="Calibri" w:cs="Calibri"/>
            <w:i/>
            <w:iCs/>
            <w:color w:val="44546A"/>
            <w:sz w:val="20"/>
            <w:lang w:val="es-ES" w:eastAsia="es-CO"/>
          </w:rPr>
          <w:fldChar w:fldCharType="separate"/>
        </w:r>
        <w:r w:rsidRPr="000E626B">
          <w:rPr>
            <w:rFonts w:ascii="Calibri" w:eastAsia="Calibri" w:hAnsi="Calibri" w:cs="Calibri"/>
            <w:i/>
            <w:iCs/>
            <w:noProof/>
            <w:sz w:val="20"/>
            <w:lang w:val="es-ES" w:eastAsia="es-CO"/>
          </w:rPr>
          <w:t>2</w:t>
        </w:r>
        <w:r w:rsidRPr="000E626B">
          <w:rPr>
            <w:rFonts w:ascii="Calibri" w:eastAsia="Calibri" w:hAnsi="Calibri" w:cs="Calibri"/>
            <w:i/>
            <w:iCs/>
            <w:color w:val="44546A"/>
            <w:sz w:val="20"/>
            <w:lang w:val="es-ES" w:eastAsia="es-CO"/>
          </w:rPr>
          <w:fldChar w:fldCharType="end"/>
        </w:r>
        <w:r w:rsidRPr="000E626B">
          <w:rPr>
            <w:rFonts w:ascii="Calibri" w:eastAsia="Calibri" w:hAnsi="Calibri" w:cs="Calibri"/>
            <w:i/>
            <w:iCs/>
            <w:color w:val="44546A"/>
            <w:sz w:val="20"/>
            <w:lang w:val="es-ES" w:eastAsia="es-CO"/>
          </w:rPr>
          <w:t>.</w:t>
        </w:r>
        <w:r w:rsidRPr="000E626B">
          <w:rPr>
            <w:rFonts w:ascii="Calibri" w:eastAsia="Calibri" w:hAnsi="Calibri" w:cs="Calibri"/>
            <w:i/>
            <w:iCs/>
            <w:sz w:val="20"/>
            <w:lang w:val="es-ES" w:eastAsia="es-CO"/>
          </w:rPr>
          <w:t xml:space="preserve"> Modelos de aeronaves con cuota de ruido 4 o superior.</w:t>
        </w:r>
      </w:ins>
    </w:p>
    <w:p w14:paraId="43A49FD8" w14:textId="77777777" w:rsidR="00D847FF" w:rsidRPr="000E626B" w:rsidRDefault="00D847FF" w:rsidP="00D847FF">
      <w:pPr>
        <w:rPr>
          <w:ins w:id="90" w:author="Apple Store Pro" w:date="2024-07-10T09:08:00Z"/>
          <w:rFonts w:ascii="Calibri" w:eastAsia="Calibri" w:hAnsi="Calibri" w:cs="Arial"/>
          <w:sz w:val="10"/>
          <w:szCs w:val="10"/>
          <w:lang w:val="es-ES"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D847FF" w:rsidRPr="000E626B" w14:paraId="35E793D3" w14:textId="77777777" w:rsidTr="00B362B7">
        <w:trPr>
          <w:trHeight w:val="288"/>
          <w:jc w:val="center"/>
          <w:ins w:id="91" w:author="Apple Store Pro" w:date="2024-07-10T09:08:00Z"/>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D94F7F0" w14:textId="77777777" w:rsidR="00D847FF" w:rsidRPr="000E626B" w:rsidRDefault="00D847FF" w:rsidP="00B362B7">
            <w:pPr>
              <w:jc w:val="center"/>
              <w:rPr>
                <w:ins w:id="92" w:author="Apple Store Pro" w:date="2024-07-10T09:08:00Z"/>
                <w:rFonts w:ascii="Arial" w:hAnsi="Arial" w:cs="Arial"/>
                <w:color w:val="000000"/>
                <w:sz w:val="20"/>
                <w:lang w:val="es-ES" w:eastAsia="en-US"/>
              </w:rPr>
            </w:pPr>
            <w:ins w:id="93" w:author="Apple Store Pro" w:date="2024-07-10T09:08:00Z">
              <w:r w:rsidRPr="000E626B">
                <w:rPr>
                  <w:rFonts w:ascii="Arial" w:hAnsi="Arial" w:cs="Arial"/>
                  <w:color w:val="000000"/>
                  <w:sz w:val="20"/>
                  <w:lang w:val="es-ES" w:eastAsia="en-US"/>
                </w:rPr>
                <w:t>Modelo de Aeronave</w:t>
              </w:r>
            </w:ins>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6F87D30" w14:textId="77777777" w:rsidR="00D847FF" w:rsidRPr="000E626B" w:rsidRDefault="00D847FF" w:rsidP="00B362B7">
            <w:pPr>
              <w:jc w:val="center"/>
              <w:rPr>
                <w:ins w:id="94" w:author="Apple Store Pro" w:date="2024-07-10T09:08:00Z"/>
                <w:rFonts w:ascii="Arial" w:hAnsi="Arial" w:cs="Arial"/>
                <w:color w:val="000000"/>
                <w:sz w:val="20"/>
                <w:lang w:val="es-ES" w:eastAsia="en-US"/>
              </w:rPr>
            </w:pPr>
            <w:ins w:id="95" w:author="Apple Store Pro" w:date="2024-07-10T09:08:00Z">
              <w:r w:rsidRPr="000E626B">
                <w:rPr>
                  <w:rFonts w:ascii="Arial" w:hAnsi="Arial" w:cs="Arial"/>
                  <w:color w:val="000000"/>
                  <w:sz w:val="20"/>
                  <w:lang w:val="es-ES" w:eastAsia="en-US"/>
                </w:rPr>
                <w:t>Cuota de Ruido</w:t>
              </w:r>
            </w:ins>
          </w:p>
        </w:tc>
      </w:tr>
      <w:tr w:rsidR="00D847FF" w:rsidRPr="000E626B" w14:paraId="4D8EDE5A" w14:textId="77777777" w:rsidTr="00B362B7">
        <w:trPr>
          <w:trHeight w:val="288"/>
          <w:jc w:val="center"/>
          <w:ins w:id="96" w:author="Apple Store Pro" w:date="2024-07-10T09:08:00Z"/>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01EC306" w14:textId="77777777" w:rsidR="00D847FF" w:rsidRPr="000E626B" w:rsidRDefault="00D847FF" w:rsidP="00B362B7">
            <w:pPr>
              <w:jc w:val="center"/>
              <w:rPr>
                <w:ins w:id="97" w:author="Apple Store Pro" w:date="2024-07-10T09:08:00Z"/>
                <w:rFonts w:ascii="Arial" w:hAnsi="Arial" w:cs="Arial"/>
                <w:color w:val="000000"/>
                <w:sz w:val="20"/>
                <w:lang w:val="es-ES" w:eastAsia="en-US"/>
              </w:rPr>
            </w:pPr>
            <w:ins w:id="98" w:author="Apple Store Pro" w:date="2024-07-10T09:08:00Z">
              <w:r w:rsidRPr="000E626B">
                <w:rPr>
                  <w:rFonts w:ascii="Arial" w:hAnsi="Arial" w:cs="Arial"/>
                  <w:color w:val="000000"/>
                  <w:sz w:val="20"/>
                  <w:lang w:val="es-ES" w:eastAsia="en-US"/>
                </w:rPr>
                <w:t>Boeing B727-2XX</w:t>
              </w:r>
            </w:ins>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72C6798" w14:textId="77777777" w:rsidR="00D847FF" w:rsidRPr="000E626B" w:rsidRDefault="00D847FF" w:rsidP="00B362B7">
            <w:pPr>
              <w:jc w:val="center"/>
              <w:rPr>
                <w:ins w:id="99" w:author="Apple Store Pro" w:date="2024-07-10T09:08:00Z"/>
                <w:rFonts w:ascii="Arial" w:hAnsi="Arial" w:cs="Arial"/>
                <w:color w:val="000000"/>
                <w:sz w:val="20"/>
                <w:lang w:val="es-ES" w:eastAsia="en-US"/>
              </w:rPr>
            </w:pPr>
            <w:ins w:id="100" w:author="Apple Store Pro" w:date="2024-07-10T09:08:00Z">
              <w:r w:rsidRPr="000E626B">
                <w:rPr>
                  <w:rFonts w:ascii="Arial" w:hAnsi="Arial" w:cs="Arial"/>
                  <w:color w:val="000000"/>
                  <w:sz w:val="20"/>
                  <w:lang w:val="es-ES" w:eastAsia="en-US"/>
                </w:rPr>
                <w:t>4</w:t>
              </w:r>
            </w:ins>
          </w:p>
        </w:tc>
      </w:tr>
      <w:tr w:rsidR="00D847FF" w:rsidRPr="000E626B" w14:paraId="63EA1447" w14:textId="77777777" w:rsidTr="00B362B7">
        <w:trPr>
          <w:trHeight w:val="288"/>
          <w:jc w:val="center"/>
          <w:ins w:id="101" w:author="Apple Store Pro" w:date="2024-07-10T09:08:00Z"/>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CF4FC02" w14:textId="77777777" w:rsidR="00D847FF" w:rsidRPr="000E626B" w:rsidRDefault="00D847FF" w:rsidP="00B362B7">
            <w:pPr>
              <w:jc w:val="center"/>
              <w:rPr>
                <w:ins w:id="102" w:author="Apple Store Pro" w:date="2024-07-10T09:08:00Z"/>
                <w:rFonts w:ascii="Arial" w:hAnsi="Arial" w:cs="Arial"/>
                <w:color w:val="000000"/>
                <w:sz w:val="20"/>
                <w:lang w:val="es-ES" w:eastAsia="en-US"/>
              </w:rPr>
            </w:pPr>
            <w:ins w:id="103" w:author="Apple Store Pro" w:date="2024-07-10T09:08:00Z">
              <w:r w:rsidRPr="000E626B">
                <w:rPr>
                  <w:rFonts w:ascii="Arial" w:hAnsi="Arial" w:cs="Arial"/>
                  <w:color w:val="000000"/>
                  <w:sz w:val="20"/>
                  <w:lang w:val="es-ES" w:eastAsia="en-US"/>
                </w:rPr>
                <w:t>Boeing B747-4XX</w:t>
              </w:r>
            </w:ins>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5D74C658" w14:textId="77777777" w:rsidR="00D847FF" w:rsidRPr="000E626B" w:rsidRDefault="00D847FF" w:rsidP="00B362B7">
            <w:pPr>
              <w:jc w:val="center"/>
              <w:rPr>
                <w:ins w:id="104" w:author="Apple Store Pro" w:date="2024-07-10T09:08:00Z"/>
                <w:rFonts w:ascii="Arial" w:hAnsi="Arial" w:cs="Arial"/>
                <w:color w:val="000000"/>
                <w:sz w:val="20"/>
                <w:lang w:val="es-ES" w:eastAsia="en-US"/>
              </w:rPr>
            </w:pPr>
            <w:ins w:id="105" w:author="Apple Store Pro" w:date="2024-07-10T09:08:00Z">
              <w:r w:rsidRPr="000E626B">
                <w:rPr>
                  <w:rFonts w:ascii="Arial" w:hAnsi="Arial" w:cs="Arial"/>
                  <w:color w:val="000000"/>
                  <w:sz w:val="20"/>
                  <w:lang w:val="es-ES" w:eastAsia="en-US"/>
                </w:rPr>
                <w:t>4</w:t>
              </w:r>
            </w:ins>
          </w:p>
        </w:tc>
      </w:tr>
      <w:tr w:rsidR="00D847FF" w:rsidRPr="000E626B" w14:paraId="6C3CD7B1" w14:textId="77777777" w:rsidTr="00B362B7">
        <w:trPr>
          <w:trHeight w:val="288"/>
          <w:jc w:val="center"/>
          <w:ins w:id="106" w:author="Apple Store Pro" w:date="2024-07-10T09:08:00Z"/>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618E0BB" w14:textId="77777777" w:rsidR="00D847FF" w:rsidRPr="000E626B" w:rsidRDefault="00D847FF" w:rsidP="00B362B7">
            <w:pPr>
              <w:jc w:val="center"/>
              <w:rPr>
                <w:ins w:id="107" w:author="Apple Store Pro" w:date="2024-07-10T09:08:00Z"/>
                <w:rFonts w:ascii="Arial" w:hAnsi="Arial" w:cs="Arial"/>
                <w:color w:val="000000"/>
                <w:sz w:val="20"/>
                <w:lang w:val="es-ES" w:eastAsia="en-US"/>
              </w:rPr>
            </w:pPr>
            <w:ins w:id="108" w:author="Apple Store Pro" w:date="2024-07-10T09:08:00Z">
              <w:r w:rsidRPr="000E626B">
                <w:rPr>
                  <w:rFonts w:ascii="Arial" w:hAnsi="Arial" w:cs="Arial"/>
                  <w:color w:val="000000"/>
                  <w:sz w:val="20"/>
                  <w:lang w:val="es-ES" w:eastAsia="en-US"/>
                </w:rPr>
                <w:t>McDonnell Douglas MD 11X</w:t>
              </w:r>
            </w:ins>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23721FDB" w14:textId="77777777" w:rsidR="00D847FF" w:rsidRPr="000E626B" w:rsidRDefault="00D847FF" w:rsidP="00B362B7">
            <w:pPr>
              <w:jc w:val="center"/>
              <w:rPr>
                <w:ins w:id="109" w:author="Apple Store Pro" w:date="2024-07-10T09:08:00Z"/>
                <w:rFonts w:ascii="Arial" w:hAnsi="Arial" w:cs="Arial"/>
                <w:color w:val="000000"/>
                <w:sz w:val="20"/>
                <w:lang w:val="es-ES" w:eastAsia="en-US"/>
              </w:rPr>
            </w:pPr>
            <w:ins w:id="110" w:author="Apple Store Pro" w:date="2024-07-10T09:08:00Z">
              <w:r w:rsidRPr="000E626B">
                <w:rPr>
                  <w:rFonts w:ascii="Arial" w:hAnsi="Arial" w:cs="Arial"/>
                  <w:color w:val="000000"/>
                  <w:sz w:val="20"/>
                  <w:lang w:val="es-ES" w:eastAsia="en-US"/>
                </w:rPr>
                <w:t>4</w:t>
              </w:r>
            </w:ins>
          </w:p>
        </w:tc>
      </w:tr>
    </w:tbl>
    <w:p w14:paraId="752B97E9" w14:textId="77777777" w:rsidR="00D847FF" w:rsidRPr="000E626B" w:rsidRDefault="00D847FF" w:rsidP="00D847FF">
      <w:pPr>
        <w:jc w:val="center"/>
        <w:rPr>
          <w:ins w:id="111" w:author="Apple Store Pro" w:date="2024-07-10T09:08:00Z"/>
          <w:rFonts w:ascii="Calibri" w:eastAsia="Calibri" w:hAnsi="Calibri" w:cs="Calibri"/>
          <w:i/>
          <w:iCs/>
          <w:sz w:val="20"/>
          <w:lang w:val="es-ES" w:eastAsia="en-US"/>
        </w:rPr>
      </w:pPr>
      <w:ins w:id="112" w:author="Apple Store Pro" w:date="2024-07-10T09:08:00Z">
        <w:r w:rsidRPr="000E626B">
          <w:rPr>
            <w:rFonts w:ascii="Calibri" w:eastAsia="Calibri" w:hAnsi="Calibri" w:cs="Calibri"/>
            <w:i/>
            <w:iCs/>
            <w:sz w:val="20"/>
            <w:lang w:val="es-ES" w:eastAsia="en-US"/>
          </w:rPr>
          <w:t>Fuente: Aerocivil.</w:t>
        </w:r>
      </w:ins>
    </w:p>
    <w:p w14:paraId="246FB42A" w14:textId="77777777" w:rsidR="00D847FF" w:rsidRPr="000E626B" w:rsidRDefault="00D847FF" w:rsidP="00D847FF">
      <w:pPr>
        <w:rPr>
          <w:ins w:id="113" w:author="Apple Store Pro" w:date="2024-07-10T09:08:00Z"/>
          <w:rFonts w:ascii="Arial" w:eastAsia="Calibri" w:hAnsi="Arial" w:cs="Arial"/>
          <w:sz w:val="22"/>
          <w:szCs w:val="22"/>
          <w:lang w:val="es-ES" w:eastAsia="en-US"/>
        </w:rPr>
      </w:pPr>
    </w:p>
    <w:p w14:paraId="6C5F8619" w14:textId="77777777" w:rsidR="00D847FF" w:rsidRPr="000E626B" w:rsidRDefault="00D847FF" w:rsidP="00D847FF">
      <w:pPr>
        <w:jc w:val="both"/>
        <w:rPr>
          <w:ins w:id="114" w:author="Apple Store Pro" w:date="2024-07-10T09:08:00Z"/>
          <w:rFonts w:ascii="Arial" w:eastAsia="Calibri" w:hAnsi="Arial" w:cs="Arial"/>
          <w:sz w:val="22"/>
          <w:szCs w:val="22"/>
          <w:lang w:val="es-ES" w:eastAsia="en-US"/>
        </w:rPr>
      </w:pPr>
      <w:ins w:id="115" w:author="Apple Store Pro" w:date="2024-07-10T09:08:00Z">
        <w:r w:rsidRPr="000E626B">
          <w:rPr>
            <w:rFonts w:ascii="Arial" w:eastAsia="Calibri" w:hAnsi="Arial" w:cs="Arial"/>
            <w:sz w:val="22"/>
            <w:szCs w:val="22"/>
            <w:lang w:val="es-ES" w:eastAsia="en-US"/>
          </w:rPr>
          <w:t>El sistema cuota de ruido no solo busca restringir las aeronaves que actualmente operan en el aeropuerto Internacional El Dorado, sino también aquellas aeronaves que en un futuro lleguen a realizar sus operaciones en el aeródromo.</w:t>
        </w:r>
        <w:bookmarkEnd w:id="26"/>
        <w:bookmarkEnd w:id="31"/>
      </w:ins>
    </w:p>
    <w:bookmarkEnd w:id="27"/>
    <w:p w14:paraId="2A94EF89" w14:textId="77777777" w:rsidR="00D847FF" w:rsidRPr="000D1E01" w:rsidDel="002B75CC" w:rsidRDefault="00D847FF" w:rsidP="000D1E01">
      <w:pPr>
        <w:autoSpaceDE w:val="0"/>
        <w:autoSpaceDN w:val="0"/>
        <w:adjustRightInd w:val="0"/>
        <w:jc w:val="both"/>
        <w:rPr>
          <w:del w:id="116" w:author="Apple Store Pro" w:date="2024-07-10T09:10:00Z"/>
          <w:rFonts w:ascii="Arial" w:eastAsia="Arial" w:hAnsi="Arial" w:cs="Arial"/>
          <w:bCs/>
          <w:color w:val="000000"/>
          <w:kern w:val="2"/>
          <w:sz w:val="22"/>
          <w:szCs w:val="22"/>
          <w:lang w:val="es-ES" w:eastAsia="en-US"/>
        </w:rPr>
      </w:pPr>
    </w:p>
    <w:bookmarkEnd w:id="19"/>
    <w:p w14:paraId="5B49A146" w14:textId="77777777" w:rsidR="000D1E01" w:rsidRDefault="000D1E01" w:rsidP="002A5062">
      <w:pPr>
        <w:jc w:val="both"/>
        <w:rPr>
          <w:rFonts w:ascii="Arial" w:eastAsia="Arial" w:hAnsi="Arial" w:cs="Arial"/>
          <w:bCs/>
          <w:color w:val="000000"/>
          <w:sz w:val="22"/>
          <w:szCs w:val="22"/>
        </w:rPr>
      </w:pPr>
    </w:p>
    <w:p w14:paraId="735FDA3F" w14:textId="77777777" w:rsidR="000D1E01" w:rsidRPr="000D1E01" w:rsidRDefault="000D1E01" w:rsidP="000D1E01">
      <w:pPr>
        <w:spacing w:after="160" w:line="259" w:lineRule="auto"/>
        <w:jc w:val="both"/>
        <w:rPr>
          <w:rFonts w:ascii="Arial" w:eastAsia="Calibri" w:hAnsi="Arial" w:cs="Arial"/>
          <w:kern w:val="2"/>
          <w:sz w:val="22"/>
          <w:szCs w:val="22"/>
          <w:lang w:eastAsia="en-US"/>
        </w:rPr>
      </w:pPr>
      <w:bookmarkStart w:id="117" w:name="_Hlk151545199"/>
      <w:bookmarkStart w:id="118" w:name="_Hlk126851684"/>
      <w:bookmarkStart w:id="119" w:name="_Hlk141255166"/>
      <w:bookmarkStart w:id="120" w:name="_Hlk131071726"/>
      <w:r w:rsidRPr="000D1E01">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117"/>
    </w:p>
    <w:p w14:paraId="3F4485A5" w14:textId="77777777" w:rsidR="000D1E01" w:rsidRPr="000D1E01" w:rsidRDefault="000D1E01" w:rsidP="000D1E01">
      <w:pPr>
        <w:keepNext/>
        <w:spacing w:after="160" w:line="259" w:lineRule="auto"/>
        <w:jc w:val="center"/>
        <w:rPr>
          <w:rFonts w:ascii="Calibri" w:eastAsia="Calibri" w:hAnsi="Calibri" w:cs="Arial"/>
          <w:kern w:val="2"/>
          <w:sz w:val="22"/>
          <w:szCs w:val="22"/>
          <w:lang w:eastAsia="en-US"/>
        </w:rPr>
      </w:pPr>
      <w:r w:rsidRPr="000D1E01">
        <w:rPr>
          <w:rFonts w:ascii="Calibri" w:eastAsia="Calibri" w:hAnsi="Calibri" w:cs="Arial"/>
          <w:noProof/>
          <w:kern w:val="2"/>
          <w:sz w:val="22"/>
          <w:szCs w:val="22"/>
          <w:lang w:eastAsia="en-US"/>
        </w:rPr>
        <w:drawing>
          <wp:inline distT="0" distB="0" distL="0" distR="0" wp14:anchorId="7E491724" wp14:editId="5509B5DD">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42C7CE01" w14:textId="014F7B7A" w:rsidR="000D1E01" w:rsidRPr="000D1E01" w:rsidRDefault="000D1E01" w:rsidP="000D1E01">
      <w:pPr>
        <w:spacing w:after="200"/>
        <w:jc w:val="center"/>
        <w:rPr>
          <w:rFonts w:ascii="Calibri" w:eastAsia="Arial" w:hAnsi="Calibri" w:cs="Calibri"/>
          <w:bCs/>
          <w:i/>
          <w:iCs/>
          <w:color w:val="000000"/>
          <w:sz w:val="20"/>
          <w:lang w:val="es-ES" w:eastAsia="es-CO"/>
        </w:rPr>
      </w:pPr>
      <w:bookmarkStart w:id="121" w:name="_Ref126851504"/>
      <w:bookmarkStart w:id="122" w:name="_Hlk136872228"/>
      <w:r w:rsidRPr="000D1E01">
        <w:rPr>
          <w:rFonts w:ascii="Calibri" w:eastAsia="Calibri" w:hAnsi="Calibri" w:cs="Calibri"/>
          <w:i/>
          <w:iCs/>
          <w:color w:val="000000"/>
          <w:sz w:val="20"/>
          <w:lang w:eastAsia="es-CO"/>
        </w:rPr>
        <w:t xml:space="preserve">Ilustración </w:t>
      </w:r>
      <w:r w:rsidRPr="000D1E01">
        <w:rPr>
          <w:rFonts w:ascii="Calibri" w:eastAsia="Calibri" w:hAnsi="Calibri" w:cs="Calibri"/>
          <w:i/>
          <w:iCs/>
          <w:color w:val="000000"/>
          <w:sz w:val="20"/>
          <w:lang w:eastAsia="es-CO"/>
        </w:rPr>
        <w:fldChar w:fldCharType="begin"/>
      </w:r>
      <w:r w:rsidRPr="000D1E01">
        <w:rPr>
          <w:rFonts w:ascii="Calibri" w:eastAsia="Calibri" w:hAnsi="Calibri" w:cs="Calibri"/>
          <w:i/>
          <w:iCs/>
          <w:color w:val="000000"/>
          <w:sz w:val="20"/>
          <w:lang w:eastAsia="es-CO"/>
        </w:rPr>
        <w:instrText xml:space="preserve"> SEQ Ilustración \* ARABIC </w:instrText>
      </w:r>
      <w:r w:rsidRPr="000D1E01">
        <w:rPr>
          <w:rFonts w:ascii="Calibri" w:eastAsia="Calibri" w:hAnsi="Calibri" w:cs="Calibri"/>
          <w:i/>
          <w:iCs/>
          <w:color w:val="000000"/>
          <w:sz w:val="20"/>
          <w:lang w:eastAsia="es-CO"/>
        </w:rPr>
        <w:fldChar w:fldCharType="separate"/>
      </w:r>
      <w:r>
        <w:rPr>
          <w:rFonts w:ascii="Calibri" w:eastAsia="Calibri" w:hAnsi="Calibri" w:cs="Calibri"/>
          <w:i/>
          <w:iCs/>
          <w:noProof/>
          <w:color w:val="000000"/>
          <w:sz w:val="20"/>
          <w:lang w:eastAsia="es-CO"/>
        </w:rPr>
        <w:t>1</w:t>
      </w:r>
      <w:r w:rsidRPr="000D1E01">
        <w:rPr>
          <w:rFonts w:ascii="Calibri" w:eastAsia="Calibri" w:hAnsi="Calibri" w:cs="Calibri"/>
          <w:i/>
          <w:iCs/>
          <w:color w:val="000000"/>
          <w:sz w:val="20"/>
          <w:lang w:eastAsia="es-CO"/>
        </w:rPr>
        <w:fldChar w:fldCharType="end"/>
      </w:r>
      <w:bookmarkEnd w:id="121"/>
      <w:r w:rsidRPr="000D1E01">
        <w:rPr>
          <w:rFonts w:ascii="Calibri" w:eastAsia="Calibri" w:hAnsi="Calibri" w:cs="Calibri"/>
          <w:i/>
          <w:iCs/>
          <w:color w:val="000000"/>
          <w:sz w:val="20"/>
          <w:lang w:eastAsia="es-CO"/>
        </w:rPr>
        <w:t>. Operaciones aéreas promedio daría-mensual Aeropuerto Internacional El Dorado.</w:t>
      </w:r>
      <w:r w:rsidRPr="000D1E01">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0D1E01">
        <w:rPr>
          <w:rFonts w:ascii="Calibri" w:eastAsia="Arial" w:hAnsi="Calibri" w:cs="Calibri"/>
          <w:bCs/>
          <w:i/>
          <w:iCs/>
          <w:color w:val="000000"/>
          <w:sz w:val="20"/>
          <w:lang w:val="es-ES" w:eastAsia="es-CO"/>
        </w:rPr>
        <w:t xml:space="preserve">      </w:t>
      </w:r>
      <w:r w:rsidRPr="000D1E01">
        <w:rPr>
          <w:rFonts w:ascii="Calibri" w:eastAsia="Calibri" w:hAnsi="Calibri" w:cs="Calibri"/>
          <w:color w:val="000000"/>
          <w:kern w:val="2"/>
          <w:sz w:val="20"/>
          <w:szCs w:val="22"/>
          <w:lang w:eastAsia="en-US"/>
        </w:rPr>
        <w:t xml:space="preserve"> </w:t>
      </w:r>
      <w:r w:rsidRPr="000D1E01">
        <w:rPr>
          <w:rFonts w:ascii="Calibri" w:eastAsia="Calibri" w:hAnsi="Calibri" w:cs="Calibri"/>
          <w:i/>
          <w:iCs/>
          <w:color w:val="000000"/>
          <w:kern w:val="2"/>
          <w:sz w:val="20"/>
          <w:szCs w:val="22"/>
          <w:lang w:eastAsia="en-US"/>
        </w:rPr>
        <w:t xml:space="preserve">Fuente: </w:t>
      </w:r>
      <w:bookmarkEnd w:id="118"/>
      <w:bookmarkEnd w:id="122"/>
      <w:r w:rsidRPr="000D1E01">
        <w:rPr>
          <w:rFonts w:ascii="Calibri" w:eastAsia="Calibri" w:hAnsi="Calibri" w:cs="Calibri"/>
          <w:i/>
          <w:iCs/>
          <w:color w:val="000000"/>
          <w:kern w:val="2"/>
          <w:sz w:val="20"/>
          <w:szCs w:val="22"/>
          <w:lang w:eastAsia="en-US"/>
        </w:rPr>
        <w:t>CMAA</w:t>
      </w:r>
      <w:bookmarkEnd w:id="119"/>
    </w:p>
    <w:bookmarkEnd w:id="120"/>
    <w:p w14:paraId="0DA24DEE" w14:textId="0636C5A6" w:rsidR="000D1E01" w:rsidRDefault="000D1E01" w:rsidP="000D1E01">
      <w:pPr>
        <w:jc w:val="both"/>
        <w:rPr>
          <w:rFonts w:ascii="Arial" w:eastAsia="Arial" w:hAnsi="Arial" w:cs="Arial"/>
          <w:bCs/>
          <w:color w:val="000000"/>
          <w:sz w:val="22"/>
          <w:szCs w:val="22"/>
          <w:lang w:eastAsia="en-US"/>
        </w:rPr>
      </w:pPr>
      <w:r w:rsidRPr="000D1E01">
        <w:rPr>
          <w:rFonts w:ascii="Arial" w:eastAsia="Arial" w:hAnsi="Arial" w:cs="Arial"/>
          <w:bCs/>
          <w:color w:val="000000"/>
          <w:sz w:val="22"/>
          <w:szCs w:val="22"/>
          <w:lang w:eastAsia="en-US"/>
        </w:rPr>
        <w:t xml:space="preserve">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w:t>
      </w:r>
      <w:r w:rsidRPr="000D1E01">
        <w:rPr>
          <w:rFonts w:ascii="Arial" w:eastAsia="Arial" w:hAnsi="Arial" w:cs="Arial"/>
          <w:bCs/>
          <w:color w:val="000000"/>
          <w:sz w:val="22"/>
          <w:szCs w:val="22"/>
          <w:lang w:eastAsia="en-US"/>
        </w:rPr>
        <w:lastRenderedPageBreak/>
        <w:t>aéreas, siento enero y febrero 2020, los meses con mayor cantidad de operaciones aéreas del aeropuerto. También se observa el efecto generado por la declaración de emergencia sanitaria causado por la pandemia del COVID-19 y como el sector aéreo se ha venido reactivando.</w:t>
      </w:r>
    </w:p>
    <w:p w14:paraId="062D2919" w14:textId="77777777" w:rsidR="000D1E01" w:rsidRDefault="000D1E01" w:rsidP="000D1E01">
      <w:pPr>
        <w:jc w:val="both"/>
        <w:rPr>
          <w:rFonts w:ascii="Arial" w:eastAsia="Arial" w:hAnsi="Arial" w:cs="Arial"/>
          <w:bCs/>
          <w:color w:val="000000"/>
          <w:sz w:val="22"/>
          <w:szCs w:val="22"/>
          <w:lang w:eastAsia="en-US"/>
        </w:rPr>
      </w:pPr>
    </w:p>
    <w:p w14:paraId="34B69F32" w14:textId="154CD8D2" w:rsidR="009A6915" w:rsidRPr="009A6915" w:rsidRDefault="009A6915" w:rsidP="009A6915">
      <w:pPr>
        <w:jc w:val="both"/>
        <w:rPr>
          <w:rFonts w:ascii="Arial" w:eastAsia="Calibri" w:hAnsi="Arial" w:cs="Arial"/>
          <w:sz w:val="22"/>
          <w:szCs w:val="22"/>
          <w:lang w:eastAsia="en-US"/>
        </w:rPr>
      </w:pPr>
      <w:r>
        <w:rPr>
          <w:rFonts w:ascii="Arial" w:eastAsia="Arial" w:hAnsi="Arial" w:cs="Arial"/>
          <w:bCs/>
          <w:color w:val="000000"/>
          <w:sz w:val="22"/>
          <w:szCs w:val="22"/>
        </w:rPr>
        <w:t xml:space="preserve">No obstante, </w:t>
      </w:r>
      <w:bookmarkStart w:id="123" w:name="_Hlk133240888"/>
      <w:bookmarkStart w:id="124" w:name="_Hlk131411022"/>
      <w:bookmarkStart w:id="125" w:name="_Hlk134608157"/>
      <w:bookmarkStart w:id="126" w:name="_Hlk136874523"/>
      <w:bookmarkStart w:id="127" w:name="_Hlk135143027"/>
      <w:r>
        <w:rPr>
          <w:rFonts w:ascii="Arial" w:eastAsia="Calibri" w:hAnsi="Arial" w:cs="Arial"/>
          <w:sz w:val="22"/>
          <w:szCs w:val="22"/>
          <w:lang w:eastAsia="en-US"/>
        </w:rPr>
        <w:t>e</w:t>
      </w:r>
      <w:r w:rsidRPr="009A6915">
        <w:rPr>
          <w:rFonts w:ascii="Arial" w:eastAsia="Calibri" w:hAnsi="Arial" w:cs="Arial"/>
          <w:sz w:val="22"/>
          <w:szCs w:val="22"/>
          <w:lang w:eastAsia="en-US"/>
        </w:rPr>
        <w:t>l Ministerio de Ambiente y Desarrollo Sostenible – MADS</w:t>
      </w:r>
      <w:r w:rsidRPr="009A6915">
        <w:rPr>
          <w:rFonts w:ascii="Arial" w:eastAsia="Calibri" w:hAnsi="Arial" w:cs="Arial"/>
          <w:sz w:val="22"/>
          <w:szCs w:val="22"/>
          <w:vertAlign w:val="superscript"/>
          <w:lang w:eastAsia="en-US"/>
        </w:rPr>
        <w:endnoteReference w:id="13"/>
      </w:r>
      <w:r w:rsidRPr="009A6915">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9A6915">
        <w:rPr>
          <w:rFonts w:ascii="Arial" w:eastAsia="Calibri" w:hAnsi="Arial" w:cs="Arial"/>
          <w:sz w:val="22"/>
          <w:szCs w:val="22"/>
          <w:vertAlign w:val="superscript"/>
          <w:lang w:eastAsia="en-US"/>
        </w:rPr>
        <w:endnoteReference w:id="14"/>
      </w:r>
      <w:r w:rsidRPr="009A6915">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9A6915">
        <w:rPr>
          <w:rFonts w:ascii="Arial" w:eastAsia="Calibri" w:hAnsi="Arial" w:cs="Arial"/>
          <w:sz w:val="22"/>
          <w:szCs w:val="22"/>
          <w:lang w:val="es-ES" w:eastAsia="en-US"/>
        </w:rPr>
        <w:t xml:space="preserve">evalúa continuamente la percepción de los niveles de ruido y de la operación de las aeronaves, </w:t>
      </w:r>
      <w:bookmarkStart w:id="128" w:name="_Hlk132186792"/>
      <w:r w:rsidRPr="009A6915">
        <w:rPr>
          <w:rFonts w:ascii="Arial" w:eastAsia="Calibri" w:hAnsi="Arial" w:cs="Arial"/>
          <w:sz w:val="22"/>
          <w:szCs w:val="22"/>
          <w:lang w:val="es-ES" w:eastAsia="en-US"/>
        </w:rPr>
        <w:t>bajo los siguientes instrumentos técnicos y normativos en cumplimiento de la licencia ambiental y de los reglamentos aeronáuticos:</w:t>
      </w:r>
      <w:bookmarkEnd w:id="128"/>
    </w:p>
    <w:p w14:paraId="5D06124F" w14:textId="77777777" w:rsidR="009A6915" w:rsidRPr="009A6915" w:rsidRDefault="009A6915" w:rsidP="009A6915">
      <w:pPr>
        <w:jc w:val="both"/>
        <w:rPr>
          <w:rFonts w:ascii="Arial" w:eastAsia="Calibri" w:hAnsi="Arial" w:cs="Arial"/>
          <w:sz w:val="22"/>
          <w:szCs w:val="22"/>
          <w:lang w:val="es-ES" w:eastAsia="en-US"/>
        </w:rPr>
      </w:pPr>
    </w:p>
    <w:p w14:paraId="4CF95609"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val="es-ES" w:eastAsia="es-CO"/>
        </w:rPr>
        <w:t>Centro De Monitoreo Aero Ambiental - CMAA</w:t>
      </w:r>
      <w:r w:rsidRPr="009A6915">
        <w:rPr>
          <w:rFonts w:ascii="Arial" w:eastAsia="Calibri" w:hAnsi="Arial" w:cs="Arial"/>
          <w:i/>
          <w:iCs/>
          <w:color w:val="000000"/>
          <w:sz w:val="22"/>
          <w:szCs w:val="22"/>
          <w:u w:val="single"/>
          <w:vertAlign w:val="superscript"/>
          <w:lang w:val="es-ES" w:eastAsia="es-CO"/>
        </w:rPr>
        <w:endnoteReference w:id="15"/>
      </w:r>
      <w:r w:rsidRPr="009A6915">
        <w:rPr>
          <w:rFonts w:ascii="Arial" w:eastAsia="Calibri" w:hAnsi="Arial" w:cs="Arial"/>
          <w:i/>
          <w:iCs/>
          <w:color w:val="000000"/>
          <w:sz w:val="22"/>
          <w:szCs w:val="22"/>
          <w:u w:val="single"/>
          <w:lang w:eastAsia="es-CO"/>
        </w:rPr>
        <w:t xml:space="preserve">: </w:t>
      </w:r>
      <w:r w:rsidRPr="009A6915">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14668258" w14:textId="77777777" w:rsidR="009A6915" w:rsidRPr="009A6915" w:rsidRDefault="009A6915" w:rsidP="009A6915">
      <w:pPr>
        <w:jc w:val="both"/>
        <w:rPr>
          <w:rFonts w:ascii="Arial" w:eastAsia="Calibri" w:hAnsi="Arial" w:cs="Arial"/>
          <w:color w:val="000000"/>
          <w:sz w:val="22"/>
          <w:szCs w:val="22"/>
          <w:lang w:eastAsia="en-US"/>
        </w:rPr>
      </w:pPr>
    </w:p>
    <w:p w14:paraId="3BA33319"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Se implementó el Manual de Atenuación de Ruido:</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Son</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9A6915">
        <w:rPr>
          <w:rFonts w:ascii="Arial" w:eastAsia="Calibri" w:hAnsi="Arial" w:cs="Arial"/>
          <w:color w:val="000000"/>
          <w:sz w:val="22"/>
          <w:szCs w:val="22"/>
          <w:vertAlign w:val="superscript"/>
          <w:lang w:eastAsia="es-CO"/>
        </w:rPr>
        <w:endnoteReference w:id="16"/>
      </w:r>
      <w:r w:rsidRPr="009A6915">
        <w:rPr>
          <w:rFonts w:ascii="Arial" w:eastAsia="Calibri" w:hAnsi="Arial" w:cs="Arial"/>
          <w:color w:val="000000"/>
          <w:sz w:val="22"/>
          <w:szCs w:val="22"/>
          <w:lang w:eastAsia="es-CO"/>
        </w:rPr>
        <w:t xml:space="preserve">. </w:t>
      </w:r>
    </w:p>
    <w:p w14:paraId="7EEC2AB5" w14:textId="77777777" w:rsidR="009A6915" w:rsidRPr="009A6915" w:rsidRDefault="009A6915" w:rsidP="009A6915">
      <w:pPr>
        <w:jc w:val="both"/>
        <w:rPr>
          <w:rFonts w:ascii="Arial" w:eastAsia="Calibri" w:hAnsi="Arial" w:cs="Arial"/>
          <w:color w:val="000000"/>
          <w:sz w:val="22"/>
          <w:szCs w:val="22"/>
          <w:lang w:val="es-ES" w:eastAsia="en-US"/>
        </w:rPr>
      </w:pPr>
    </w:p>
    <w:p w14:paraId="452F5FC9"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Reconversión de flota aérea:</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Actualmente en el Aeropuerto Internacional El Dorado no está permitido el uso de aeronaves Capítulo</w:t>
      </w:r>
      <w:r w:rsidRPr="009A6915">
        <w:rPr>
          <w:rFonts w:ascii="Arial" w:eastAsia="Calibri" w:hAnsi="Arial" w:cs="Arial"/>
          <w:color w:val="000000"/>
          <w:sz w:val="22"/>
          <w:szCs w:val="22"/>
          <w:vertAlign w:val="superscript"/>
          <w:lang w:eastAsia="es-CO"/>
        </w:rPr>
        <w:endnoteReference w:id="17"/>
      </w:r>
      <w:r w:rsidRPr="009A6915">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457A6993" w14:textId="77777777" w:rsidR="009A6915" w:rsidRPr="009A6915" w:rsidRDefault="009A6915" w:rsidP="009A6915">
      <w:pPr>
        <w:jc w:val="both"/>
        <w:rPr>
          <w:rFonts w:ascii="Arial" w:eastAsia="Calibri" w:hAnsi="Arial" w:cs="Arial"/>
          <w:color w:val="000000"/>
          <w:sz w:val="22"/>
          <w:szCs w:val="22"/>
          <w:lang w:eastAsia="en-US"/>
        </w:rPr>
      </w:pPr>
    </w:p>
    <w:p w14:paraId="04311827"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Procedimientos PBN</w:t>
      </w:r>
      <w:r w:rsidRPr="009A6915">
        <w:rPr>
          <w:rFonts w:ascii="Arial" w:eastAsia="Calibri" w:hAnsi="Arial" w:cs="Arial"/>
          <w:i/>
          <w:iCs/>
          <w:color w:val="000000"/>
          <w:sz w:val="22"/>
          <w:szCs w:val="22"/>
          <w:u w:val="single"/>
          <w:vertAlign w:val="superscript"/>
          <w:lang w:eastAsia="es-CO"/>
        </w:rPr>
        <w:endnoteReference w:id="18"/>
      </w:r>
      <w:r w:rsidRPr="009A6915">
        <w:rPr>
          <w:rFonts w:ascii="Arial" w:eastAsia="Calibri" w:hAnsi="Arial" w:cs="Arial"/>
          <w:i/>
          <w:iCs/>
          <w:color w:val="000000"/>
          <w:sz w:val="22"/>
          <w:szCs w:val="22"/>
          <w:u w:val="single"/>
          <w:lang w:eastAsia="es-CO"/>
        </w:rPr>
        <w:t>:</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9A6915">
        <w:rPr>
          <w:rFonts w:ascii="Arial" w:eastAsia="Calibri" w:hAnsi="Arial" w:cs="Arial"/>
          <w:iCs/>
          <w:sz w:val="22"/>
          <w:szCs w:val="22"/>
          <w:lang w:eastAsia="es-CO"/>
        </w:rPr>
        <w:t>la curva de los 65dB LDN</w:t>
      </w:r>
      <w:r w:rsidRPr="009A6915">
        <w:rPr>
          <w:rFonts w:ascii="Arial" w:eastAsia="Calibri" w:hAnsi="Arial" w:cs="Arial"/>
          <w:iCs/>
          <w:sz w:val="22"/>
          <w:szCs w:val="22"/>
          <w:vertAlign w:val="superscript"/>
          <w:lang w:eastAsia="es-CO"/>
        </w:rPr>
        <w:endnoteReference w:id="19"/>
      </w:r>
      <w:r w:rsidRPr="009A6915">
        <w:rPr>
          <w:rFonts w:ascii="Arial" w:eastAsia="Calibri" w:hAnsi="Arial" w:cs="Arial"/>
          <w:iCs/>
          <w:sz w:val="22"/>
          <w:szCs w:val="22"/>
          <w:lang w:eastAsia="es-CO"/>
        </w:rPr>
        <w:t xml:space="preserve"> ha disminuido un 7.1% desde el año 2018 al 2021.</w:t>
      </w:r>
    </w:p>
    <w:p w14:paraId="6A784B49" w14:textId="77777777" w:rsidR="009A6915" w:rsidRPr="009A6915" w:rsidRDefault="009A6915" w:rsidP="009A6915">
      <w:pPr>
        <w:spacing w:after="160" w:line="259" w:lineRule="auto"/>
        <w:ind w:left="720"/>
        <w:contextualSpacing/>
        <w:rPr>
          <w:rFonts w:ascii="Arial" w:eastAsia="Calibri" w:hAnsi="Arial" w:cs="Arial"/>
          <w:color w:val="000000"/>
          <w:sz w:val="22"/>
          <w:szCs w:val="22"/>
          <w:lang w:eastAsia="es-CO"/>
        </w:rPr>
      </w:pPr>
    </w:p>
    <w:p w14:paraId="23ED156D"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Recinto prueba de motores:</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595BAB45" w14:textId="77777777" w:rsidR="009A6915" w:rsidRPr="009A6915" w:rsidRDefault="009A6915" w:rsidP="009A6915">
      <w:pPr>
        <w:autoSpaceDE w:val="0"/>
        <w:autoSpaceDN w:val="0"/>
        <w:adjustRightInd w:val="0"/>
        <w:jc w:val="both"/>
        <w:rPr>
          <w:rFonts w:ascii="Arial" w:eastAsia="Calibri" w:hAnsi="Arial" w:cs="Arial"/>
          <w:i/>
          <w:iCs/>
          <w:color w:val="000000"/>
          <w:sz w:val="22"/>
          <w:szCs w:val="22"/>
          <w:lang w:val="es-ES" w:eastAsia="es-CO"/>
        </w:rPr>
      </w:pPr>
    </w:p>
    <w:p w14:paraId="2CC66A82" w14:textId="77777777" w:rsidR="009A6915" w:rsidRPr="009A6915" w:rsidRDefault="009A6915" w:rsidP="009A6915">
      <w:pPr>
        <w:numPr>
          <w:ilvl w:val="0"/>
          <w:numId w:val="6"/>
        </w:numPr>
        <w:autoSpaceDE w:val="0"/>
        <w:autoSpaceDN w:val="0"/>
        <w:adjustRightInd w:val="0"/>
        <w:jc w:val="both"/>
        <w:rPr>
          <w:rFonts w:ascii="Arial" w:eastAsia="Calibri" w:hAnsi="Arial" w:cs="Arial"/>
          <w:color w:val="000000"/>
          <w:sz w:val="22"/>
          <w:szCs w:val="22"/>
          <w:lang w:val="es-ES" w:eastAsia="es-CO"/>
        </w:rPr>
      </w:pPr>
      <w:r w:rsidRPr="009A6915">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9A6915">
        <w:rPr>
          <w:rFonts w:ascii="Arial" w:eastAsia="Calibri" w:hAnsi="Arial" w:cs="Arial"/>
          <w:color w:val="000000"/>
          <w:sz w:val="22"/>
          <w:szCs w:val="22"/>
          <w:lang w:val="es-ES" w:eastAsia="es-CO"/>
        </w:rPr>
        <w:t>, adoptado mediante la Resolución 01599 del 2020</w:t>
      </w:r>
      <w:r w:rsidRPr="009A6915">
        <w:rPr>
          <w:rFonts w:ascii="Arial" w:eastAsia="Calibri" w:hAnsi="Arial" w:cs="Arial"/>
          <w:color w:val="000000"/>
          <w:sz w:val="22"/>
          <w:szCs w:val="22"/>
          <w:vertAlign w:val="superscript"/>
          <w:lang w:val="es-ES" w:eastAsia="es-CO"/>
        </w:rPr>
        <w:endnoteReference w:id="20"/>
      </w:r>
      <w:r w:rsidRPr="009A6915">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9A6915">
        <w:rPr>
          <w:rFonts w:ascii="Arial" w:eastAsia="Calibri" w:hAnsi="Arial" w:cs="Arial"/>
          <w:color w:val="000000"/>
          <w:sz w:val="22"/>
          <w:szCs w:val="22"/>
          <w:lang w:val="es-ES" w:eastAsia="es-CO"/>
        </w:rPr>
        <w:t>dBA</w:t>
      </w:r>
      <w:proofErr w:type="spellEnd"/>
      <w:r w:rsidRPr="009A6915">
        <w:rPr>
          <w:rFonts w:ascii="Arial" w:eastAsia="Calibri" w:hAnsi="Arial" w:cs="Arial"/>
          <w:color w:val="000000"/>
          <w:sz w:val="22"/>
          <w:szCs w:val="22"/>
          <w:vertAlign w:val="superscript"/>
          <w:lang w:val="es-ES" w:eastAsia="es-CO"/>
        </w:rPr>
        <w:endnoteReference w:id="21"/>
      </w:r>
      <w:r w:rsidRPr="009A6915">
        <w:rPr>
          <w:rFonts w:ascii="Arial" w:eastAsia="Calibri" w:hAnsi="Arial" w:cs="Arial"/>
          <w:color w:val="000000"/>
          <w:sz w:val="22"/>
          <w:szCs w:val="22"/>
          <w:lang w:val="es-ES" w:eastAsia="es-CO"/>
        </w:rPr>
        <w:t xml:space="preserve"> </w:t>
      </w:r>
      <w:proofErr w:type="spellStart"/>
      <w:r w:rsidRPr="009A6915">
        <w:rPr>
          <w:rFonts w:ascii="Arial" w:eastAsia="Calibri" w:hAnsi="Arial" w:cs="Arial"/>
          <w:color w:val="000000"/>
          <w:sz w:val="22"/>
          <w:szCs w:val="22"/>
          <w:lang w:val="es-ES" w:eastAsia="es-CO"/>
        </w:rPr>
        <w:t>Lmax</w:t>
      </w:r>
      <w:proofErr w:type="spellEnd"/>
      <w:r w:rsidRPr="009A6915">
        <w:rPr>
          <w:rFonts w:ascii="Arial" w:eastAsia="Calibri" w:hAnsi="Arial" w:cs="Arial"/>
          <w:color w:val="000000"/>
          <w:sz w:val="22"/>
          <w:szCs w:val="22"/>
          <w:vertAlign w:val="superscript"/>
          <w:lang w:val="es-ES" w:eastAsia="es-CO"/>
        </w:rPr>
        <w:endnoteReference w:id="22"/>
      </w:r>
      <w:r w:rsidRPr="009A6915">
        <w:rPr>
          <w:rFonts w:ascii="Arial" w:eastAsia="Calibri" w:hAnsi="Arial" w:cs="Arial"/>
          <w:color w:val="000000"/>
          <w:sz w:val="22"/>
          <w:szCs w:val="22"/>
          <w:lang w:val="es-ES" w:eastAsia="es-CO"/>
        </w:rPr>
        <w:t xml:space="preserve">, con lo cual se determina cuando una </w:t>
      </w:r>
      <w:r w:rsidRPr="009A6915">
        <w:rPr>
          <w:rFonts w:ascii="Arial" w:eastAsia="Calibri" w:hAnsi="Arial" w:cs="Arial"/>
          <w:color w:val="000000"/>
          <w:sz w:val="22"/>
          <w:szCs w:val="22"/>
          <w:lang w:val="es-ES" w:eastAsia="es-CO"/>
        </w:rPr>
        <w:lastRenderedPageBreak/>
        <w:t>aeronave es posible infractora en términos de niveles de ruido emitidos por la misma, dicha resolución actualmente se encuentra vigente, de aplicación gradual y progresiva.</w:t>
      </w:r>
      <w:bookmarkEnd w:id="123"/>
      <w:r w:rsidRPr="009A6915">
        <w:rPr>
          <w:rFonts w:ascii="Arial" w:eastAsia="Calibri" w:hAnsi="Arial" w:cs="Arial"/>
          <w:color w:val="000000"/>
          <w:sz w:val="22"/>
          <w:szCs w:val="22"/>
          <w:lang w:val="es-ES" w:eastAsia="es-CO"/>
        </w:rPr>
        <w:t xml:space="preserve"> </w:t>
      </w:r>
    </w:p>
    <w:bookmarkEnd w:id="124"/>
    <w:p w14:paraId="52F0BB0B" w14:textId="77777777" w:rsidR="009A6915" w:rsidRPr="009A6915" w:rsidRDefault="009A6915" w:rsidP="009A6915">
      <w:pPr>
        <w:rPr>
          <w:rFonts w:ascii="Arial" w:eastAsia="Calibri" w:hAnsi="Arial" w:cs="Arial"/>
          <w:szCs w:val="24"/>
          <w:lang w:eastAsia="en-US"/>
        </w:rPr>
      </w:pPr>
    </w:p>
    <w:p w14:paraId="78446936" w14:textId="77777777" w:rsidR="009A6915" w:rsidRPr="009A6915" w:rsidRDefault="009A6915" w:rsidP="009A6915">
      <w:pPr>
        <w:jc w:val="both"/>
        <w:rPr>
          <w:rFonts w:ascii="Arial" w:eastAsia="Calibri" w:hAnsi="Arial" w:cs="Arial"/>
          <w:sz w:val="22"/>
          <w:szCs w:val="22"/>
          <w:lang w:eastAsia="en-US"/>
        </w:rPr>
      </w:pPr>
      <w:bookmarkStart w:id="129" w:name="_Hlk132724710"/>
      <w:bookmarkStart w:id="130" w:name="_Hlk136867837"/>
      <w:r w:rsidRPr="009A6915">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125"/>
      <w:bookmarkEnd w:id="129"/>
    </w:p>
    <w:p w14:paraId="7385431C" w14:textId="77777777" w:rsidR="009A6915" w:rsidRPr="009A6915" w:rsidRDefault="009A6915" w:rsidP="009A6915">
      <w:pPr>
        <w:jc w:val="both"/>
        <w:rPr>
          <w:rFonts w:ascii="Arial" w:eastAsia="Calibri" w:hAnsi="Arial" w:cs="Arial"/>
          <w:sz w:val="22"/>
          <w:szCs w:val="22"/>
          <w:lang w:eastAsia="en-US"/>
        </w:rPr>
      </w:pPr>
    </w:p>
    <w:p w14:paraId="5A6C8B2C" w14:textId="77777777" w:rsidR="009A6915" w:rsidRPr="009A6915" w:rsidRDefault="009A6915" w:rsidP="009A6915">
      <w:pPr>
        <w:jc w:val="both"/>
        <w:rPr>
          <w:rFonts w:ascii="Arial" w:eastAsia="Arial" w:hAnsi="Arial" w:cs="Arial"/>
          <w:bCs/>
          <w:color w:val="000000"/>
          <w:sz w:val="22"/>
          <w:szCs w:val="22"/>
          <w:lang w:val="es-ES" w:eastAsia="en-US"/>
        </w:rPr>
      </w:pPr>
      <w:r w:rsidRPr="009A6915">
        <w:rPr>
          <w:rFonts w:ascii="Arial" w:eastAsia="Arial" w:hAnsi="Arial" w:cs="Arial"/>
          <w:bCs/>
          <w:color w:val="000000"/>
          <w:sz w:val="22"/>
          <w:szCs w:val="22"/>
          <w:lang w:val="es-ES" w:eastAsia="en-US"/>
        </w:rPr>
        <w:t xml:space="preserve">A la fecha, las aerolíneas que presentaron el </w:t>
      </w:r>
      <w:r w:rsidRPr="009A6915">
        <w:rPr>
          <w:rFonts w:ascii="Arial" w:eastAsia="Calibri" w:hAnsi="Arial" w:cs="Arial"/>
          <w:sz w:val="22"/>
          <w:szCs w:val="22"/>
          <w:lang w:eastAsia="en-US"/>
        </w:rPr>
        <w:t xml:space="preserve">plan de reducción de los niveles de ruido </w:t>
      </w:r>
      <w:r w:rsidRPr="009A6915">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1123F685" w14:textId="77777777" w:rsidR="009A6915" w:rsidRPr="009A6915" w:rsidRDefault="009A6915" w:rsidP="009A6915">
      <w:pPr>
        <w:jc w:val="both"/>
        <w:rPr>
          <w:rFonts w:ascii="Arial" w:eastAsia="Arial" w:hAnsi="Arial" w:cs="Arial"/>
          <w:bCs/>
          <w:color w:val="000000"/>
          <w:sz w:val="22"/>
          <w:szCs w:val="22"/>
          <w:lang w:val="es-ES" w:eastAsia="en-US"/>
        </w:rPr>
      </w:pPr>
    </w:p>
    <w:p w14:paraId="2BB5167F" w14:textId="77777777" w:rsidR="009A6915" w:rsidRPr="009A6915" w:rsidRDefault="009A6915" w:rsidP="009A6915">
      <w:pPr>
        <w:jc w:val="both"/>
        <w:rPr>
          <w:rFonts w:ascii="Arial" w:eastAsia="Calibri" w:hAnsi="Arial" w:cs="Arial"/>
          <w:sz w:val="22"/>
          <w:szCs w:val="22"/>
          <w:lang w:eastAsia="en-US"/>
        </w:rPr>
      </w:pPr>
      <w:r w:rsidRPr="009A6915">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126"/>
    </w:p>
    <w:bookmarkEnd w:id="127"/>
    <w:bookmarkEnd w:id="130"/>
    <w:p w14:paraId="2FDA0B26" w14:textId="5D2CD93B" w:rsidR="000D1E01" w:rsidRPr="000D1E01" w:rsidRDefault="000D1E01" w:rsidP="000D1E01">
      <w:pPr>
        <w:jc w:val="both"/>
        <w:rPr>
          <w:rFonts w:ascii="Arial" w:eastAsia="Arial" w:hAnsi="Arial" w:cs="Arial"/>
          <w:bCs/>
          <w:color w:val="000000"/>
          <w:sz w:val="22"/>
          <w:szCs w:val="22"/>
        </w:rPr>
      </w:pPr>
    </w:p>
    <w:p w14:paraId="2DF6F88B" w14:textId="617E4059" w:rsidR="00C6184B" w:rsidRPr="00B877BA" w:rsidRDefault="0043147D" w:rsidP="00C6184B">
      <w:pPr>
        <w:jc w:val="both"/>
        <w:rPr>
          <w:rFonts w:ascii="Arial" w:hAnsi="Arial" w:cs="Arial"/>
          <w:sz w:val="22"/>
          <w:szCs w:val="22"/>
          <w:lang w:val="es-ES"/>
        </w:rPr>
      </w:pPr>
      <w:bookmarkStart w:id="131" w:name="_Hlk136424783"/>
      <w:r>
        <w:rPr>
          <w:rFonts w:ascii="Arial" w:hAnsi="Arial" w:cs="Arial"/>
          <w:sz w:val="22"/>
          <w:szCs w:val="22"/>
          <w:lang w:val="es-ES"/>
        </w:rPr>
        <w:t>Señora Isabel Melo</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23"/>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31"/>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w:t>
      </w:r>
      <w:r w:rsidRPr="00B877BA">
        <w:rPr>
          <w:rFonts w:ascii="Arial" w:eastAsia="Calibri" w:hAnsi="Arial" w:cs="Arial"/>
          <w:sz w:val="22"/>
          <w:szCs w:val="22"/>
          <w:lang w:eastAsia="es-CO"/>
        </w:rPr>
        <w:lastRenderedPageBreak/>
        <w:t>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6" w:tgtFrame="_blank" w:history="1">
        <w:r w:rsidRPr="00B877BA">
          <w:rPr>
            <w:rFonts w:ascii="Arial" w:eastAsia="Calibri" w:hAnsi="Arial" w:cs="Arial"/>
            <w:color w:val="0000FF"/>
            <w:sz w:val="22"/>
            <w:szCs w:val="22"/>
            <w:u w:val="single"/>
            <w:shd w:val="clear" w:color="auto" w:fill="FFFFFF"/>
          </w:rPr>
          <w:t>atencionalciudadano</w:t>
        </w:r>
        <w:bookmarkStart w:id="132" w:name="_Hlk135388211"/>
        <w:r w:rsidRPr="00B877BA">
          <w:rPr>
            <w:rFonts w:ascii="Arial" w:eastAsia="Calibri" w:hAnsi="Arial" w:cs="Arial"/>
            <w:color w:val="0000FF"/>
            <w:sz w:val="22"/>
            <w:szCs w:val="22"/>
            <w:u w:val="single"/>
            <w:shd w:val="clear" w:color="auto" w:fill="FFFFFF"/>
          </w:rPr>
          <w:t>@</w:t>
        </w:r>
        <w:bookmarkEnd w:id="132"/>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33"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33"/>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7"/>
      <w:footerReference w:type="default" r:id="rId18"/>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pple Store Pro" w:date="2024-07-10T09:08:00Z" w:initials="ASP">
    <w:p w14:paraId="07DD008F" w14:textId="5CC566D7" w:rsidR="00D847FF" w:rsidRDefault="00D847FF">
      <w:pPr>
        <w:pStyle w:val="Textocomentario"/>
      </w:pPr>
      <w:r>
        <w:rPr>
          <w:rStyle w:val="Refdecomentario"/>
        </w:rPr>
        <w:annotationRef/>
      </w:r>
      <w:proofErr w:type="spellStart"/>
      <w:r>
        <w:t>Ing</w:t>
      </w:r>
      <w:proofErr w:type="spellEnd"/>
      <w:r>
        <w:t xml:space="preserve">, me parece importante incluir este aparte, lo revisas si estas de acuerdo para complementar la respuesta.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DD00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29986D1" w16cex:dateUtc="2024-07-10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DD008F" w16cid:durableId="42998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4A79" w14:textId="77777777" w:rsidR="00427291" w:rsidRDefault="00427291">
      <w:r>
        <w:separator/>
      </w:r>
    </w:p>
  </w:endnote>
  <w:endnote w:type="continuationSeparator" w:id="0">
    <w:p w14:paraId="034023E1" w14:textId="77777777" w:rsidR="00427291" w:rsidRDefault="00427291">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02B84456"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w:t>
      </w:r>
      <w:r w:rsidRPr="000D1E01">
        <w:rPr>
          <w:rFonts w:ascii="Arial" w:hAnsi="Arial" w:cs="Arial"/>
          <w:color w:val="000000"/>
          <w:sz w:val="16"/>
          <w:szCs w:val="16"/>
          <w:shd w:val="clear" w:color="auto" w:fill="FFFFFF"/>
        </w:rPr>
        <w:t> Por la cual se otorga una licencia ambiental.</w:t>
      </w:r>
    </w:p>
  </w:endnote>
  <w:endnote w:id="5">
    <w:p w14:paraId="72224864" w14:textId="77777777" w:rsidR="000D1E01" w:rsidRPr="00712350" w:rsidRDefault="000D1E01" w:rsidP="000D1E01">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28402A87"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w:t>
      </w:r>
      <w:r w:rsidRPr="000D1E01">
        <w:rPr>
          <w:rFonts w:ascii="Arial" w:hAnsi="Arial" w:cs="Arial"/>
          <w:color w:val="000000"/>
          <w:sz w:val="16"/>
          <w:szCs w:val="16"/>
          <w:shd w:val="clear" w:color="auto" w:fill="FFFFFF"/>
        </w:rPr>
        <w:t>Por medio del cual se expide el </w:t>
      </w:r>
      <w:r w:rsidRPr="000D1E01">
        <w:rPr>
          <w:rStyle w:val="nfasis"/>
          <w:rFonts w:ascii="Arial" w:eastAsia="Calibri" w:hAnsi="Arial" w:cs="Arial"/>
          <w:color w:val="000000"/>
          <w:sz w:val="16"/>
          <w:szCs w:val="16"/>
          <w:shd w:val="clear" w:color="auto" w:fill="FFFFFF"/>
        </w:rPr>
        <w:t>Decreto</w:t>
      </w:r>
      <w:r w:rsidRPr="000D1E01">
        <w:rPr>
          <w:rFonts w:ascii="Arial" w:hAnsi="Arial" w:cs="Arial"/>
          <w:color w:val="000000"/>
          <w:sz w:val="16"/>
          <w:szCs w:val="16"/>
          <w:shd w:val="clear" w:color="auto" w:fill="FFFFFF"/>
        </w:rPr>
        <w:t> Único. Reglamentario del Sector Ambiente y Desarrollo Sostenible</w:t>
      </w:r>
    </w:p>
  </w:endnote>
  <w:endnote w:id="7">
    <w:p w14:paraId="40AC53BC"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modifica una licencia ambiental y se adoptan otras determinaciones.</w:t>
      </w:r>
    </w:p>
  </w:endnote>
  <w:endnote w:id="8">
    <w:p w14:paraId="2E153335"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resuelve dos recursos de reposición y se adiciona la Resolución 1728 del 4 de octubre de 2021.</w:t>
      </w:r>
    </w:p>
  </w:endnote>
  <w:endnote w:id="9">
    <w:p w14:paraId="7E5A3EE8"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672C557F"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AD8D5DC"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imponen unas medidas adicionales y se adoptan otras determinaciones</w:t>
      </w:r>
    </w:p>
  </w:endnote>
  <w:endnote w:id="12">
    <w:p w14:paraId="5B9121E7"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Cuota de ruido</w:t>
      </w:r>
    </w:p>
  </w:endnote>
  <w:endnote w:id="13">
    <w:p w14:paraId="1C969722"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Ambiente y Desarrollo Sostenible</w:t>
      </w:r>
    </w:p>
  </w:endnote>
  <w:endnote w:id="14">
    <w:p w14:paraId="5830C001"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Unidad Administrativa Especial de Aeronáutica Civil</w:t>
      </w:r>
    </w:p>
  </w:endnote>
  <w:endnote w:id="15">
    <w:p w14:paraId="6142B93B"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w:t>
      </w:r>
      <w:r w:rsidRPr="009A6915">
        <w:rPr>
          <w:rFonts w:ascii="Arial" w:hAnsi="Arial" w:cs="Arial"/>
          <w:color w:val="000000"/>
          <w:sz w:val="16"/>
          <w:szCs w:val="16"/>
          <w:lang w:val="es-ES"/>
        </w:rPr>
        <w:t>Centro De Monitoreo Aero Ambiental</w:t>
      </w:r>
    </w:p>
  </w:endnote>
  <w:endnote w:id="16">
    <w:p w14:paraId="57C90897" w14:textId="77777777" w:rsidR="009A6915" w:rsidRDefault="009A6915" w:rsidP="009A6915">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17">
    <w:p w14:paraId="565B61DF" w14:textId="77777777" w:rsidR="009A6915" w:rsidRDefault="009A6915" w:rsidP="009A6915">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18">
    <w:p w14:paraId="0AC679C3"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w:t>
      </w:r>
      <w:r w:rsidRPr="009A6915">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19">
    <w:p w14:paraId="7B39E7D5"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Nivel de presión acústica que se produce en 24 horas</w:t>
      </w:r>
    </w:p>
  </w:endnote>
  <w:endnote w:id="20">
    <w:p w14:paraId="777FC6D8"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w:t>
      </w:r>
      <w:r w:rsidRPr="009A6915">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21">
    <w:p w14:paraId="7BFC3F08"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Decibeles en ponderación A</w:t>
      </w:r>
    </w:p>
  </w:endnote>
  <w:endnote w:id="22">
    <w:p w14:paraId="170B0BC5" w14:textId="77777777" w:rsidR="009A6915" w:rsidRPr="00C85FF3" w:rsidRDefault="009A6915" w:rsidP="009A6915">
      <w:pPr>
        <w:pStyle w:val="Textonotaalfinal"/>
        <w:rPr>
          <w:rFonts w:ascii="Arial" w:hAnsi="Arial" w:cs="Arial"/>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Nivel de presión acústica máxima</w:t>
      </w:r>
    </w:p>
  </w:endnote>
  <w:endnote w:id="23">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20B0604020202020204"/>
    <w:charset w:val="00"/>
    <w:family w:val="roman"/>
    <w:notTrueType/>
    <w:pitch w:val="default"/>
  </w:font>
  <w:font w:name="FCIJYN+Helvetica">
    <w:panose1 w:val="020B0604020202020204"/>
    <w:charset w:val="00"/>
    <w:family w:val="roman"/>
    <w:notTrueType/>
    <w:pitch w:val="default"/>
  </w:font>
  <w:font w:name="Bar-Code 39">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34"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34"/>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48C8" w14:textId="77777777" w:rsidR="00427291" w:rsidRDefault="00427291">
      <w:r>
        <w:separator/>
      </w:r>
    </w:p>
  </w:footnote>
  <w:footnote w:type="continuationSeparator" w:id="0">
    <w:p w14:paraId="62BAE926" w14:textId="77777777" w:rsidR="00427291" w:rsidRDefault="00427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D1E01"/>
    <w:rsid w:val="000E0DEB"/>
    <w:rsid w:val="000E7DFF"/>
    <w:rsid w:val="000F43E3"/>
    <w:rsid w:val="00107351"/>
    <w:rsid w:val="00116BA8"/>
    <w:rsid w:val="00146D7A"/>
    <w:rsid w:val="00205008"/>
    <w:rsid w:val="00206976"/>
    <w:rsid w:val="00211032"/>
    <w:rsid w:val="00256984"/>
    <w:rsid w:val="002A5062"/>
    <w:rsid w:val="002B75CC"/>
    <w:rsid w:val="003440DB"/>
    <w:rsid w:val="0039185E"/>
    <w:rsid w:val="003D1FC6"/>
    <w:rsid w:val="003D6EBE"/>
    <w:rsid w:val="003E5474"/>
    <w:rsid w:val="00405D85"/>
    <w:rsid w:val="00427291"/>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0AAD"/>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A6915"/>
    <w:rsid w:val="009F090D"/>
    <w:rsid w:val="00A67B40"/>
    <w:rsid w:val="00A84336"/>
    <w:rsid w:val="00AA3F60"/>
    <w:rsid w:val="00AA44C8"/>
    <w:rsid w:val="00AC56AC"/>
    <w:rsid w:val="00AF0E0D"/>
    <w:rsid w:val="00B45C76"/>
    <w:rsid w:val="00B62219"/>
    <w:rsid w:val="00BA6823"/>
    <w:rsid w:val="00BD707D"/>
    <w:rsid w:val="00C23396"/>
    <w:rsid w:val="00C55AB5"/>
    <w:rsid w:val="00C6184B"/>
    <w:rsid w:val="00C80CC9"/>
    <w:rsid w:val="00CE06F0"/>
    <w:rsid w:val="00D0646A"/>
    <w:rsid w:val="00D27900"/>
    <w:rsid w:val="00D322DF"/>
    <w:rsid w:val="00D52408"/>
    <w:rsid w:val="00D847FF"/>
    <w:rsid w:val="00D92F48"/>
    <w:rsid w:val="00DB769F"/>
    <w:rsid w:val="00E404DF"/>
    <w:rsid w:val="00EB2162"/>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0D1E01"/>
    <w:rPr>
      <w:i/>
      <w:iCs/>
    </w:rPr>
  </w:style>
  <w:style w:type="paragraph" w:styleId="Revisin">
    <w:name w:val="Revision"/>
    <w:hidden/>
    <w:uiPriority w:val="99"/>
    <w:semiHidden/>
    <w:rsid w:val="00D847FF"/>
    <w:rPr>
      <w:sz w:val="24"/>
      <w:lang w:eastAsia="es-ES"/>
    </w:rPr>
  </w:style>
  <w:style w:type="table" w:customStyle="1" w:styleId="Tablaconcuadrcula1">
    <w:name w:val="Tabla con cuadrícula1"/>
    <w:basedOn w:val="Tablanormal"/>
    <w:next w:val="Tablaconcuadrcula"/>
    <w:uiPriority w:val="59"/>
    <w:rsid w:val="00D847FF"/>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47FF"/>
    <w:rPr>
      <w:sz w:val="16"/>
      <w:szCs w:val="16"/>
    </w:rPr>
  </w:style>
  <w:style w:type="paragraph" w:styleId="Textocomentario">
    <w:name w:val="annotation text"/>
    <w:basedOn w:val="Normal"/>
    <w:link w:val="TextocomentarioCar"/>
    <w:uiPriority w:val="99"/>
    <w:semiHidden/>
    <w:unhideWhenUsed/>
    <w:rsid w:val="00D847FF"/>
    <w:rPr>
      <w:sz w:val="20"/>
    </w:rPr>
  </w:style>
  <w:style w:type="character" w:customStyle="1" w:styleId="TextocomentarioCar">
    <w:name w:val="Texto comentario Car"/>
    <w:basedOn w:val="Fuentedeprrafopredeter"/>
    <w:link w:val="Textocomentario"/>
    <w:uiPriority w:val="99"/>
    <w:semiHidden/>
    <w:rsid w:val="00D847FF"/>
    <w:rPr>
      <w:lang w:eastAsia="es-ES"/>
    </w:rPr>
  </w:style>
  <w:style w:type="paragraph" w:styleId="Asuntodelcomentario">
    <w:name w:val="annotation subject"/>
    <w:basedOn w:val="Textocomentario"/>
    <w:next w:val="Textocomentario"/>
    <w:link w:val="AsuntodelcomentarioCar"/>
    <w:uiPriority w:val="99"/>
    <w:semiHidden/>
    <w:unhideWhenUsed/>
    <w:rsid w:val="00D847FF"/>
    <w:rPr>
      <w:b/>
      <w:bCs/>
    </w:rPr>
  </w:style>
  <w:style w:type="character" w:customStyle="1" w:styleId="AsuntodelcomentarioCar">
    <w:name w:val="Asunto del comentario Car"/>
    <w:basedOn w:val="TextocomentarioCar"/>
    <w:link w:val="Asuntodelcomentario"/>
    <w:uiPriority w:val="99"/>
    <w:semiHidden/>
    <w:rsid w:val="00D847FF"/>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encionalciudadano@aerocivil.gov.c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3003</Words>
  <Characters>16517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Apple Store Pro</cp:lastModifiedBy>
  <cp:revision>5</cp:revision>
  <cp:lastPrinted>2011-09-26T15:32:00Z</cp:lastPrinted>
  <dcterms:created xsi:type="dcterms:W3CDTF">2024-07-10T14:05:00Z</dcterms:created>
  <dcterms:modified xsi:type="dcterms:W3CDTF">2024-07-10T14:10:00Z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