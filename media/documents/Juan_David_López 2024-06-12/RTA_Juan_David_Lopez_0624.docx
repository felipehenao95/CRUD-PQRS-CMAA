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D349BE"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19 de junio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w:t>
      </w:r>
    </w:p>
    <w:p w14:paraId="7C269B9F" w14:textId="5207C53B" w:rsidR="005E501A" w:rsidRPr="00D714A9"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JUAN DAVID LÓPEZ</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Kennedy</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davidlopezaroka@hotmail.com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SGDA 2024141050064908 ID:1333001 DEL 12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LA LOCALIDAD DE KENNEDY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32DAEC8B"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Juan David López</w:t>
      </w:r>
      <w:r w:rsidR="00DA7964">
        <w:rPr>
          <w:rFonts w:ascii="Arial" w:hAnsi="Arial" w:cs="Arial"/>
          <w:color w:val="000000"/>
          <w:sz w:val="22"/>
          <w:szCs w:val="22"/>
          <w:lang w:eastAsia="es-CO"/>
        </w:rPr>
        <w:t>;</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Vivo en la localidad de Kennedy, cerca al portal américas y todos los días hay ruido por medio de los aviones. Día y noche y en las tardes, lo que hace que interfiera en la señal de mi plan, me incomoda el ruido que causa, y sobre todo no permite escuchar en una llamada de celular por interferencia. Me gustaría que cambien de ruta los aviones o de lugar por dónde pasan, verdaderamente causan mucho daño auditivo.</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 xml:space="preserve">Para la Unidad Administrativa Especial de Aeronáutica Civil, son importante las opiniones, quejas y observaciones mencionados por la comunidad respecto a la modificación de la </w:t>
      </w:r>
      <w:r w:rsidRPr="00B877BA">
        <w:rPr>
          <w:rFonts w:ascii="Arial" w:eastAsia="Arial" w:hAnsi="Arial" w:cs="Arial"/>
          <w:bCs/>
          <w:color w:val="000000"/>
          <w:sz w:val="22"/>
          <w:szCs w:val="22"/>
          <w:lang w:val="es-ES"/>
        </w:rPr>
        <w:lastRenderedPageBreak/>
        <w:t>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49C9601B" w14:textId="5F9CA5BF" w:rsidR="00D714A9" w:rsidRPr="00D714A9" w:rsidRDefault="000E0DEB" w:rsidP="00D714A9">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Vivo en la localidad de Kennedy, cerca al portal américas y todos los días hay ruido por medio de los aviones. Día y noche y en las tardes, lo que hace que interfiera en la señal de mi plan, me incomoda el ruido que causa, y sobre todo no permite escuchar en una llamada de celular por interferencia.</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67DE111E" w14:textId="77777777" w:rsidR="00D714A9" w:rsidRDefault="00D714A9" w:rsidP="00D714A9">
      <w:pPr>
        <w:jc w:val="both"/>
        <w:rPr>
          <w:rFonts w:ascii="Arial" w:eastAsia="Arial" w:hAnsi="Arial" w:cs="Arial"/>
          <w:bCs/>
          <w:color w:val="000000"/>
          <w:sz w:val="22"/>
          <w:szCs w:val="22"/>
        </w:rPr>
      </w:pPr>
    </w:p>
    <w:p w14:paraId="5F268E51" w14:textId="77777777" w:rsidR="00D714A9" w:rsidRPr="00D714A9" w:rsidRDefault="00D714A9" w:rsidP="00D714A9">
      <w:pPr>
        <w:jc w:val="both"/>
        <w:rPr>
          <w:rFonts w:ascii="Arial" w:eastAsia="Calibri" w:hAnsi="Arial" w:cs="Arial"/>
          <w:sz w:val="22"/>
          <w:szCs w:val="22"/>
          <w:lang w:eastAsia="en-US"/>
        </w:rPr>
      </w:pPr>
      <w:bookmarkStart w:id="12" w:name="_Hlk132796155"/>
      <w:bookmarkStart w:id="13" w:name="_Hlk133304310"/>
      <w:bookmarkStart w:id="14" w:name="_Hlk136872151"/>
      <w:bookmarkStart w:id="15" w:name="_Hlk135400776"/>
      <w:bookmarkStart w:id="16" w:name="_Hlk134605181"/>
      <w:bookmarkStart w:id="17" w:name="_Hlk137029093"/>
      <w:bookmarkStart w:id="18" w:name="_Hlk138149833"/>
      <w:bookmarkStart w:id="19" w:name="_Hlk155083861"/>
      <w:r w:rsidRPr="00D714A9">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2"/>
    <w:p w14:paraId="652EA146" w14:textId="77777777" w:rsidR="00D714A9" w:rsidRPr="00D714A9" w:rsidRDefault="00D714A9" w:rsidP="00D714A9">
      <w:pPr>
        <w:jc w:val="both"/>
        <w:rPr>
          <w:rFonts w:ascii="Arial" w:eastAsia="Calibri" w:hAnsi="Arial" w:cs="Arial"/>
          <w:sz w:val="22"/>
          <w:szCs w:val="22"/>
          <w:lang w:eastAsia="en-US"/>
        </w:rPr>
      </w:pPr>
    </w:p>
    <w:p w14:paraId="48EDF131" w14:textId="77777777" w:rsidR="00D714A9" w:rsidRPr="00D714A9" w:rsidRDefault="00D714A9" w:rsidP="00D714A9">
      <w:pPr>
        <w:jc w:val="both"/>
        <w:rPr>
          <w:rFonts w:ascii="Arial" w:eastAsia="Calibri" w:hAnsi="Arial" w:cs="Arial"/>
          <w:sz w:val="22"/>
          <w:szCs w:val="22"/>
          <w:lang w:val="es-ES" w:eastAsia="en-US"/>
        </w:rPr>
      </w:pPr>
      <w:r w:rsidRPr="00D714A9">
        <w:rPr>
          <w:rFonts w:ascii="Arial" w:eastAsia="Calibri" w:hAnsi="Arial" w:cs="Arial"/>
          <w:sz w:val="22"/>
          <w:szCs w:val="22"/>
          <w:lang w:eastAsia="en-US"/>
        </w:rPr>
        <w:t>El Aeropuerto Internacional El Dorado mediante la Resolución 1330 del 7 de noviembre de 1995</w:t>
      </w:r>
      <w:r w:rsidRPr="00D714A9">
        <w:rPr>
          <w:rFonts w:ascii="Arial" w:eastAsia="Calibri" w:hAnsi="Arial" w:cs="Arial"/>
          <w:sz w:val="22"/>
          <w:szCs w:val="22"/>
          <w:vertAlign w:val="superscript"/>
          <w:lang w:eastAsia="en-US"/>
        </w:rPr>
        <w:endnoteReference w:id="4"/>
      </w:r>
      <w:r w:rsidRPr="00D714A9">
        <w:rPr>
          <w:rFonts w:ascii="Arial" w:eastAsia="Calibri" w:hAnsi="Arial" w:cs="Arial"/>
          <w:sz w:val="22"/>
          <w:szCs w:val="22"/>
          <w:lang w:eastAsia="en-US"/>
        </w:rPr>
        <w:t xml:space="preserve"> rige su operación de acuerdo a las</w:t>
      </w:r>
      <w:r w:rsidRPr="00D714A9">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D714A9">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D714A9">
        <w:rPr>
          <w:rFonts w:ascii="Arial" w:eastAsia="Arial" w:hAnsi="Arial" w:cs="Arial"/>
          <w:bCs/>
          <w:color w:val="000000"/>
          <w:sz w:val="22"/>
          <w:szCs w:val="22"/>
          <w:lang w:val="es-ES" w:eastAsia="en-US"/>
        </w:rPr>
        <w:t xml:space="preserve"> </w:t>
      </w:r>
      <w:r w:rsidRPr="00D714A9">
        <w:rPr>
          <w:rFonts w:ascii="Arial" w:eastAsia="Calibri" w:hAnsi="Arial" w:cs="Arial"/>
          <w:sz w:val="22"/>
          <w:szCs w:val="22"/>
          <w:lang w:val="es-ES" w:eastAsia="en-US"/>
        </w:rPr>
        <w:t xml:space="preserve">las cuales, establecen el horario, tipo y dirección de la operación (despegue o aterrizaje) del aeródromo. </w:t>
      </w:r>
    </w:p>
    <w:p w14:paraId="6B4ABAD1" w14:textId="77777777" w:rsidR="00D714A9" w:rsidRPr="00D714A9" w:rsidRDefault="00D714A9" w:rsidP="00D714A9">
      <w:pPr>
        <w:jc w:val="both"/>
        <w:rPr>
          <w:rFonts w:ascii="Arial" w:eastAsia="Calibri" w:hAnsi="Arial" w:cs="Arial"/>
          <w:sz w:val="22"/>
          <w:szCs w:val="22"/>
          <w:lang w:val="es-ES" w:eastAsia="en-US"/>
        </w:rPr>
      </w:pPr>
    </w:p>
    <w:p w14:paraId="2CEDD1D9" w14:textId="77777777" w:rsidR="00D714A9" w:rsidRPr="00D714A9" w:rsidRDefault="00D714A9" w:rsidP="00D714A9">
      <w:pPr>
        <w:jc w:val="both"/>
        <w:rPr>
          <w:rFonts w:ascii="Arial" w:eastAsia="Calibri" w:hAnsi="Arial" w:cs="Arial"/>
          <w:sz w:val="22"/>
          <w:szCs w:val="22"/>
          <w:lang w:val="es-ES" w:eastAsia="en-US"/>
        </w:rPr>
      </w:pPr>
      <w:r w:rsidRPr="00D714A9">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3A98374B" w14:textId="77777777" w:rsidR="00D714A9" w:rsidRPr="00D714A9" w:rsidRDefault="00D714A9" w:rsidP="00D714A9">
      <w:pPr>
        <w:jc w:val="both"/>
        <w:rPr>
          <w:rFonts w:ascii="Arial" w:eastAsia="Calibri" w:hAnsi="Arial" w:cs="Arial"/>
          <w:sz w:val="22"/>
          <w:szCs w:val="22"/>
          <w:lang w:val="es-ES" w:eastAsia="en-US"/>
        </w:rPr>
      </w:pPr>
    </w:p>
    <w:p w14:paraId="7C8DFA54" w14:textId="77777777" w:rsidR="00D714A9" w:rsidRPr="00D714A9" w:rsidRDefault="00D714A9" w:rsidP="00D714A9">
      <w:pPr>
        <w:jc w:val="both"/>
        <w:rPr>
          <w:rFonts w:ascii="Arial" w:eastAsia="Calibri" w:hAnsi="Arial" w:cs="Arial"/>
          <w:color w:val="000000"/>
          <w:sz w:val="22"/>
          <w:szCs w:val="22"/>
          <w:lang w:val="es-ES" w:eastAsia="en-US"/>
        </w:rPr>
      </w:pPr>
      <w:r w:rsidRPr="00D714A9">
        <w:rPr>
          <w:rFonts w:ascii="Arial" w:eastAsia="Calibri" w:hAnsi="Arial" w:cs="Arial"/>
          <w:color w:val="000000"/>
          <w:sz w:val="22"/>
          <w:szCs w:val="22"/>
          <w:lang w:val="es-ES" w:eastAsia="en-US"/>
        </w:rPr>
        <w:t>A este respecto, en la sentencia 479 de 2020</w:t>
      </w:r>
      <w:r w:rsidRPr="00D714A9">
        <w:rPr>
          <w:rFonts w:ascii="Arial" w:eastAsia="Calibri" w:hAnsi="Arial" w:cs="Arial"/>
          <w:color w:val="000000"/>
          <w:sz w:val="22"/>
          <w:szCs w:val="22"/>
          <w:vertAlign w:val="superscript"/>
          <w:lang w:val="es-ES" w:eastAsia="en-US"/>
        </w:rPr>
        <w:endnoteReference w:id="5"/>
      </w:r>
      <w:r w:rsidRPr="00D714A9">
        <w:rPr>
          <w:rFonts w:ascii="Arial" w:eastAsia="Calibri" w:hAnsi="Arial" w:cs="Arial"/>
          <w:color w:val="000000"/>
          <w:sz w:val="22"/>
          <w:szCs w:val="22"/>
          <w:lang w:val="es-ES" w:eastAsia="en-US"/>
        </w:rPr>
        <w:t xml:space="preserve">, la honorable Corte Constitucional, señala al respecto: </w:t>
      </w:r>
    </w:p>
    <w:p w14:paraId="6DC970A8" w14:textId="77777777" w:rsidR="00D714A9" w:rsidRPr="00D714A9" w:rsidRDefault="00D714A9" w:rsidP="00D714A9">
      <w:pPr>
        <w:jc w:val="both"/>
        <w:rPr>
          <w:rFonts w:ascii="Arial" w:eastAsia="Calibri" w:hAnsi="Arial" w:cs="Arial"/>
          <w:color w:val="000000"/>
          <w:sz w:val="22"/>
          <w:szCs w:val="22"/>
          <w:lang w:val="es-ES" w:eastAsia="en-US"/>
        </w:rPr>
      </w:pPr>
    </w:p>
    <w:p w14:paraId="63F3DEE1" w14:textId="77777777" w:rsidR="00D714A9" w:rsidRPr="00D714A9" w:rsidRDefault="00D714A9" w:rsidP="00D714A9">
      <w:pPr>
        <w:spacing w:after="160" w:line="259" w:lineRule="auto"/>
        <w:ind w:left="720"/>
        <w:jc w:val="both"/>
        <w:rPr>
          <w:rFonts w:ascii="Arial" w:eastAsia="Calibri" w:hAnsi="Arial" w:cs="Arial"/>
          <w:i/>
          <w:iCs/>
          <w:color w:val="2D2D2D"/>
          <w:kern w:val="2"/>
          <w:sz w:val="22"/>
          <w:szCs w:val="22"/>
          <w:lang w:val="es-ES" w:eastAsia="en-US"/>
        </w:rPr>
      </w:pPr>
      <w:r w:rsidRPr="00D714A9">
        <w:rPr>
          <w:rFonts w:ascii="Arial" w:eastAsia="Calibri" w:hAnsi="Arial" w:cs="Arial"/>
          <w:i/>
          <w:iCs/>
          <w:color w:val="2D2D2D"/>
          <w:sz w:val="22"/>
          <w:szCs w:val="22"/>
          <w:lang w:val="es-ES" w:eastAsia="en-US"/>
        </w:rPr>
        <w:t>“…</w:t>
      </w:r>
      <w:r w:rsidRPr="00D714A9">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D714A9">
        <w:rPr>
          <w:rFonts w:ascii="Arial" w:eastAsia="Calibri" w:hAnsi="Arial" w:cs="Arial"/>
          <w:i/>
          <w:iCs/>
          <w:color w:val="2D2D2D"/>
          <w:sz w:val="20"/>
          <w:lang w:val="es-ES" w:eastAsia="en-US"/>
        </w:rPr>
        <w:t>ii</w:t>
      </w:r>
      <w:proofErr w:type="spellEnd"/>
      <w:r w:rsidRPr="00D714A9">
        <w:rPr>
          <w:rFonts w:ascii="Arial" w:eastAsia="Calibri" w:hAnsi="Arial" w:cs="Arial"/>
          <w:i/>
          <w:iCs/>
          <w:color w:val="2D2D2D"/>
          <w:sz w:val="20"/>
          <w:lang w:val="es-ES" w:eastAsia="en-US"/>
        </w:rPr>
        <w:t>) la sostenibilidad social, que pretende que el desarrollo eleve el control que la gente tiene sobre sus vidas y se mantenga la identidad de la comunidad, (</w:t>
      </w:r>
      <w:proofErr w:type="spellStart"/>
      <w:r w:rsidRPr="00D714A9">
        <w:rPr>
          <w:rFonts w:ascii="Arial" w:eastAsia="Calibri" w:hAnsi="Arial" w:cs="Arial"/>
          <w:i/>
          <w:iCs/>
          <w:color w:val="2D2D2D"/>
          <w:sz w:val="20"/>
          <w:lang w:val="es-ES" w:eastAsia="en-US"/>
        </w:rPr>
        <w:t>iii</w:t>
      </w:r>
      <w:proofErr w:type="spellEnd"/>
      <w:r w:rsidRPr="00D714A9">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D714A9">
        <w:rPr>
          <w:rFonts w:ascii="Arial" w:eastAsia="Calibri" w:hAnsi="Arial" w:cs="Arial"/>
          <w:i/>
          <w:iCs/>
          <w:color w:val="2D2D2D"/>
          <w:sz w:val="20"/>
          <w:lang w:val="es-ES" w:eastAsia="en-US"/>
        </w:rPr>
        <w:t>iv</w:t>
      </w:r>
      <w:proofErr w:type="spellEnd"/>
      <w:r w:rsidRPr="00D714A9">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D714A9">
        <w:rPr>
          <w:rFonts w:ascii="Arial" w:eastAsia="Calibri" w:hAnsi="Arial" w:cs="Arial"/>
          <w:i/>
          <w:iCs/>
          <w:color w:val="2D2D2D"/>
          <w:sz w:val="22"/>
          <w:szCs w:val="22"/>
          <w:lang w:val="es-ES" w:eastAsia="en-US"/>
        </w:rPr>
        <w:t>…”</w:t>
      </w:r>
    </w:p>
    <w:p w14:paraId="1DBA55B3" w14:textId="77777777" w:rsidR="00D714A9" w:rsidRPr="00D714A9" w:rsidRDefault="00D714A9" w:rsidP="00D714A9">
      <w:pPr>
        <w:jc w:val="both"/>
        <w:rPr>
          <w:rFonts w:ascii="Arial" w:eastAsia="Calibri" w:hAnsi="Arial" w:cs="Arial"/>
          <w:sz w:val="22"/>
          <w:szCs w:val="22"/>
          <w:lang w:val="es-ES" w:eastAsia="en-US"/>
        </w:rPr>
      </w:pPr>
      <w:r w:rsidRPr="00D714A9">
        <w:rPr>
          <w:rFonts w:ascii="Arial" w:eastAsia="Calibri" w:hAnsi="Arial" w:cs="Arial"/>
          <w:sz w:val="22"/>
          <w:szCs w:val="22"/>
          <w:lang w:val="es-ES" w:eastAsia="en-US"/>
        </w:rPr>
        <w:lastRenderedPageBreak/>
        <w:t>En dicho propósito, la Constitución Política de 1991 especialmente en  los artículos 2,  8,  79, 80 y 333, entre otros,  la Ley 99 de 1993, artículos 59 y ss., el Decreto 1076 de 2015</w:t>
      </w:r>
      <w:bookmarkStart w:id="20" w:name="_Hlk134167785"/>
      <w:r w:rsidRPr="00D714A9">
        <w:rPr>
          <w:rFonts w:ascii="Arial" w:eastAsia="Calibri" w:hAnsi="Arial" w:cs="Arial"/>
          <w:sz w:val="22"/>
          <w:szCs w:val="22"/>
          <w:vertAlign w:val="superscript"/>
          <w:lang w:val="es-ES" w:eastAsia="en-US"/>
        </w:rPr>
        <w:endnoteReference w:id="6"/>
      </w:r>
      <w:bookmarkEnd w:id="20"/>
      <w:r w:rsidRPr="00D714A9">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D714A9">
        <w:rPr>
          <w:rFonts w:ascii="Arial" w:eastAsia="Arial" w:hAnsi="Arial" w:cs="Arial"/>
          <w:bCs/>
          <w:color w:val="000000"/>
          <w:sz w:val="22"/>
          <w:szCs w:val="22"/>
          <w:lang w:val="es-ES" w:eastAsia="en-US"/>
        </w:rPr>
        <w:t xml:space="preserve"> </w:t>
      </w:r>
      <w:r w:rsidRPr="00D714A9">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D714A9">
        <w:rPr>
          <w:rFonts w:ascii="Arial" w:eastAsia="Calibri" w:hAnsi="Arial" w:cs="Arial"/>
          <w:sz w:val="22"/>
          <w:szCs w:val="22"/>
          <w:vertAlign w:val="superscript"/>
          <w:lang w:val="es-ES" w:eastAsia="en-US"/>
        </w:rPr>
        <w:endnoteReference w:id="7"/>
      </w:r>
      <w:r w:rsidRPr="00D714A9">
        <w:rPr>
          <w:rFonts w:ascii="Arial" w:eastAsia="Calibri" w:hAnsi="Arial" w:cs="Arial"/>
          <w:sz w:val="22"/>
          <w:szCs w:val="22"/>
          <w:lang w:val="es-ES" w:eastAsia="en-US"/>
        </w:rPr>
        <w:t>, modificada por la 301 del 1 de febrero 2022</w:t>
      </w:r>
      <w:r w:rsidRPr="00D714A9">
        <w:rPr>
          <w:rFonts w:ascii="Arial" w:eastAsia="Calibri" w:hAnsi="Arial" w:cs="Arial"/>
          <w:sz w:val="22"/>
          <w:szCs w:val="22"/>
          <w:vertAlign w:val="superscript"/>
          <w:lang w:val="es-ES" w:eastAsia="en-US"/>
        </w:rPr>
        <w:endnoteReference w:id="8"/>
      </w:r>
      <w:r w:rsidRPr="00D714A9">
        <w:rPr>
          <w:rFonts w:ascii="Arial" w:eastAsia="Calibri" w:hAnsi="Arial" w:cs="Arial"/>
          <w:sz w:val="22"/>
          <w:szCs w:val="22"/>
          <w:lang w:val="es-ES" w:eastAsia="en-US"/>
        </w:rPr>
        <w:t>, las cuales a su vez modificaron parcialmente el horario operacional establecido en la 1034 del 2015</w:t>
      </w:r>
      <w:r w:rsidRPr="00D714A9">
        <w:rPr>
          <w:rFonts w:ascii="Arial" w:eastAsia="Calibri" w:hAnsi="Arial" w:cs="Arial"/>
          <w:sz w:val="22"/>
          <w:szCs w:val="22"/>
          <w:vertAlign w:val="superscript"/>
          <w:lang w:val="es-ES" w:eastAsia="en-US"/>
        </w:rPr>
        <w:endnoteReference w:id="9"/>
      </w:r>
      <w:r w:rsidRPr="00D714A9">
        <w:rPr>
          <w:rFonts w:ascii="Arial" w:eastAsia="Calibri" w:hAnsi="Arial" w:cs="Arial"/>
          <w:sz w:val="22"/>
          <w:szCs w:val="22"/>
          <w:lang w:val="es-ES" w:eastAsia="en-US"/>
        </w:rPr>
        <w:t xml:space="preserve"> modificada por la 1567 de 2015</w:t>
      </w:r>
      <w:r w:rsidRPr="00D714A9">
        <w:rPr>
          <w:rFonts w:ascii="Arial" w:eastAsia="Calibri" w:hAnsi="Arial" w:cs="Arial"/>
          <w:sz w:val="22"/>
          <w:szCs w:val="22"/>
          <w:vertAlign w:val="superscript"/>
          <w:lang w:val="es-ES" w:eastAsia="en-US"/>
        </w:rPr>
        <w:endnoteReference w:id="10"/>
      </w:r>
      <w:r w:rsidRPr="00D714A9">
        <w:rPr>
          <w:rFonts w:ascii="Arial" w:eastAsia="Calibri" w:hAnsi="Arial" w:cs="Arial"/>
          <w:sz w:val="22"/>
          <w:szCs w:val="22"/>
          <w:lang w:val="es-ES" w:eastAsia="en-US"/>
        </w:rPr>
        <w:t>. Cabe aclarar que el</w:t>
      </w:r>
      <w:r w:rsidRPr="00D714A9">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10768674" w14:textId="77777777" w:rsidR="00D714A9" w:rsidRPr="00D714A9" w:rsidRDefault="00D714A9" w:rsidP="00D714A9">
      <w:pPr>
        <w:autoSpaceDE w:val="0"/>
        <w:autoSpaceDN w:val="0"/>
        <w:adjustRightInd w:val="0"/>
        <w:jc w:val="both"/>
        <w:rPr>
          <w:rFonts w:ascii="Arial" w:eastAsia="Calibri" w:hAnsi="Arial" w:cs="Arial"/>
          <w:sz w:val="22"/>
          <w:szCs w:val="22"/>
          <w:lang w:val="es-ES" w:eastAsia="en-US"/>
        </w:rPr>
      </w:pPr>
    </w:p>
    <w:p w14:paraId="2E10BC20" w14:textId="77777777" w:rsidR="00D714A9" w:rsidRPr="00D714A9" w:rsidRDefault="00D714A9" w:rsidP="00D714A9">
      <w:pPr>
        <w:autoSpaceDE w:val="0"/>
        <w:autoSpaceDN w:val="0"/>
        <w:adjustRightInd w:val="0"/>
        <w:jc w:val="both"/>
        <w:rPr>
          <w:rFonts w:ascii="Arial" w:eastAsia="Calibri" w:hAnsi="Arial" w:cs="Arial"/>
          <w:sz w:val="22"/>
          <w:szCs w:val="22"/>
          <w:lang w:val="es-ES" w:eastAsia="en-US"/>
        </w:rPr>
      </w:pPr>
      <w:r w:rsidRPr="00D714A9">
        <w:rPr>
          <w:rFonts w:ascii="Arial" w:eastAsia="Calibri" w:hAnsi="Arial" w:cs="Arial"/>
          <w:sz w:val="22"/>
          <w:szCs w:val="22"/>
          <w:lang w:val="es-ES" w:eastAsia="en-US"/>
        </w:rPr>
        <w:t>Mediante la Resolución No. 00801 de fecha 22 de abril de 2022</w:t>
      </w:r>
      <w:r w:rsidRPr="00D714A9">
        <w:rPr>
          <w:rFonts w:ascii="Arial" w:eastAsia="Calibri" w:hAnsi="Arial" w:cs="Arial"/>
          <w:sz w:val="22"/>
          <w:szCs w:val="22"/>
          <w:vertAlign w:val="superscript"/>
          <w:lang w:val="es-ES" w:eastAsia="en-US"/>
        </w:rPr>
        <w:endnoteReference w:id="11"/>
      </w:r>
      <w:r w:rsidRPr="00D714A9">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530DE301" w14:textId="77777777" w:rsidR="00D714A9" w:rsidRPr="00D714A9" w:rsidRDefault="00D714A9" w:rsidP="00D714A9">
      <w:pPr>
        <w:autoSpaceDE w:val="0"/>
        <w:autoSpaceDN w:val="0"/>
        <w:adjustRightInd w:val="0"/>
        <w:jc w:val="both"/>
        <w:rPr>
          <w:rFonts w:ascii="Arial" w:eastAsia="Calibri" w:hAnsi="Arial" w:cs="Arial"/>
          <w:sz w:val="22"/>
          <w:szCs w:val="22"/>
          <w:lang w:val="es-ES" w:eastAsia="en-US"/>
        </w:rPr>
      </w:pPr>
      <w:r w:rsidRPr="00D714A9">
        <w:rPr>
          <w:rFonts w:ascii="Arial" w:eastAsia="Calibri" w:hAnsi="Arial" w:cs="Arial"/>
          <w:sz w:val="22"/>
          <w:szCs w:val="22"/>
          <w:lang w:val="es-ES" w:eastAsia="en-US"/>
        </w:rPr>
        <w:t xml:space="preserve"> </w:t>
      </w:r>
    </w:p>
    <w:p w14:paraId="56CA6CDC" w14:textId="77777777" w:rsidR="00D714A9" w:rsidRPr="00D714A9" w:rsidRDefault="00D714A9" w:rsidP="00D714A9">
      <w:pPr>
        <w:autoSpaceDE w:val="0"/>
        <w:autoSpaceDN w:val="0"/>
        <w:adjustRightInd w:val="0"/>
        <w:jc w:val="both"/>
        <w:rPr>
          <w:rFonts w:ascii="Arial" w:eastAsia="Calibri" w:hAnsi="Arial" w:cs="Arial"/>
          <w:sz w:val="22"/>
          <w:szCs w:val="22"/>
          <w:lang w:val="es-ES" w:eastAsia="en-US"/>
        </w:rPr>
      </w:pPr>
      <w:r w:rsidRPr="00D714A9">
        <w:rPr>
          <w:rFonts w:ascii="Arial" w:eastAsia="Calibri" w:hAnsi="Arial" w:cs="Arial"/>
          <w:sz w:val="22"/>
          <w:szCs w:val="22"/>
          <w:lang w:val="es-ES" w:eastAsia="en-US"/>
        </w:rPr>
        <w:t>Bajo lo expuesto, los horarios y restricciones operacionales de las pistas del Aeropuerto Internacional son las siguientes:</w:t>
      </w:r>
      <w:bookmarkEnd w:id="13"/>
    </w:p>
    <w:p w14:paraId="2EBF2969" w14:textId="77777777" w:rsidR="00D714A9" w:rsidRPr="00D714A9" w:rsidRDefault="00D714A9" w:rsidP="00D714A9">
      <w:pPr>
        <w:autoSpaceDE w:val="0"/>
        <w:autoSpaceDN w:val="0"/>
        <w:adjustRightInd w:val="0"/>
        <w:jc w:val="both"/>
        <w:rPr>
          <w:rFonts w:ascii="Arial" w:eastAsia="Calibri" w:hAnsi="Arial" w:cs="Arial"/>
          <w:sz w:val="22"/>
          <w:szCs w:val="22"/>
          <w:lang w:val="es-ES" w:eastAsia="en-US"/>
        </w:rPr>
      </w:pPr>
    </w:p>
    <w:p w14:paraId="76A473CA" w14:textId="77777777" w:rsidR="00D714A9" w:rsidRPr="00D714A9" w:rsidRDefault="00D714A9" w:rsidP="00D714A9">
      <w:pPr>
        <w:autoSpaceDE w:val="0"/>
        <w:autoSpaceDN w:val="0"/>
        <w:adjustRightInd w:val="0"/>
        <w:jc w:val="both"/>
        <w:rPr>
          <w:rFonts w:ascii="Arial" w:eastAsia="Calibri" w:hAnsi="Arial" w:cs="Arial"/>
          <w:b/>
          <w:bCs/>
          <w:color w:val="000000"/>
          <w:sz w:val="22"/>
          <w:szCs w:val="22"/>
          <w:u w:val="single"/>
          <w:lang w:val="pt-BR" w:eastAsia="en-US"/>
        </w:rPr>
      </w:pPr>
      <w:r w:rsidRPr="00D714A9">
        <w:rPr>
          <w:rFonts w:ascii="Arial" w:eastAsia="Calibri" w:hAnsi="Arial" w:cs="Arial"/>
          <w:b/>
          <w:bCs/>
          <w:color w:val="000000"/>
          <w:sz w:val="22"/>
          <w:szCs w:val="22"/>
          <w:u w:val="single"/>
          <w:lang w:val="pt-BR" w:eastAsia="en-US"/>
        </w:rPr>
        <w:t>Pista Norte (</w:t>
      </w:r>
      <w:proofErr w:type="spellStart"/>
      <w:r w:rsidRPr="00D714A9">
        <w:rPr>
          <w:rFonts w:ascii="Arial" w:eastAsia="Calibri" w:hAnsi="Arial" w:cs="Arial"/>
          <w:b/>
          <w:bCs/>
          <w:color w:val="000000"/>
          <w:sz w:val="22"/>
          <w:szCs w:val="22"/>
          <w:u w:val="single"/>
          <w:lang w:val="pt-BR" w:eastAsia="en-US"/>
        </w:rPr>
        <w:t>Cabeceras</w:t>
      </w:r>
      <w:proofErr w:type="spellEnd"/>
      <w:r w:rsidRPr="00D714A9">
        <w:rPr>
          <w:rFonts w:ascii="Arial" w:eastAsia="Calibri" w:hAnsi="Arial" w:cs="Arial"/>
          <w:b/>
          <w:bCs/>
          <w:color w:val="000000"/>
          <w:sz w:val="22"/>
          <w:szCs w:val="22"/>
          <w:u w:val="single"/>
          <w:lang w:val="pt-BR" w:eastAsia="en-US"/>
        </w:rPr>
        <w:t xml:space="preserve"> 14L – 32R).</w:t>
      </w:r>
    </w:p>
    <w:p w14:paraId="1DFAF3A3" w14:textId="77777777" w:rsidR="00D714A9" w:rsidRPr="00D714A9" w:rsidRDefault="00D714A9" w:rsidP="00D714A9">
      <w:pPr>
        <w:autoSpaceDE w:val="0"/>
        <w:autoSpaceDN w:val="0"/>
        <w:adjustRightInd w:val="0"/>
        <w:jc w:val="both"/>
        <w:rPr>
          <w:rFonts w:ascii="Arial" w:eastAsia="Calibri" w:hAnsi="Arial" w:cs="Arial"/>
          <w:b/>
          <w:bCs/>
          <w:color w:val="000000"/>
          <w:sz w:val="22"/>
          <w:szCs w:val="22"/>
          <w:u w:val="single"/>
          <w:lang w:val="pt-BR" w:eastAsia="en-US"/>
        </w:rPr>
      </w:pPr>
    </w:p>
    <w:p w14:paraId="3F617361"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D714A9">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D714A9">
        <w:rPr>
          <w:rFonts w:ascii="Arial" w:eastAsia="Calibri" w:hAnsi="Arial" w:cs="Arial"/>
          <w:iCs/>
          <w:sz w:val="22"/>
          <w:szCs w:val="22"/>
          <w:u w:val="single"/>
          <w:vertAlign w:val="superscript"/>
          <w:lang w:eastAsia="es-CO"/>
        </w:rPr>
        <w:endnoteReference w:id="12"/>
      </w:r>
      <w:r w:rsidRPr="00D714A9">
        <w:rPr>
          <w:rFonts w:ascii="Arial" w:eastAsia="Calibri" w:hAnsi="Arial" w:cs="Arial"/>
          <w:iCs/>
          <w:sz w:val="22"/>
          <w:szCs w:val="22"/>
          <w:u w:val="single"/>
          <w:lang w:eastAsia="es-CO"/>
        </w:rPr>
        <w:t xml:space="preserve"> ≥ 4 </w:t>
      </w:r>
    </w:p>
    <w:p w14:paraId="18942ECD"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7:00 a.m. a 4:59 a.m. Se mantienen las condiciones establecidas en la Resolución 1034 de 2015, modificada por la Resolución 1567 de 2015:</w:t>
      </w:r>
    </w:p>
    <w:p w14:paraId="07D42ACB" w14:textId="77777777" w:rsidR="00D714A9" w:rsidRPr="00D714A9" w:rsidRDefault="00D714A9" w:rsidP="00D714A9">
      <w:pPr>
        <w:jc w:val="both"/>
        <w:rPr>
          <w:rFonts w:ascii="Arial" w:eastAsia="Calibri" w:hAnsi="Arial" w:cs="Arial"/>
          <w:iCs/>
          <w:sz w:val="22"/>
          <w:szCs w:val="22"/>
          <w:lang w:val="es-ES" w:eastAsia="en-US"/>
        </w:rPr>
      </w:pPr>
    </w:p>
    <w:p w14:paraId="717A69B0" w14:textId="77777777" w:rsidR="00D714A9" w:rsidRPr="00D714A9" w:rsidRDefault="00D714A9" w:rsidP="00D714A9">
      <w:pPr>
        <w:jc w:val="both"/>
        <w:rPr>
          <w:rFonts w:ascii="Arial" w:eastAsia="Calibri" w:hAnsi="Arial" w:cs="Arial"/>
          <w:iCs/>
          <w:sz w:val="22"/>
          <w:szCs w:val="22"/>
          <w:lang w:val="es-ES" w:eastAsia="en-US"/>
        </w:rPr>
      </w:pPr>
      <w:r w:rsidRPr="00D714A9">
        <w:rPr>
          <w:rFonts w:ascii="Arial" w:eastAsia="Calibri" w:hAnsi="Arial" w:cs="Arial"/>
          <w:iCs/>
          <w:sz w:val="22"/>
          <w:szCs w:val="22"/>
          <w:lang w:val="es-ES" w:eastAsia="en-US"/>
        </w:rPr>
        <w:t>Condiciones establecidas en la Resolución 1034 de 2015, modificada por la Resolución 1567 de 2015.</w:t>
      </w:r>
    </w:p>
    <w:p w14:paraId="00356AC5" w14:textId="77777777" w:rsidR="00D714A9" w:rsidRPr="00D714A9" w:rsidRDefault="00D714A9" w:rsidP="00D714A9">
      <w:pPr>
        <w:jc w:val="both"/>
        <w:rPr>
          <w:rFonts w:ascii="Arial" w:eastAsia="Calibri" w:hAnsi="Arial" w:cs="Arial"/>
          <w:iCs/>
          <w:sz w:val="22"/>
          <w:szCs w:val="22"/>
          <w:lang w:val="es-ES" w:eastAsia="en-US"/>
        </w:rPr>
      </w:pPr>
    </w:p>
    <w:p w14:paraId="1C4DB55A"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7:00 a.m. a 10:00 p.m., sin restricción alguna para la operación de todo tipo de aeronaves.</w:t>
      </w:r>
    </w:p>
    <w:p w14:paraId="6C32F07F"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D714A9">
        <w:rPr>
          <w:rFonts w:ascii="Arial" w:eastAsia="Calibri" w:hAnsi="Arial" w:cs="Arial"/>
          <w:iCs/>
          <w:sz w:val="22"/>
          <w:szCs w:val="22"/>
          <w:u w:val="single"/>
          <w:lang w:eastAsia="es-CO"/>
        </w:rPr>
        <w:t>10:01 p.m. a 11:59 p.m., las operaciones podrán realizarse sobrevolando la ciudad.</w:t>
      </w:r>
    </w:p>
    <w:p w14:paraId="79412634"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12:00 p.m. a 4:59 a.m., no se podrá sobrevolar la ciudad de Bogotá</w:t>
      </w:r>
    </w:p>
    <w:p w14:paraId="536392A6" w14:textId="77777777" w:rsidR="00D714A9" w:rsidRPr="00D714A9" w:rsidRDefault="00D714A9" w:rsidP="00D714A9">
      <w:pPr>
        <w:numPr>
          <w:ilvl w:val="0"/>
          <w:numId w:val="3"/>
        </w:numPr>
        <w:spacing w:after="160" w:line="259" w:lineRule="auto"/>
        <w:ind w:left="1287"/>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Decolajes 100% en sentido oriente – occidente sin sobrevolar la ciudad.</w:t>
      </w:r>
    </w:p>
    <w:p w14:paraId="2DFDCA97" w14:textId="77777777" w:rsidR="00D714A9" w:rsidRPr="00D714A9" w:rsidRDefault="00D714A9" w:rsidP="00D714A9">
      <w:pPr>
        <w:numPr>
          <w:ilvl w:val="0"/>
          <w:numId w:val="3"/>
        </w:numPr>
        <w:spacing w:after="160" w:line="259" w:lineRule="auto"/>
        <w:ind w:left="1287"/>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Aterrizajes 100% occidente - oriente.</w:t>
      </w:r>
    </w:p>
    <w:p w14:paraId="7C51C5FD" w14:textId="77777777" w:rsidR="00D714A9" w:rsidRPr="00D714A9" w:rsidRDefault="00D714A9" w:rsidP="00D714A9">
      <w:pPr>
        <w:autoSpaceDE w:val="0"/>
        <w:autoSpaceDN w:val="0"/>
        <w:adjustRightInd w:val="0"/>
        <w:jc w:val="both"/>
        <w:rPr>
          <w:rFonts w:ascii="Arial" w:eastAsia="Calibri" w:hAnsi="Arial" w:cs="Arial"/>
          <w:color w:val="000000"/>
          <w:sz w:val="22"/>
          <w:szCs w:val="22"/>
          <w:lang w:val="es-ES" w:eastAsia="en-US"/>
        </w:rPr>
      </w:pPr>
    </w:p>
    <w:p w14:paraId="68257185" w14:textId="77777777" w:rsidR="00D714A9" w:rsidRPr="00D714A9" w:rsidRDefault="00D714A9" w:rsidP="00D714A9">
      <w:pPr>
        <w:autoSpaceDE w:val="0"/>
        <w:autoSpaceDN w:val="0"/>
        <w:adjustRightInd w:val="0"/>
        <w:jc w:val="both"/>
        <w:rPr>
          <w:rFonts w:ascii="Arial" w:eastAsia="Calibri" w:hAnsi="Arial" w:cs="Arial"/>
          <w:b/>
          <w:bCs/>
          <w:color w:val="000000"/>
          <w:sz w:val="22"/>
          <w:szCs w:val="22"/>
          <w:u w:val="single"/>
          <w:lang w:val="pt-BR" w:eastAsia="en-US"/>
        </w:rPr>
      </w:pPr>
      <w:r w:rsidRPr="00D714A9">
        <w:rPr>
          <w:rFonts w:ascii="Arial" w:eastAsia="Calibri" w:hAnsi="Arial" w:cs="Arial"/>
          <w:b/>
          <w:bCs/>
          <w:color w:val="000000"/>
          <w:sz w:val="22"/>
          <w:szCs w:val="22"/>
          <w:u w:val="single"/>
          <w:lang w:val="pt-BR" w:eastAsia="en-US"/>
        </w:rPr>
        <w:t xml:space="preserve">Pista </w:t>
      </w:r>
      <w:proofErr w:type="spellStart"/>
      <w:r w:rsidRPr="00D714A9">
        <w:rPr>
          <w:rFonts w:ascii="Arial" w:eastAsia="Calibri" w:hAnsi="Arial" w:cs="Arial"/>
          <w:b/>
          <w:bCs/>
          <w:color w:val="000000"/>
          <w:sz w:val="22"/>
          <w:szCs w:val="22"/>
          <w:u w:val="single"/>
          <w:lang w:val="pt-BR" w:eastAsia="en-US"/>
        </w:rPr>
        <w:t>Sur</w:t>
      </w:r>
      <w:proofErr w:type="spellEnd"/>
      <w:r w:rsidRPr="00D714A9">
        <w:rPr>
          <w:rFonts w:ascii="Arial" w:eastAsia="Calibri" w:hAnsi="Arial" w:cs="Arial"/>
          <w:b/>
          <w:bCs/>
          <w:color w:val="000000"/>
          <w:sz w:val="22"/>
          <w:szCs w:val="22"/>
          <w:u w:val="single"/>
          <w:lang w:val="pt-BR" w:eastAsia="en-US"/>
        </w:rPr>
        <w:t xml:space="preserve"> (</w:t>
      </w:r>
      <w:proofErr w:type="spellStart"/>
      <w:r w:rsidRPr="00D714A9">
        <w:rPr>
          <w:rFonts w:ascii="Arial" w:eastAsia="Calibri" w:hAnsi="Arial" w:cs="Arial"/>
          <w:b/>
          <w:bCs/>
          <w:color w:val="000000"/>
          <w:sz w:val="22"/>
          <w:szCs w:val="22"/>
          <w:u w:val="single"/>
          <w:lang w:val="pt-BR" w:eastAsia="en-US"/>
        </w:rPr>
        <w:t>Cabeceras</w:t>
      </w:r>
      <w:proofErr w:type="spellEnd"/>
      <w:r w:rsidRPr="00D714A9">
        <w:rPr>
          <w:rFonts w:ascii="Arial" w:eastAsia="Calibri" w:hAnsi="Arial" w:cs="Arial"/>
          <w:b/>
          <w:bCs/>
          <w:color w:val="000000"/>
          <w:sz w:val="22"/>
          <w:szCs w:val="22"/>
          <w:u w:val="single"/>
          <w:lang w:val="pt-BR" w:eastAsia="en-US"/>
        </w:rPr>
        <w:t xml:space="preserve"> 14R - 32L).</w:t>
      </w:r>
    </w:p>
    <w:p w14:paraId="7F80E9D5" w14:textId="77777777" w:rsidR="00D714A9" w:rsidRPr="00D714A9" w:rsidRDefault="00D714A9" w:rsidP="00D714A9">
      <w:pPr>
        <w:autoSpaceDE w:val="0"/>
        <w:autoSpaceDN w:val="0"/>
        <w:adjustRightInd w:val="0"/>
        <w:jc w:val="both"/>
        <w:rPr>
          <w:rFonts w:ascii="Arial" w:eastAsia="Calibri" w:hAnsi="Arial" w:cs="Arial"/>
          <w:b/>
          <w:bCs/>
          <w:color w:val="000000"/>
          <w:sz w:val="22"/>
          <w:szCs w:val="22"/>
          <w:u w:val="single"/>
          <w:lang w:val="pt-BR" w:eastAsia="en-US"/>
        </w:rPr>
      </w:pPr>
    </w:p>
    <w:p w14:paraId="0F978D83"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D714A9">
        <w:rPr>
          <w:rFonts w:ascii="Arial" w:eastAsia="Calibri" w:hAnsi="Arial" w:cs="Arial"/>
          <w:iCs/>
          <w:sz w:val="22"/>
          <w:szCs w:val="22"/>
          <w:u w:val="single"/>
          <w:lang w:eastAsia="es-CO"/>
        </w:rPr>
        <w:lastRenderedPageBreak/>
        <w:t xml:space="preserve">5:00 a.m. a 6:59 a.m., Operación en cualquier dirección. Las operaciones sobre y hacia la ciudad de Bogotá con restricciones por cuota de ruido QC ≥ 4 </w:t>
      </w:r>
    </w:p>
    <w:p w14:paraId="441C9B41"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7:00 a.m. a 4:59 a.m. Se mantienen las condiciones establecidas en la Resolución 1034 de 2015, modificada por la Resolución 1567 de 2015:</w:t>
      </w:r>
    </w:p>
    <w:p w14:paraId="187CDD17" w14:textId="77777777" w:rsidR="00D714A9" w:rsidRPr="00D714A9" w:rsidRDefault="00D714A9" w:rsidP="00D714A9">
      <w:pPr>
        <w:jc w:val="both"/>
        <w:rPr>
          <w:rFonts w:ascii="Arial" w:eastAsia="Calibri" w:hAnsi="Arial" w:cs="Arial"/>
          <w:iCs/>
          <w:sz w:val="22"/>
          <w:szCs w:val="22"/>
          <w:lang w:val="es-ES" w:eastAsia="en-US"/>
        </w:rPr>
      </w:pPr>
    </w:p>
    <w:p w14:paraId="093A71FB" w14:textId="77777777" w:rsidR="00D714A9" w:rsidRPr="00D714A9" w:rsidRDefault="00D714A9" w:rsidP="00D714A9">
      <w:pPr>
        <w:jc w:val="both"/>
        <w:rPr>
          <w:rFonts w:ascii="Arial" w:eastAsia="Calibri" w:hAnsi="Arial" w:cs="Arial"/>
          <w:iCs/>
          <w:sz w:val="22"/>
          <w:szCs w:val="22"/>
          <w:lang w:val="es-ES" w:eastAsia="en-US"/>
        </w:rPr>
      </w:pPr>
      <w:r w:rsidRPr="00D714A9">
        <w:rPr>
          <w:rFonts w:ascii="Arial" w:eastAsia="Calibri" w:hAnsi="Arial" w:cs="Arial"/>
          <w:iCs/>
          <w:sz w:val="22"/>
          <w:szCs w:val="22"/>
          <w:lang w:val="es-ES" w:eastAsia="en-US"/>
        </w:rPr>
        <w:t>Condiciones establecidas en la Resolución 1034 de 2015, modificada por la Resolución 1567 de 2015.</w:t>
      </w:r>
    </w:p>
    <w:p w14:paraId="22336D9F" w14:textId="77777777" w:rsidR="00D714A9" w:rsidRPr="00D714A9" w:rsidRDefault="00D714A9" w:rsidP="00D714A9">
      <w:pPr>
        <w:ind w:left="414"/>
        <w:jc w:val="both"/>
        <w:rPr>
          <w:rFonts w:ascii="Arial" w:eastAsia="Calibri" w:hAnsi="Arial" w:cs="Arial"/>
          <w:iCs/>
          <w:sz w:val="22"/>
          <w:szCs w:val="22"/>
          <w:lang w:val="es-ES" w:eastAsia="en-US"/>
        </w:rPr>
      </w:pPr>
    </w:p>
    <w:p w14:paraId="2A013286" w14:textId="77777777" w:rsidR="00D714A9" w:rsidRPr="00D714A9" w:rsidRDefault="00D714A9" w:rsidP="00D714A9">
      <w:pPr>
        <w:autoSpaceDE w:val="0"/>
        <w:autoSpaceDN w:val="0"/>
        <w:adjustRightInd w:val="0"/>
        <w:jc w:val="both"/>
        <w:rPr>
          <w:rFonts w:ascii="Arial" w:eastAsia="Calibri" w:hAnsi="Arial" w:cs="Arial"/>
          <w:b/>
          <w:bCs/>
          <w:color w:val="000000"/>
          <w:sz w:val="22"/>
          <w:szCs w:val="22"/>
          <w:u w:val="single"/>
          <w:lang w:val="es-ES" w:eastAsia="en-US"/>
        </w:rPr>
      </w:pPr>
    </w:p>
    <w:p w14:paraId="0AFBF648" w14:textId="77777777" w:rsidR="00D714A9" w:rsidRPr="00D714A9" w:rsidRDefault="00D714A9" w:rsidP="00D714A9">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D714A9">
        <w:rPr>
          <w:rFonts w:ascii="Arial" w:eastAsia="Calibri" w:hAnsi="Arial" w:cs="Arial"/>
          <w:iCs/>
          <w:sz w:val="22"/>
          <w:szCs w:val="22"/>
          <w:u w:val="single"/>
          <w:lang w:eastAsia="es-CO"/>
        </w:rPr>
        <w:t>7:00 a.m. a 10:00 p.m., sin restricción alguna para la operación de todo tipo de aeronaves.</w:t>
      </w:r>
    </w:p>
    <w:p w14:paraId="7F23D316" w14:textId="77777777" w:rsidR="00D714A9" w:rsidRPr="00D714A9" w:rsidRDefault="00D714A9" w:rsidP="00D714A9">
      <w:pPr>
        <w:numPr>
          <w:ilvl w:val="3"/>
          <w:numId w:val="5"/>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10:01 p.m. a 11:59 p.m. Se permiten aterrizajes sin sobrevolar la ciudad, sentido occidente - oriente.</w:t>
      </w:r>
    </w:p>
    <w:p w14:paraId="1C65F645" w14:textId="77777777" w:rsidR="00D714A9" w:rsidRPr="00D714A9" w:rsidRDefault="00D714A9" w:rsidP="00D714A9">
      <w:pPr>
        <w:numPr>
          <w:ilvl w:val="3"/>
          <w:numId w:val="5"/>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 xml:space="preserve">12:00 a.m. a 4:59 a.m. que opere bajo las siguientes condiciones: </w:t>
      </w:r>
    </w:p>
    <w:p w14:paraId="0EA57189" w14:textId="77777777" w:rsidR="00D714A9" w:rsidRPr="00D714A9" w:rsidRDefault="00D714A9" w:rsidP="00D714A9">
      <w:p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 xml:space="preserve">a) las operaciones de decolaje se realizan en 100% sentido oriente - occidente, sin sobrevolar la ciudad. </w:t>
      </w:r>
    </w:p>
    <w:p w14:paraId="7C015EA5" w14:textId="77777777" w:rsidR="00D714A9" w:rsidRPr="00D714A9" w:rsidRDefault="00D714A9" w:rsidP="00D714A9">
      <w:p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b) Las operaciones de aterrizaje se realizan en un 100% en dirección occidente – oriente.</w:t>
      </w:r>
    </w:p>
    <w:p w14:paraId="5B98E3E4" w14:textId="77777777" w:rsidR="00D714A9" w:rsidRPr="00D714A9" w:rsidRDefault="00D714A9" w:rsidP="00D714A9">
      <w:pPr>
        <w:spacing w:after="160" w:line="259" w:lineRule="auto"/>
        <w:ind w:left="774"/>
        <w:contextualSpacing/>
        <w:jc w:val="both"/>
        <w:rPr>
          <w:rFonts w:ascii="Arial" w:eastAsia="Calibri" w:hAnsi="Arial" w:cs="Arial"/>
          <w:iCs/>
          <w:sz w:val="22"/>
          <w:szCs w:val="22"/>
          <w:lang w:eastAsia="es-CO"/>
        </w:rPr>
      </w:pPr>
    </w:p>
    <w:p w14:paraId="136B76BA" w14:textId="77777777" w:rsidR="00D714A9" w:rsidRPr="00D714A9" w:rsidRDefault="00D714A9" w:rsidP="00D714A9">
      <w:pPr>
        <w:jc w:val="both"/>
        <w:rPr>
          <w:rFonts w:ascii="Arial" w:eastAsia="Calibri" w:hAnsi="Arial" w:cs="Arial"/>
          <w:iCs/>
          <w:sz w:val="22"/>
          <w:szCs w:val="22"/>
          <w:lang w:val="es-ES" w:eastAsia="en-US"/>
        </w:rPr>
      </w:pPr>
      <w:r w:rsidRPr="00D714A9">
        <w:rPr>
          <w:rFonts w:ascii="Arial" w:eastAsia="Calibri" w:hAnsi="Arial" w:cs="Arial"/>
          <w:b/>
          <w:bCs/>
          <w:iCs/>
          <w:sz w:val="22"/>
          <w:szCs w:val="22"/>
          <w:u w:val="single"/>
          <w:lang w:val="es-ES" w:eastAsia="en-US"/>
        </w:rPr>
        <w:t xml:space="preserve">Excepciones de operación. </w:t>
      </w:r>
    </w:p>
    <w:p w14:paraId="1CB66955" w14:textId="77777777" w:rsidR="00D714A9" w:rsidRPr="00D714A9" w:rsidRDefault="00D714A9" w:rsidP="00D714A9">
      <w:pPr>
        <w:jc w:val="both"/>
        <w:rPr>
          <w:rFonts w:ascii="Arial" w:eastAsia="Arial" w:hAnsi="Arial" w:cs="Arial"/>
          <w:bCs/>
          <w:color w:val="000000"/>
          <w:sz w:val="22"/>
          <w:szCs w:val="22"/>
          <w:lang w:val="es-ES" w:eastAsia="en-US"/>
        </w:rPr>
      </w:pPr>
    </w:p>
    <w:p w14:paraId="1CF3985B" w14:textId="77777777" w:rsidR="00D714A9" w:rsidRPr="00D714A9" w:rsidRDefault="00D714A9" w:rsidP="00D714A9">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D714A9">
        <w:rPr>
          <w:rFonts w:ascii="Arial" w:eastAsia="Calibri" w:hAnsi="Arial" w:cs="Arial"/>
          <w:color w:val="000000"/>
          <w:sz w:val="22"/>
          <w:szCs w:val="22"/>
          <w:lang w:val="es-ES" w:eastAsia="es-CO"/>
        </w:rPr>
        <w:t xml:space="preserve">Podrán operar en la pista 14R/32L y pista 14L/32R del Aeropuerto, </w:t>
      </w:r>
      <w:r w:rsidRPr="00D714A9">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14"/>
    <w:bookmarkEnd w:id="15"/>
    <w:bookmarkEnd w:id="16"/>
    <w:bookmarkEnd w:id="17"/>
    <w:p w14:paraId="4828908F" w14:textId="77777777" w:rsidR="00D714A9" w:rsidRPr="00D714A9" w:rsidRDefault="00D714A9" w:rsidP="00D714A9">
      <w:pPr>
        <w:autoSpaceDE w:val="0"/>
        <w:autoSpaceDN w:val="0"/>
        <w:adjustRightInd w:val="0"/>
        <w:jc w:val="both"/>
        <w:rPr>
          <w:rFonts w:ascii="Arial" w:eastAsia="Arial" w:hAnsi="Arial" w:cs="Arial"/>
          <w:bCs/>
          <w:color w:val="000000"/>
          <w:kern w:val="2"/>
          <w:szCs w:val="24"/>
          <w:lang w:val="es-ES" w:eastAsia="en-US"/>
        </w:rPr>
      </w:pPr>
    </w:p>
    <w:p w14:paraId="573E8BF3" w14:textId="77777777" w:rsidR="00D714A9" w:rsidRPr="00D714A9" w:rsidRDefault="00D714A9" w:rsidP="00D714A9">
      <w:pPr>
        <w:autoSpaceDE w:val="0"/>
        <w:autoSpaceDN w:val="0"/>
        <w:adjustRightInd w:val="0"/>
        <w:jc w:val="both"/>
        <w:rPr>
          <w:rFonts w:ascii="Arial" w:eastAsia="Arial" w:hAnsi="Arial" w:cs="Arial"/>
          <w:bCs/>
          <w:color w:val="000000"/>
          <w:kern w:val="2"/>
          <w:sz w:val="22"/>
          <w:szCs w:val="22"/>
          <w:lang w:val="es-ES" w:eastAsia="en-US"/>
        </w:rPr>
      </w:pPr>
      <w:bookmarkStart w:id="21" w:name="_Hlk138156475"/>
      <w:r w:rsidRPr="00D714A9">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D714A9">
        <w:rPr>
          <w:rFonts w:ascii="Arial" w:eastAsia="Calibri" w:hAnsi="Arial" w:cs="Arial"/>
          <w:iCs/>
          <w:sz w:val="22"/>
          <w:szCs w:val="22"/>
          <w:lang w:eastAsia="es-CO"/>
        </w:rPr>
        <w:t>12:00 p.m. a 4:59 a.m., no se tengan sobrevuelos hacía la ciudad, salvo</w:t>
      </w:r>
      <w:r w:rsidRPr="00D714A9">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8"/>
      <w:bookmarkEnd w:id="21"/>
    </w:p>
    <w:bookmarkEnd w:id="19"/>
    <w:p w14:paraId="35FACC77" w14:textId="77777777" w:rsidR="00D714A9" w:rsidRDefault="00D714A9" w:rsidP="00D714A9">
      <w:pPr>
        <w:jc w:val="both"/>
        <w:rPr>
          <w:rFonts w:ascii="Arial" w:eastAsia="Arial" w:hAnsi="Arial" w:cs="Arial"/>
          <w:bCs/>
          <w:color w:val="000000"/>
          <w:sz w:val="22"/>
          <w:szCs w:val="22"/>
        </w:rPr>
      </w:pPr>
    </w:p>
    <w:p w14:paraId="5A438821" w14:textId="77777777" w:rsidR="00D714A9" w:rsidRPr="00D714A9" w:rsidRDefault="00D714A9" w:rsidP="00D714A9">
      <w:pPr>
        <w:spacing w:after="160" w:line="259" w:lineRule="auto"/>
        <w:jc w:val="both"/>
        <w:rPr>
          <w:rFonts w:ascii="Arial" w:eastAsia="Calibri" w:hAnsi="Arial" w:cs="Arial"/>
          <w:sz w:val="22"/>
          <w:szCs w:val="22"/>
          <w:lang w:val="es-ES" w:eastAsia="en-US"/>
        </w:rPr>
      </w:pPr>
      <w:bookmarkStart w:id="22" w:name="_Hlk138157215"/>
      <w:bookmarkStart w:id="23" w:name="_Hlk134167933"/>
      <w:bookmarkStart w:id="24" w:name="_Hlk137112193"/>
      <w:r w:rsidRPr="00D714A9">
        <w:rPr>
          <w:rFonts w:ascii="Arial" w:eastAsia="Calibri" w:hAnsi="Arial" w:cs="Arial"/>
          <w:sz w:val="22"/>
          <w:szCs w:val="22"/>
          <w:lang w:eastAsia="en-US"/>
        </w:rPr>
        <w:t>Por otro lado, en lo que respecta a las implementaciones de las restricciones y/o obligaciones de la Aerocivil para la reducción de ruido</w:t>
      </w:r>
      <w:r w:rsidRPr="00D714A9">
        <w:rPr>
          <w:rFonts w:ascii="Arial" w:eastAsia="Calibri" w:hAnsi="Arial" w:cs="Arial"/>
          <w:sz w:val="22"/>
          <w:szCs w:val="22"/>
          <w:lang w:val="es-ES" w:eastAsia="en-US"/>
        </w:rPr>
        <w:t xml:space="preserve">, la entidad mediante la modificación de la licencia ambiental en la Resolución No. 00801 de fecha 22 de abril de 2022 se aprueban la restricción por </w:t>
      </w:r>
      <w:r w:rsidRPr="00D714A9">
        <w:rPr>
          <w:rFonts w:ascii="Arial" w:eastAsia="Calibri" w:hAnsi="Arial" w:cs="Arial"/>
          <w:b/>
          <w:bCs/>
          <w:sz w:val="22"/>
          <w:szCs w:val="22"/>
          <w:lang w:val="es-ES" w:eastAsia="en-US"/>
        </w:rPr>
        <w:t>cuota de ruido (QC)</w:t>
      </w:r>
      <w:r w:rsidRPr="00D714A9">
        <w:rPr>
          <w:rFonts w:ascii="Arial" w:eastAsia="Calibri" w:hAnsi="Arial" w:cs="Arial"/>
          <w:sz w:val="22"/>
          <w:szCs w:val="22"/>
          <w:lang w:val="es-ES" w:eastAsia="en-US"/>
        </w:rPr>
        <w:t xml:space="preserve">, en la cual se estipula que ciertos modelos de aeronaves, específicamente las aeronaves más antiguas y más ruidosas, tienen prohibido operar en </w:t>
      </w:r>
      <w:r w:rsidRPr="00D714A9">
        <w:rPr>
          <w:rFonts w:ascii="Arial" w:eastAsia="Calibri" w:hAnsi="Arial" w:cs="Arial"/>
          <w:sz w:val="22"/>
          <w:szCs w:val="22"/>
          <w:lang w:val="es-ES" w:eastAsia="en-US"/>
        </w:rPr>
        <w:lastRenderedPageBreak/>
        <w:t>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22"/>
    </w:p>
    <w:p w14:paraId="6BCA3C84" w14:textId="77777777" w:rsidR="00D714A9" w:rsidRPr="00D714A9" w:rsidRDefault="00D714A9" w:rsidP="00D714A9">
      <w:pPr>
        <w:jc w:val="both"/>
        <w:rPr>
          <w:rFonts w:ascii="Arial" w:eastAsia="Calibri" w:hAnsi="Arial" w:cs="Arial"/>
          <w:sz w:val="22"/>
          <w:szCs w:val="22"/>
          <w:lang w:eastAsia="en-US"/>
        </w:rPr>
      </w:pPr>
      <w:bookmarkStart w:id="25" w:name="_Hlk136867673"/>
      <w:r w:rsidRPr="00D714A9">
        <w:rPr>
          <w:rFonts w:ascii="Arial" w:eastAsia="Calibri" w:hAnsi="Arial" w:cs="Arial"/>
          <w:sz w:val="22"/>
          <w:szCs w:val="22"/>
          <w:lang w:eastAsia="en-US"/>
        </w:rPr>
        <w:t>Para definir el valor de cuota de ruido de cada aeronave o modelo de aeronave, se tomaron los datos de los niveles de ruido efectivo percibido y certificado (</w:t>
      </w:r>
      <w:proofErr w:type="spellStart"/>
      <w:r w:rsidRPr="00D714A9">
        <w:rPr>
          <w:rFonts w:ascii="Arial" w:eastAsia="Calibri" w:hAnsi="Arial" w:cs="Arial"/>
          <w:sz w:val="22"/>
          <w:szCs w:val="22"/>
          <w:lang w:eastAsia="en-US"/>
        </w:rPr>
        <w:t>EPNdB</w:t>
      </w:r>
      <w:proofErr w:type="spellEnd"/>
      <w:r w:rsidRPr="00D714A9">
        <w:rPr>
          <w:rFonts w:ascii="Arial" w:eastAsia="Calibri" w:hAnsi="Arial" w:cs="Arial"/>
          <w:sz w:val="22"/>
          <w:szCs w:val="22"/>
          <w:lang w:eastAsia="en-US"/>
        </w:rPr>
        <w:t xml:space="preserve">), donde, dependiendo del procedimiento de aterrizaje o despegue varían. Los niveles de ruido </w:t>
      </w:r>
      <w:proofErr w:type="spellStart"/>
      <w:r w:rsidRPr="00D714A9">
        <w:rPr>
          <w:rFonts w:ascii="Arial" w:eastAsia="Calibri" w:hAnsi="Arial" w:cs="Arial"/>
          <w:sz w:val="22"/>
          <w:szCs w:val="22"/>
          <w:lang w:eastAsia="en-US"/>
        </w:rPr>
        <w:t>EPNdB</w:t>
      </w:r>
      <w:proofErr w:type="spellEnd"/>
      <w:r w:rsidRPr="00D714A9">
        <w:rPr>
          <w:rFonts w:ascii="Arial" w:eastAsia="Calibri" w:hAnsi="Arial" w:cs="Arial"/>
          <w:sz w:val="22"/>
          <w:szCs w:val="22"/>
          <w:lang w:eastAsia="en-US"/>
        </w:rPr>
        <w:t xml:space="preserve">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48808EAF" w14:textId="77777777" w:rsidR="00D714A9" w:rsidRPr="00D714A9" w:rsidRDefault="00D714A9" w:rsidP="00D714A9">
      <w:pPr>
        <w:jc w:val="both"/>
        <w:rPr>
          <w:rFonts w:ascii="Arial" w:eastAsia="Calibri" w:hAnsi="Arial" w:cs="Arial"/>
          <w:sz w:val="22"/>
          <w:szCs w:val="22"/>
          <w:lang w:eastAsia="en-US"/>
        </w:rPr>
      </w:pPr>
    </w:p>
    <w:p w14:paraId="06EEBDCC" w14:textId="77777777" w:rsidR="00D714A9" w:rsidRPr="00D714A9" w:rsidRDefault="00D714A9" w:rsidP="00D714A9">
      <w:pPr>
        <w:jc w:val="center"/>
        <w:rPr>
          <w:rFonts w:ascii="Calibri" w:eastAsia="Calibri" w:hAnsi="Calibri" w:cs="Calibri"/>
          <w:i/>
          <w:iCs/>
          <w:sz w:val="20"/>
          <w:lang w:eastAsia="es-CO"/>
        </w:rPr>
      </w:pPr>
      <w:r w:rsidRPr="00D714A9">
        <w:rPr>
          <w:rFonts w:ascii="Calibri" w:eastAsia="Calibri" w:hAnsi="Calibri" w:cs="Calibri"/>
          <w:i/>
          <w:iCs/>
          <w:sz w:val="20"/>
          <w:lang w:eastAsia="es-CO"/>
        </w:rPr>
        <w:t xml:space="preserve">Tabla </w:t>
      </w:r>
      <w:r w:rsidRPr="00D714A9">
        <w:rPr>
          <w:rFonts w:ascii="Calibri" w:eastAsia="Calibri" w:hAnsi="Calibri" w:cs="Calibri"/>
          <w:i/>
          <w:iCs/>
          <w:color w:val="44546A"/>
          <w:sz w:val="20"/>
          <w:lang w:eastAsia="es-CO"/>
        </w:rPr>
        <w:fldChar w:fldCharType="begin"/>
      </w:r>
      <w:r w:rsidRPr="00D714A9">
        <w:rPr>
          <w:rFonts w:ascii="Calibri" w:eastAsia="Calibri" w:hAnsi="Calibri" w:cs="Calibri"/>
          <w:i/>
          <w:iCs/>
          <w:sz w:val="20"/>
          <w:lang w:eastAsia="es-CO"/>
        </w:rPr>
        <w:instrText xml:space="preserve"> SEQ Tabla \* ARABIC </w:instrText>
      </w:r>
      <w:r w:rsidRPr="00D714A9">
        <w:rPr>
          <w:rFonts w:ascii="Calibri" w:eastAsia="Calibri" w:hAnsi="Calibri" w:cs="Calibri"/>
          <w:i/>
          <w:iCs/>
          <w:color w:val="44546A"/>
          <w:sz w:val="20"/>
          <w:lang w:eastAsia="es-CO"/>
        </w:rPr>
        <w:fldChar w:fldCharType="separate"/>
      </w:r>
      <w:r w:rsidRPr="00D714A9">
        <w:rPr>
          <w:rFonts w:ascii="Calibri" w:eastAsia="Calibri" w:hAnsi="Calibri" w:cs="Calibri"/>
          <w:i/>
          <w:iCs/>
          <w:noProof/>
          <w:sz w:val="20"/>
          <w:lang w:eastAsia="es-CO"/>
        </w:rPr>
        <w:t>1</w:t>
      </w:r>
      <w:r w:rsidRPr="00D714A9">
        <w:rPr>
          <w:rFonts w:ascii="Calibri" w:eastAsia="Calibri" w:hAnsi="Calibri" w:cs="Calibri"/>
          <w:i/>
          <w:iCs/>
          <w:color w:val="44546A"/>
          <w:sz w:val="20"/>
          <w:lang w:eastAsia="es-CO"/>
        </w:rPr>
        <w:fldChar w:fldCharType="end"/>
      </w:r>
      <w:r w:rsidRPr="00D714A9">
        <w:rPr>
          <w:rFonts w:ascii="Calibri" w:eastAsia="Calibri" w:hAnsi="Calibri" w:cs="Calibri"/>
          <w:i/>
          <w:iCs/>
          <w:color w:val="44546A"/>
          <w:sz w:val="20"/>
          <w:lang w:eastAsia="es-CO"/>
        </w:rPr>
        <w:t>.</w:t>
      </w:r>
      <w:r w:rsidRPr="00D714A9">
        <w:rPr>
          <w:rFonts w:ascii="Calibri" w:eastAsia="Calibri" w:hAnsi="Calibri" w:cs="Calibri"/>
          <w:i/>
          <w:iCs/>
          <w:sz w:val="20"/>
          <w:lang w:eastAsia="es-CO"/>
        </w:rPr>
        <w:t xml:space="preserve"> Valores aplicables para el Sistema de Cuota de Ruido (QC) – Aeropuerto Internacional El Dorado.</w:t>
      </w:r>
    </w:p>
    <w:p w14:paraId="0FF3F602" w14:textId="77777777" w:rsidR="00D714A9" w:rsidRPr="00D714A9" w:rsidRDefault="00D714A9" w:rsidP="00D714A9">
      <w:pPr>
        <w:rPr>
          <w:rFonts w:ascii="Calibri" w:eastAsia="Calibri" w:hAnsi="Calibri" w:cs="Arial"/>
          <w:sz w:val="18"/>
          <w:szCs w:val="18"/>
          <w:lang w:eastAsia="es-CO"/>
        </w:rPr>
      </w:pPr>
    </w:p>
    <w:tbl>
      <w:tblPr>
        <w:tblStyle w:val="Tablaconcuadrcula1"/>
        <w:tblW w:w="0" w:type="auto"/>
        <w:jc w:val="center"/>
        <w:tblLook w:val="04A0" w:firstRow="1" w:lastRow="0" w:firstColumn="1" w:lastColumn="0" w:noHBand="0" w:noVBand="1"/>
      </w:tblPr>
      <w:tblGrid>
        <w:gridCol w:w="3565"/>
        <w:gridCol w:w="2944"/>
      </w:tblGrid>
      <w:tr w:rsidR="00D714A9" w:rsidRPr="00D714A9" w14:paraId="2C7B189B"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D31555D" w14:textId="77777777" w:rsidR="00D714A9" w:rsidRPr="00D714A9" w:rsidRDefault="00D714A9" w:rsidP="00D714A9">
            <w:pPr>
              <w:jc w:val="center"/>
              <w:rPr>
                <w:rFonts w:ascii="Arial" w:hAnsi="Arial" w:cs="Arial"/>
                <w:b/>
                <w:bCs/>
                <w:sz w:val="20"/>
                <w:lang w:eastAsia="es-CO"/>
              </w:rPr>
            </w:pPr>
            <w:r w:rsidRPr="00D714A9">
              <w:rPr>
                <w:rFonts w:ascii="Arial" w:hAnsi="Arial" w:cs="Arial"/>
                <w:b/>
                <w:bCs/>
                <w:sz w:val="20"/>
                <w:lang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08A491D4" w14:textId="77777777" w:rsidR="00D714A9" w:rsidRPr="00D714A9" w:rsidRDefault="00D714A9" w:rsidP="00D714A9">
            <w:pPr>
              <w:jc w:val="center"/>
              <w:rPr>
                <w:rFonts w:ascii="Arial" w:hAnsi="Arial" w:cs="Arial"/>
                <w:b/>
                <w:bCs/>
                <w:sz w:val="20"/>
                <w:lang w:eastAsia="es-CO"/>
              </w:rPr>
            </w:pPr>
            <w:r w:rsidRPr="00D714A9">
              <w:rPr>
                <w:rFonts w:ascii="Arial" w:hAnsi="Arial" w:cs="Arial"/>
                <w:b/>
                <w:bCs/>
                <w:sz w:val="20"/>
                <w:lang w:eastAsia="es-CO"/>
              </w:rPr>
              <w:t>Cuota de conteo.</w:t>
            </w:r>
          </w:p>
        </w:tc>
      </w:tr>
      <w:tr w:rsidR="00D714A9" w:rsidRPr="00D714A9" w14:paraId="01738430"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96BBAB1"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04E5DD9D"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Exentó de conteo</w:t>
            </w:r>
          </w:p>
        </w:tc>
      </w:tr>
      <w:tr w:rsidR="00D714A9" w:rsidRPr="00D714A9" w14:paraId="42D50273"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47A2E919"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4FD53EBF"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0.25</w:t>
            </w:r>
          </w:p>
        </w:tc>
      </w:tr>
      <w:tr w:rsidR="00D714A9" w:rsidRPr="00D714A9" w14:paraId="2E5B0074"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0CBC02F"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23988CB7"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0.5</w:t>
            </w:r>
          </w:p>
        </w:tc>
      </w:tr>
      <w:tr w:rsidR="00D714A9" w:rsidRPr="00D714A9" w14:paraId="5ED5D9E1"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742D3B6A"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064D4ED4"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1</w:t>
            </w:r>
          </w:p>
        </w:tc>
      </w:tr>
      <w:tr w:rsidR="00D714A9" w:rsidRPr="00D714A9" w14:paraId="48D652E2" w14:textId="77777777" w:rsidTr="00E56A42">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4D1475CA"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24F79330"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2</w:t>
            </w:r>
          </w:p>
        </w:tc>
      </w:tr>
      <w:tr w:rsidR="00D714A9" w:rsidRPr="00D714A9" w14:paraId="6A42AA07"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13675A7"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014C6170"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4</w:t>
            </w:r>
          </w:p>
        </w:tc>
      </w:tr>
      <w:tr w:rsidR="00D714A9" w:rsidRPr="00D714A9" w14:paraId="07422CAE"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A81AC0F"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7BB26E66"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8</w:t>
            </w:r>
          </w:p>
        </w:tc>
      </w:tr>
      <w:tr w:rsidR="00D714A9" w:rsidRPr="00D714A9" w14:paraId="33A2BF7F"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0B8B8CD"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19963CAF"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16</w:t>
            </w:r>
          </w:p>
        </w:tc>
      </w:tr>
    </w:tbl>
    <w:p w14:paraId="05992E47" w14:textId="77777777" w:rsidR="00D714A9" w:rsidRPr="00D714A9" w:rsidRDefault="00D714A9" w:rsidP="00D714A9">
      <w:pPr>
        <w:jc w:val="center"/>
        <w:rPr>
          <w:rFonts w:ascii="Calibri" w:eastAsia="Calibri" w:hAnsi="Calibri" w:cs="Calibri"/>
          <w:i/>
          <w:iCs/>
          <w:sz w:val="20"/>
          <w:lang w:eastAsia="en-US"/>
        </w:rPr>
      </w:pPr>
      <w:r w:rsidRPr="00D714A9">
        <w:rPr>
          <w:rFonts w:ascii="Calibri" w:eastAsia="Calibri" w:hAnsi="Calibri" w:cs="Calibri"/>
          <w:i/>
          <w:iCs/>
          <w:sz w:val="20"/>
          <w:lang w:eastAsia="en-US"/>
        </w:rPr>
        <w:t>Fuente: Aerocivil.</w:t>
      </w:r>
    </w:p>
    <w:p w14:paraId="609103AD" w14:textId="77777777" w:rsidR="00D714A9" w:rsidRPr="00D714A9" w:rsidRDefault="00D714A9" w:rsidP="00D714A9">
      <w:pPr>
        <w:jc w:val="both"/>
        <w:rPr>
          <w:rFonts w:ascii="Arial" w:eastAsia="Calibri" w:hAnsi="Arial" w:cs="Arial"/>
          <w:sz w:val="22"/>
          <w:szCs w:val="22"/>
          <w:lang w:eastAsia="en-US"/>
        </w:rPr>
      </w:pPr>
    </w:p>
    <w:p w14:paraId="3646F24B" w14:textId="77777777" w:rsidR="00D714A9" w:rsidRPr="00D714A9" w:rsidRDefault="00D714A9" w:rsidP="00D714A9">
      <w:pPr>
        <w:jc w:val="both"/>
        <w:rPr>
          <w:rFonts w:ascii="Arial" w:eastAsia="Calibri" w:hAnsi="Arial" w:cs="Arial"/>
          <w:sz w:val="22"/>
          <w:szCs w:val="22"/>
          <w:lang w:eastAsia="en-US"/>
        </w:rPr>
      </w:pPr>
      <w:r w:rsidRPr="00D714A9">
        <w:rPr>
          <w:rFonts w:ascii="Arial" w:eastAsia="Calibri" w:hAnsi="Arial" w:cs="Arial"/>
          <w:sz w:val="22"/>
          <w:szCs w:val="22"/>
          <w:lang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w:t>
      </w:r>
      <w:proofErr w:type="spellStart"/>
      <w:r w:rsidRPr="00D714A9">
        <w:rPr>
          <w:rFonts w:ascii="Arial" w:eastAsia="Calibri" w:hAnsi="Arial" w:cs="Arial"/>
          <w:sz w:val="22"/>
          <w:szCs w:val="22"/>
          <w:lang w:eastAsia="en-US"/>
        </w:rPr>
        <w:t>EPNdB</w:t>
      </w:r>
      <w:proofErr w:type="spellEnd"/>
      <w:r w:rsidRPr="00D714A9">
        <w:rPr>
          <w:rFonts w:ascii="Arial" w:eastAsia="Calibri" w:hAnsi="Arial" w:cs="Arial"/>
          <w:sz w:val="22"/>
          <w:szCs w:val="22"/>
          <w:lang w:eastAsia="en-US"/>
        </w:rPr>
        <w:t xml:space="preserve"> son cuota de ruido 4 o superior. Dicha restricción en la configuración operacional propuesta y en las franjas horarias de mayor sensibilidad. La </w:t>
      </w:r>
      <w:r w:rsidRPr="00D714A9">
        <w:rPr>
          <w:rFonts w:ascii="Arial" w:eastAsia="Calibri" w:hAnsi="Arial" w:cs="Arial"/>
          <w:sz w:val="22"/>
          <w:szCs w:val="22"/>
          <w:lang w:eastAsia="en-US"/>
        </w:rPr>
        <w:fldChar w:fldCharType="begin"/>
      </w:r>
      <w:r w:rsidRPr="00D714A9">
        <w:rPr>
          <w:rFonts w:ascii="Arial" w:eastAsia="Calibri" w:hAnsi="Arial" w:cs="Arial"/>
          <w:sz w:val="22"/>
          <w:szCs w:val="22"/>
          <w:lang w:eastAsia="en-US"/>
        </w:rPr>
        <w:instrText xml:space="preserve"> REF _Ref69434973 \h  \* MERGEFORMAT </w:instrText>
      </w:r>
      <w:r w:rsidRPr="00D714A9">
        <w:rPr>
          <w:rFonts w:ascii="Arial" w:eastAsia="Calibri" w:hAnsi="Arial" w:cs="Arial"/>
          <w:sz w:val="22"/>
          <w:szCs w:val="22"/>
          <w:lang w:eastAsia="en-US"/>
        </w:rPr>
      </w:r>
      <w:r w:rsidRPr="00D714A9">
        <w:rPr>
          <w:rFonts w:ascii="Arial" w:eastAsia="Calibri" w:hAnsi="Arial" w:cs="Arial"/>
          <w:sz w:val="22"/>
          <w:szCs w:val="22"/>
          <w:lang w:eastAsia="en-US"/>
        </w:rPr>
        <w:fldChar w:fldCharType="separate"/>
      </w:r>
      <w:r w:rsidRPr="00D714A9">
        <w:rPr>
          <w:rFonts w:ascii="Arial" w:eastAsia="Calibri" w:hAnsi="Arial" w:cs="Arial"/>
          <w:sz w:val="22"/>
          <w:szCs w:val="22"/>
          <w:lang w:eastAsia="en-US"/>
        </w:rPr>
        <w:t xml:space="preserve">Tabla </w:t>
      </w:r>
      <w:r w:rsidRPr="00D714A9">
        <w:rPr>
          <w:rFonts w:ascii="Arial" w:eastAsia="Calibri" w:hAnsi="Arial" w:cs="Arial"/>
          <w:noProof/>
          <w:sz w:val="22"/>
          <w:szCs w:val="22"/>
          <w:lang w:eastAsia="en-US"/>
        </w:rPr>
        <w:t>2</w:t>
      </w:r>
      <w:r w:rsidRPr="00D714A9">
        <w:rPr>
          <w:rFonts w:ascii="Arial" w:eastAsia="Calibri" w:hAnsi="Arial" w:cs="Arial"/>
          <w:sz w:val="22"/>
          <w:szCs w:val="22"/>
          <w:lang w:eastAsia="en-US"/>
        </w:rPr>
        <w:fldChar w:fldCharType="end"/>
      </w:r>
      <w:r w:rsidRPr="00D714A9">
        <w:rPr>
          <w:rFonts w:ascii="Arial" w:eastAsia="Calibri" w:hAnsi="Arial" w:cs="Arial"/>
          <w:sz w:val="22"/>
          <w:szCs w:val="22"/>
          <w:lang w:eastAsia="en-US"/>
        </w:rPr>
        <w:t xml:space="preserve"> muestra las aeronaves que, mediante los certificados de ruido, son cuota de ruido 4 o superior. </w:t>
      </w:r>
    </w:p>
    <w:p w14:paraId="5AC9F70B" w14:textId="77777777" w:rsidR="00D714A9" w:rsidRPr="00D714A9" w:rsidRDefault="00D714A9" w:rsidP="00D714A9">
      <w:pPr>
        <w:jc w:val="both"/>
        <w:rPr>
          <w:rFonts w:ascii="Arial" w:eastAsia="Calibri" w:hAnsi="Arial" w:cs="Arial"/>
          <w:sz w:val="16"/>
          <w:szCs w:val="16"/>
          <w:lang w:eastAsia="en-US"/>
        </w:rPr>
      </w:pPr>
    </w:p>
    <w:p w14:paraId="11174BFF" w14:textId="77777777" w:rsidR="00D714A9" w:rsidRPr="00D714A9" w:rsidRDefault="00D714A9" w:rsidP="00D714A9">
      <w:pPr>
        <w:jc w:val="center"/>
        <w:rPr>
          <w:rFonts w:ascii="Calibri" w:eastAsia="Calibri" w:hAnsi="Calibri" w:cs="Calibri"/>
          <w:i/>
          <w:iCs/>
          <w:sz w:val="20"/>
          <w:lang w:eastAsia="es-CO"/>
        </w:rPr>
      </w:pPr>
      <w:r w:rsidRPr="00D714A9">
        <w:rPr>
          <w:rFonts w:ascii="Calibri" w:eastAsia="Calibri" w:hAnsi="Calibri" w:cs="Calibri"/>
          <w:i/>
          <w:iCs/>
          <w:sz w:val="20"/>
          <w:lang w:eastAsia="es-CO"/>
        </w:rPr>
        <w:t xml:space="preserve">Tabla </w:t>
      </w:r>
      <w:r w:rsidRPr="00D714A9">
        <w:rPr>
          <w:rFonts w:ascii="Calibri" w:eastAsia="Calibri" w:hAnsi="Calibri" w:cs="Calibri"/>
          <w:i/>
          <w:iCs/>
          <w:color w:val="44546A"/>
          <w:sz w:val="20"/>
          <w:lang w:eastAsia="es-CO"/>
        </w:rPr>
        <w:fldChar w:fldCharType="begin"/>
      </w:r>
      <w:r w:rsidRPr="00D714A9">
        <w:rPr>
          <w:rFonts w:ascii="Calibri" w:eastAsia="Calibri" w:hAnsi="Calibri" w:cs="Calibri"/>
          <w:i/>
          <w:iCs/>
          <w:sz w:val="20"/>
          <w:lang w:eastAsia="es-CO"/>
        </w:rPr>
        <w:instrText xml:space="preserve"> SEQ Tabla \* ARABIC </w:instrText>
      </w:r>
      <w:r w:rsidRPr="00D714A9">
        <w:rPr>
          <w:rFonts w:ascii="Calibri" w:eastAsia="Calibri" w:hAnsi="Calibri" w:cs="Calibri"/>
          <w:i/>
          <w:iCs/>
          <w:color w:val="44546A"/>
          <w:sz w:val="20"/>
          <w:lang w:eastAsia="es-CO"/>
        </w:rPr>
        <w:fldChar w:fldCharType="separate"/>
      </w:r>
      <w:r w:rsidRPr="00D714A9">
        <w:rPr>
          <w:rFonts w:ascii="Calibri" w:eastAsia="Calibri" w:hAnsi="Calibri" w:cs="Calibri"/>
          <w:i/>
          <w:iCs/>
          <w:noProof/>
          <w:sz w:val="20"/>
          <w:lang w:eastAsia="es-CO"/>
        </w:rPr>
        <w:t>2</w:t>
      </w:r>
      <w:r w:rsidRPr="00D714A9">
        <w:rPr>
          <w:rFonts w:ascii="Calibri" w:eastAsia="Calibri" w:hAnsi="Calibri" w:cs="Calibri"/>
          <w:i/>
          <w:iCs/>
          <w:color w:val="44546A"/>
          <w:sz w:val="20"/>
          <w:lang w:eastAsia="es-CO"/>
        </w:rPr>
        <w:fldChar w:fldCharType="end"/>
      </w:r>
      <w:r w:rsidRPr="00D714A9">
        <w:rPr>
          <w:rFonts w:ascii="Calibri" w:eastAsia="Calibri" w:hAnsi="Calibri" w:cs="Calibri"/>
          <w:i/>
          <w:iCs/>
          <w:color w:val="44546A"/>
          <w:sz w:val="20"/>
          <w:lang w:eastAsia="es-CO"/>
        </w:rPr>
        <w:t>.</w:t>
      </w:r>
      <w:r w:rsidRPr="00D714A9">
        <w:rPr>
          <w:rFonts w:ascii="Calibri" w:eastAsia="Calibri" w:hAnsi="Calibri" w:cs="Calibri"/>
          <w:i/>
          <w:iCs/>
          <w:sz w:val="20"/>
          <w:lang w:eastAsia="es-CO"/>
        </w:rPr>
        <w:t xml:space="preserve"> Modelos de aeronaves con cuota de ruido 4 o superior.</w:t>
      </w:r>
    </w:p>
    <w:p w14:paraId="45CB37CC" w14:textId="77777777" w:rsidR="00D714A9" w:rsidRPr="00D714A9" w:rsidRDefault="00D714A9" w:rsidP="00D714A9">
      <w:pPr>
        <w:rPr>
          <w:rFonts w:ascii="Calibri" w:eastAsia="Calibri" w:hAnsi="Calibri" w:cs="Arial"/>
          <w:sz w:val="10"/>
          <w:szCs w:val="10"/>
          <w:lang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D714A9" w:rsidRPr="00D714A9" w14:paraId="309818E9"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202875DD"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lastRenderedPageBreak/>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4B3E5037"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Cuota de Ruido</w:t>
            </w:r>
          </w:p>
        </w:tc>
      </w:tr>
      <w:tr w:rsidR="00D714A9" w:rsidRPr="00D714A9" w14:paraId="4205BA5A"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56006EB2"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69A38A83"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4</w:t>
            </w:r>
          </w:p>
        </w:tc>
      </w:tr>
      <w:tr w:rsidR="00D714A9" w:rsidRPr="00D714A9" w14:paraId="66022D17"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70CAE4B6"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2B5080A"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4</w:t>
            </w:r>
          </w:p>
        </w:tc>
      </w:tr>
      <w:tr w:rsidR="00D714A9" w:rsidRPr="00D714A9" w14:paraId="3904D3E3"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7C88B3CD"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2366C79F"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4</w:t>
            </w:r>
          </w:p>
        </w:tc>
      </w:tr>
    </w:tbl>
    <w:p w14:paraId="09417CFE" w14:textId="77777777" w:rsidR="00D714A9" w:rsidRPr="00D714A9" w:rsidRDefault="00D714A9" w:rsidP="00D714A9">
      <w:pPr>
        <w:jc w:val="center"/>
        <w:rPr>
          <w:rFonts w:ascii="Calibri" w:eastAsia="Calibri" w:hAnsi="Calibri" w:cs="Calibri"/>
          <w:i/>
          <w:iCs/>
          <w:sz w:val="20"/>
          <w:lang w:eastAsia="en-US"/>
        </w:rPr>
      </w:pPr>
      <w:r w:rsidRPr="00D714A9">
        <w:rPr>
          <w:rFonts w:ascii="Calibri" w:eastAsia="Calibri" w:hAnsi="Calibri" w:cs="Calibri"/>
          <w:i/>
          <w:iCs/>
          <w:sz w:val="20"/>
          <w:lang w:eastAsia="en-US"/>
        </w:rPr>
        <w:t>Fuente: Aerocivil.</w:t>
      </w:r>
    </w:p>
    <w:p w14:paraId="3064C15D" w14:textId="77777777" w:rsidR="00D714A9" w:rsidRPr="00D714A9" w:rsidRDefault="00D714A9" w:rsidP="00D714A9">
      <w:pPr>
        <w:rPr>
          <w:rFonts w:ascii="Arial" w:eastAsia="Calibri" w:hAnsi="Arial" w:cs="Arial"/>
          <w:sz w:val="22"/>
          <w:szCs w:val="22"/>
          <w:lang w:eastAsia="en-US"/>
        </w:rPr>
      </w:pPr>
    </w:p>
    <w:p w14:paraId="41F4805E" w14:textId="3698F018" w:rsidR="00D714A9" w:rsidRDefault="00D714A9" w:rsidP="00D714A9">
      <w:pPr>
        <w:jc w:val="both"/>
        <w:rPr>
          <w:ins w:id="26" w:author="Apple Store Pro" w:date="2024-06-18T19:35:00Z"/>
          <w:rFonts w:ascii="Arial" w:eastAsia="Calibri" w:hAnsi="Arial" w:cs="Arial"/>
          <w:sz w:val="22"/>
          <w:szCs w:val="22"/>
          <w:lang w:eastAsia="en-US"/>
        </w:rPr>
      </w:pPr>
      <w:r w:rsidRPr="00D714A9">
        <w:rPr>
          <w:rFonts w:ascii="Arial" w:eastAsia="Calibri" w:hAnsi="Arial" w:cs="Arial"/>
          <w:sz w:val="22"/>
          <w:szCs w:val="22"/>
          <w:lang w:eastAsia="en-US"/>
        </w:rPr>
        <w:t>El sistema cuota de ruido no solo busca restringir las aeronaves que actualmente operan en el aeropuerto Internacional El Dorado, sino también aquellas aeronaves que en un futuro lleguen a realizar sus operaciones en el aeródromo.</w:t>
      </w:r>
      <w:bookmarkEnd w:id="23"/>
      <w:bookmarkEnd w:id="24"/>
      <w:bookmarkEnd w:id="25"/>
    </w:p>
    <w:p w14:paraId="63CCC788" w14:textId="77777777" w:rsidR="00D349BE" w:rsidRDefault="00D349BE" w:rsidP="00D714A9">
      <w:pPr>
        <w:jc w:val="both"/>
        <w:rPr>
          <w:ins w:id="27" w:author="Apple Store Pro" w:date="2024-06-18T19:35:00Z"/>
          <w:rFonts w:ascii="Arial" w:eastAsia="Calibri" w:hAnsi="Arial" w:cs="Arial"/>
          <w:sz w:val="22"/>
          <w:szCs w:val="22"/>
          <w:lang w:eastAsia="en-US"/>
        </w:rPr>
      </w:pPr>
    </w:p>
    <w:p w14:paraId="10D93BE0" w14:textId="6AE93DF6" w:rsidR="00D349BE" w:rsidRPr="00D714A9" w:rsidRDefault="00D349BE" w:rsidP="00D714A9">
      <w:pPr>
        <w:jc w:val="both"/>
        <w:rPr>
          <w:rFonts w:ascii="Arial" w:eastAsia="Calibri" w:hAnsi="Arial" w:cs="Arial"/>
          <w:sz w:val="22"/>
          <w:szCs w:val="22"/>
          <w:lang w:eastAsia="en-US"/>
        </w:rPr>
      </w:pPr>
      <w:ins w:id="28" w:author="Apple Store Pro" w:date="2024-06-18T19:35:00Z">
        <w:r>
          <w:rPr>
            <w:rFonts w:ascii="Arial" w:eastAsia="Calibri" w:hAnsi="Arial" w:cs="Arial"/>
            <w:sz w:val="22"/>
            <w:szCs w:val="22"/>
            <w:lang w:eastAsia="en-US"/>
          </w:rPr>
          <w:t xml:space="preserve">Como se observa la </w:t>
        </w:r>
      </w:ins>
      <w:ins w:id="29" w:author="Apple Store Pro" w:date="2024-06-18T19:36:00Z">
        <w:r>
          <w:rPr>
            <w:rFonts w:ascii="Arial" w:eastAsia="Calibri" w:hAnsi="Arial" w:cs="Arial"/>
            <w:sz w:val="22"/>
            <w:szCs w:val="22"/>
            <w:lang w:eastAsia="en-US"/>
          </w:rPr>
          <w:t>operación aérea del Aeropuerto Internacional Eldorado, se ciñe a las restricciones y obligaciones establecidas</w:t>
        </w:r>
      </w:ins>
      <w:ins w:id="30" w:author="Apple Store Pro" w:date="2024-06-18T19:37:00Z">
        <w:r>
          <w:rPr>
            <w:rFonts w:ascii="Arial" w:eastAsia="Calibri" w:hAnsi="Arial" w:cs="Arial"/>
            <w:sz w:val="22"/>
            <w:szCs w:val="22"/>
            <w:lang w:eastAsia="en-US"/>
          </w:rPr>
          <w:t xml:space="preserve"> en el licenciamiento ambiental </w:t>
        </w:r>
      </w:ins>
      <w:ins w:id="31" w:author="Apple Store Pro" w:date="2024-06-18T19:36:00Z">
        <w:r>
          <w:rPr>
            <w:rFonts w:ascii="Arial" w:eastAsia="Calibri" w:hAnsi="Arial" w:cs="Arial"/>
            <w:sz w:val="22"/>
            <w:szCs w:val="22"/>
            <w:lang w:eastAsia="en-US"/>
          </w:rPr>
          <w:t xml:space="preserve"> por l</w:t>
        </w:r>
      </w:ins>
      <w:ins w:id="32" w:author="Apple Store Pro" w:date="2024-06-18T19:37:00Z">
        <w:r>
          <w:rPr>
            <w:rFonts w:ascii="Arial" w:eastAsia="Calibri" w:hAnsi="Arial" w:cs="Arial"/>
            <w:sz w:val="22"/>
            <w:szCs w:val="22"/>
            <w:lang w:eastAsia="en-US"/>
          </w:rPr>
          <w:t xml:space="preserve">a Autoridad Nacional de Licencias Ambientales – ANLA, </w:t>
        </w:r>
      </w:ins>
      <w:ins w:id="33" w:author="Apple Store Pro" w:date="2024-06-18T19:38:00Z">
        <w:r>
          <w:rPr>
            <w:rFonts w:ascii="Arial" w:eastAsia="Calibri" w:hAnsi="Arial" w:cs="Arial"/>
            <w:sz w:val="22"/>
            <w:szCs w:val="22"/>
            <w:lang w:eastAsia="en-US"/>
          </w:rPr>
          <w:t xml:space="preserve">en los actos administrativos precitados. </w:t>
        </w:r>
      </w:ins>
      <w:ins w:id="34" w:author="Apple Store Pro" w:date="2024-06-18T19:37:00Z">
        <w:r>
          <w:rPr>
            <w:rFonts w:ascii="Arial" w:eastAsia="Calibri" w:hAnsi="Arial" w:cs="Arial"/>
            <w:sz w:val="22"/>
            <w:szCs w:val="22"/>
            <w:lang w:eastAsia="en-US"/>
          </w:rPr>
          <w:t xml:space="preserve"> </w:t>
        </w:r>
      </w:ins>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Me gustaría que cambien de ruta los aviones o de lugar por dónde pasan, verdaderamente causan mucho daño auditivo.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8724136" w14:textId="77777777" w:rsidR="00146D7A" w:rsidRPr="002A5062" w:rsidRDefault="00146D7A" w:rsidP="002A5062">
      <w:pPr>
        <w:jc w:val="both"/>
        <w:rPr>
          <w:rFonts w:ascii="Arial" w:eastAsia="Arial" w:hAnsi="Arial" w:cs="Arial"/>
          <w:bCs/>
          <w:color w:val="000000"/>
          <w:sz w:val="22"/>
          <w:szCs w:val="22"/>
        </w:rPr>
      </w:pPr>
    </w:p>
    <w:p w14:paraId="5C912A90" w14:textId="3CDFCFF2" w:rsidR="00D714A9" w:rsidRPr="00D714A9" w:rsidRDefault="00D714A9" w:rsidP="00D714A9">
      <w:pPr>
        <w:autoSpaceDE w:val="0"/>
        <w:autoSpaceDN w:val="0"/>
        <w:adjustRightInd w:val="0"/>
        <w:jc w:val="both"/>
        <w:rPr>
          <w:rFonts w:ascii="Arial" w:eastAsia="Calibri" w:hAnsi="Arial" w:cs="Arial"/>
          <w:sz w:val="22"/>
          <w:szCs w:val="22"/>
          <w:lang w:val="es-ES" w:eastAsia="en-US"/>
        </w:rPr>
      </w:pPr>
      <w:bookmarkStart w:id="35" w:name="_Hlk134006571"/>
      <w:bookmarkStart w:id="36" w:name="_Hlk134607053"/>
      <w:bookmarkStart w:id="37" w:name="_Hlk134006590"/>
      <w:bookmarkStart w:id="38" w:name="_Hlk132187061"/>
      <w:bookmarkStart w:id="39" w:name="_Hlk128470666"/>
      <w:bookmarkStart w:id="40" w:name="_Hlk137027983"/>
      <w:r w:rsidRPr="00D714A9">
        <w:rPr>
          <w:rFonts w:ascii="Arial" w:eastAsia="Calibri" w:hAnsi="Arial" w:cs="Arial"/>
          <w:sz w:val="22"/>
          <w:szCs w:val="22"/>
          <w:lang w:val="es-ES" w:eastAsia="en-US"/>
        </w:rPr>
        <w:t xml:space="preserve">Por otro lado, </w:t>
      </w:r>
      <w:bookmarkStart w:id="41" w:name="_Hlk134185441"/>
      <w:r w:rsidRPr="00D714A9">
        <w:rPr>
          <w:rFonts w:ascii="Arial" w:eastAsia="Calibri" w:hAnsi="Arial" w:cs="Arial"/>
          <w:sz w:val="22"/>
          <w:szCs w:val="22"/>
          <w:lang w:val="es-ES" w:eastAsia="en-US"/>
        </w:rPr>
        <w:t xml:space="preserve">en lo que respecta a las rutas o corredores aéreos, La Unidad Administrativa Especial de Aeronáutica Civil – Aerocivil tiene como objetivo garantizar el desarrollo de la aviación civil y de la administración del espacio aéreo en condiciones de seguridad tanto en aire como en tierra y eficiencia, en concordancia con las políticas, planes y programas gubernamentales en materia económico-social y de relaciones internacionales para el crecimiento del transporte aéreo de Colombia. El desarrollo y modificación de las rutas áreas dispuesta en el espacio aéreo colombiano se encuentra a cargo </w:t>
      </w:r>
      <w:commentRangeStart w:id="42"/>
      <w:r w:rsidRPr="00D714A9">
        <w:rPr>
          <w:rFonts w:ascii="Arial" w:eastAsia="Calibri" w:hAnsi="Arial" w:cs="Arial"/>
          <w:sz w:val="22"/>
          <w:szCs w:val="22"/>
          <w:lang w:val="es-ES" w:eastAsia="en-US"/>
        </w:rPr>
        <w:t xml:space="preserve">de la </w:t>
      </w:r>
      <w:r w:rsidRPr="00D714A9">
        <w:rPr>
          <w:rFonts w:ascii="Arial" w:eastAsia="Calibri" w:hAnsi="Arial" w:cs="Arial"/>
          <w:color w:val="000000"/>
          <w:sz w:val="22"/>
          <w:szCs w:val="22"/>
          <w:shd w:val="clear" w:color="auto" w:fill="FFFFFF"/>
          <w:lang w:val="es-ES" w:eastAsia="en-US"/>
        </w:rPr>
        <w:t>Dirección de Operaciones de Navegación Aérea</w:t>
      </w:r>
      <w:r w:rsidRPr="00D714A9">
        <w:rPr>
          <w:rFonts w:ascii="Arial" w:eastAsia="Calibri" w:hAnsi="Arial" w:cs="Arial"/>
          <w:sz w:val="22"/>
          <w:szCs w:val="22"/>
          <w:lang w:val="es-ES" w:eastAsia="en-US"/>
        </w:rPr>
        <w:t>.</w:t>
      </w:r>
      <w:bookmarkEnd w:id="35"/>
      <w:bookmarkEnd w:id="36"/>
      <w:bookmarkEnd w:id="41"/>
      <w:commentRangeEnd w:id="42"/>
      <w:r w:rsidR="00D349BE">
        <w:rPr>
          <w:rStyle w:val="Refdecomentario"/>
        </w:rPr>
        <w:commentReference w:id="42"/>
      </w:r>
    </w:p>
    <w:p w14:paraId="44E162F3" w14:textId="77777777" w:rsidR="00D714A9" w:rsidRDefault="00D714A9" w:rsidP="00D714A9">
      <w:pPr>
        <w:autoSpaceDE w:val="0"/>
        <w:autoSpaceDN w:val="0"/>
        <w:adjustRightInd w:val="0"/>
        <w:jc w:val="both"/>
        <w:rPr>
          <w:rFonts w:ascii="Arial" w:eastAsia="Arial" w:hAnsi="Arial" w:cs="Arial"/>
          <w:bCs/>
          <w:color w:val="000000"/>
          <w:sz w:val="22"/>
          <w:szCs w:val="22"/>
          <w:lang w:val="es-ES"/>
        </w:rPr>
      </w:pPr>
    </w:p>
    <w:p w14:paraId="610D7312" w14:textId="481ABD6A" w:rsidR="00D714A9" w:rsidRDefault="00D714A9" w:rsidP="00D714A9">
      <w:pPr>
        <w:autoSpaceDE w:val="0"/>
        <w:autoSpaceDN w:val="0"/>
        <w:adjustRightInd w:val="0"/>
        <w:jc w:val="both"/>
        <w:rPr>
          <w:rFonts w:ascii="Arial" w:eastAsia="Calibri" w:hAnsi="Arial" w:cs="Arial"/>
          <w:sz w:val="22"/>
          <w:szCs w:val="22"/>
          <w:lang w:val="es-ES" w:eastAsia="en-US"/>
        </w:rPr>
      </w:pPr>
      <w:r w:rsidRPr="00D714A9">
        <w:rPr>
          <w:rFonts w:ascii="Arial" w:eastAsia="Arial" w:hAnsi="Arial" w:cs="Arial"/>
          <w:bCs/>
          <w:color w:val="000000"/>
          <w:sz w:val="22"/>
          <w:szCs w:val="22"/>
          <w:lang w:val="es-ES"/>
        </w:rPr>
        <w:t xml:space="preserve">A través de las rutas aéreas de salida del aeródromo vuelan las aeronaves que despegaron por la pista norte (14L/32R) y la pista sur (14R/32L) hacia la ciudad de Bogotá D.C, las cuales realizan un viraje en dirección norte o sur según su destino, dichos corredores aéreos </w:t>
      </w:r>
      <w:r w:rsidRPr="00D714A9">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Pr="00D714A9">
        <w:rPr>
          <w:rFonts w:ascii="Arial" w:hAnsi="Arial" w:cs="Arial"/>
          <w:color w:val="000000"/>
          <w:sz w:val="22"/>
          <w:szCs w:val="22"/>
          <w:shd w:val="clear" w:color="auto" w:fill="FFFFFF"/>
        </w:rPr>
        <w:t>Operaciones de Navegación Aérea</w:t>
      </w:r>
      <w:r w:rsidRPr="00D714A9">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Pr="00D714A9">
        <w:rPr>
          <w:rFonts w:ascii="Arial" w:hAnsi="Arial" w:cs="Arial"/>
          <w:sz w:val="22"/>
          <w:szCs w:val="22"/>
          <w:vertAlign w:val="superscript"/>
          <w:lang w:val="es-ES"/>
        </w:rPr>
        <w:endnoteReference w:id="13"/>
      </w:r>
      <w:r w:rsidRPr="00D714A9">
        <w:rPr>
          <w:rFonts w:ascii="Arial" w:hAnsi="Arial" w:cs="Arial"/>
          <w:sz w:val="22"/>
          <w:szCs w:val="22"/>
          <w:lang w:val="es-ES"/>
        </w:rPr>
        <w:t xml:space="preserve"> y las normativas nacionales expuestas en los Reglamentos Aeronáuticos de Colombia - RAC.  Estas rutas son diseñadas bajo los Documentos 9829</w:t>
      </w:r>
      <w:r w:rsidRPr="00D714A9">
        <w:rPr>
          <w:rFonts w:ascii="Arial" w:hAnsi="Arial" w:cs="Arial"/>
          <w:sz w:val="22"/>
          <w:szCs w:val="22"/>
          <w:vertAlign w:val="superscript"/>
          <w:lang w:val="es-ES"/>
        </w:rPr>
        <w:endnoteReference w:id="14"/>
      </w:r>
      <w:r w:rsidRPr="00D714A9">
        <w:rPr>
          <w:rFonts w:ascii="Arial" w:hAnsi="Arial" w:cs="Arial"/>
          <w:sz w:val="22"/>
          <w:szCs w:val="22"/>
          <w:lang w:val="es-ES"/>
        </w:rPr>
        <w:t>, 8168</w:t>
      </w:r>
      <w:r w:rsidRPr="00D714A9">
        <w:rPr>
          <w:rFonts w:ascii="Arial" w:hAnsi="Arial" w:cs="Arial"/>
          <w:sz w:val="22"/>
          <w:szCs w:val="22"/>
          <w:vertAlign w:val="superscript"/>
          <w:lang w:val="es-ES"/>
        </w:rPr>
        <w:endnoteReference w:id="15"/>
      </w:r>
      <w:r w:rsidRPr="00D714A9">
        <w:rPr>
          <w:rFonts w:ascii="Arial" w:hAnsi="Arial" w:cs="Arial"/>
          <w:sz w:val="22"/>
          <w:szCs w:val="22"/>
          <w:lang w:val="es-ES"/>
        </w:rPr>
        <w:t>, 9931</w:t>
      </w:r>
      <w:r w:rsidRPr="00D714A9">
        <w:rPr>
          <w:rFonts w:ascii="Arial" w:hAnsi="Arial" w:cs="Arial"/>
          <w:sz w:val="22"/>
          <w:szCs w:val="22"/>
          <w:vertAlign w:val="superscript"/>
          <w:lang w:val="es-ES"/>
        </w:rPr>
        <w:endnoteReference w:id="16"/>
      </w:r>
      <w:r w:rsidRPr="00D714A9">
        <w:rPr>
          <w:rFonts w:ascii="Arial" w:hAnsi="Arial" w:cs="Arial"/>
          <w:sz w:val="22"/>
          <w:szCs w:val="22"/>
          <w:lang w:val="es-ES"/>
        </w:rPr>
        <w:t>, 9993</w:t>
      </w:r>
      <w:r w:rsidRPr="00D714A9">
        <w:rPr>
          <w:rFonts w:ascii="Arial" w:hAnsi="Arial" w:cs="Arial"/>
          <w:sz w:val="22"/>
          <w:szCs w:val="22"/>
          <w:vertAlign w:val="superscript"/>
          <w:lang w:val="es-ES"/>
        </w:rPr>
        <w:endnoteReference w:id="17"/>
      </w:r>
      <w:r w:rsidRPr="00D714A9">
        <w:rPr>
          <w:rFonts w:ascii="Arial" w:hAnsi="Arial" w:cs="Arial"/>
          <w:sz w:val="22"/>
          <w:szCs w:val="22"/>
          <w:lang w:val="es-ES"/>
        </w:rPr>
        <w:t>,9992</w:t>
      </w:r>
      <w:r w:rsidRPr="00D714A9">
        <w:rPr>
          <w:rFonts w:ascii="Arial" w:hAnsi="Arial" w:cs="Arial"/>
          <w:sz w:val="22"/>
          <w:szCs w:val="22"/>
          <w:vertAlign w:val="superscript"/>
          <w:lang w:val="es-ES"/>
        </w:rPr>
        <w:endnoteReference w:id="18"/>
      </w:r>
      <w:r w:rsidRPr="00D714A9">
        <w:rPr>
          <w:rFonts w:ascii="Arial" w:hAnsi="Arial" w:cs="Arial"/>
          <w:sz w:val="22"/>
          <w:szCs w:val="22"/>
          <w:lang w:val="es-ES"/>
        </w:rPr>
        <w:t>, 9888</w:t>
      </w:r>
      <w:r w:rsidRPr="00D714A9">
        <w:rPr>
          <w:rFonts w:ascii="Arial" w:hAnsi="Arial" w:cs="Arial"/>
          <w:sz w:val="22"/>
          <w:szCs w:val="22"/>
          <w:vertAlign w:val="superscript"/>
          <w:lang w:val="es-ES"/>
        </w:rPr>
        <w:endnoteReference w:id="19"/>
      </w:r>
      <w:r w:rsidRPr="00D714A9">
        <w:rPr>
          <w:rFonts w:ascii="Arial" w:hAnsi="Arial" w:cs="Arial"/>
          <w:sz w:val="22"/>
          <w:szCs w:val="22"/>
          <w:lang w:val="es-ES"/>
        </w:rPr>
        <w:t>, 10031</w:t>
      </w:r>
      <w:r w:rsidRPr="00D714A9">
        <w:rPr>
          <w:rFonts w:ascii="Arial" w:hAnsi="Arial" w:cs="Arial"/>
          <w:sz w:val="22"/>
          <w:szCs w:val="22"/>
          <w:vertAlign w:val="superscript"/>
          <w:lang w:val="es-ES"/>
        </w:rPr>
        <w:endnoteReference w:id="20"/>
      </w:r>
      <w:r w:rsidRPr="00D714A9">
        <w:rPr>
          <w:rFonts w:ascii="Arial" w:hAnsi="Arial" w:cs="Arial"/>
          <w:sz w:val="22"/>
          <w:szCs w:val="22"/>
          <w:lang w:val="es-ES"/>
        </w:rPr>
        <w:t xml:space="preserve"> de la OACI y los RAC</w:t>
      </w:r>
      <w:r w:rsidRPr="00D714A9">
        <w:rPr>
          <w:rFonts w:ascii="Arial" w:hAnsi="Arial" w:cs="Arial"/>
          <w:sz w:val="22"/>
          <w:szCs w:val="22"/>
          <w:vertAlign w:val="superscript"/>
          <w:lang w:val="es-ES"/>
        </w:rPr>
        <w:endnoteReference w:id="21"/>
      </w:r>
      <w:r w:rsidRPr="00D714A9">
        <w:rPr>
          <w:rFonts w:ascii="Arial" w:hAnsi="Arial" w:cs="Arial"/>
          <w:sz w:val="22"/>
          <w:szCs w:val="22"/>
          <w:lang w:val="es-ES"/>
        </w:rPr>
        <w:t xml:space="preserve"> 4</w:t>
      </w:r>
      <w:r w:rsidRPr="00D714A9">
        <w:rPr>
          <w:rFonts w:ascii="Arial" w:hAnsi="Arial" w:cs="Arial"/>
          <w:sz w:val="22"/>
          <w:szCs w:val="22"/>
          <w:vertAlign w:val="superscript"/>
          <w:lang w:val="es-ES"/>
        </w:rPr>
        <w:endnoteReference w:id="22"/>
      </w:r>
      <w:r w:rsidRPr="00D714A9">
        <w:rPr>
          <w:rFonts w:ascii="Arial" w:hAnsi="Arial" w:cs="Arial"/>
          <w:sz w:val="22"/>
          <w:szCs w:val="22"/>
          <w:lang w:val="es-ES"/>
        </w:rPr>
        <w:t>, 14</w:t>
      </w:r>
      <w:r w:rsidRPr="00D714A9">
        <w:rPr>
          <w:rFonts w:ascii="Arial" w:hAnsi="Arial" w:cs="Arial"/>
          <w:sz w:val="22"/>
          <w:szCs w:val="22"/>
          <w:vertAlign w:val="superscript"/>
          <w:lang w:val="es-ES"/>
        </w:rPr>
        <w:endnoteReference w:id="23"/>
      </w:r>
      <w:r w:rsidRPr="00D714A9">
        <w:rPr>
          <w:rFonts w:ascii="Arial" w:hAnsi="Arial" w:cs="Arial"/>
          <w:sz w:val="22"/>
          <w:szCs w:val="22"/>
          <w:lang w:val="es-ES"/>
        </w:rPr>
        <w:t>, 204</w:t>
      </w:r>
      <w:r w:rsidRPr="00D714A9">
        <w:rPr>
          <w:rFonts w:ascii="Arial" w:hAnsi="Arial" w:cs="Arial"/>
          <w:sz w:val="22"/>
          <w:szCs w:val="22"/>
          <w:vertAlign w:val="superscript"/>
          <w:lang w:val="es-ES"/>
        </w:rPr>
        <w:endnoteReference w:id="24"/>
      </w:r>
      <w:r w:rsidRPr="00D714A9">
        <w:rPr>
          <w:rFonts w:ascii="Arial" w:hAnsi="Arial" w:cs="Arial"/>
          <w:sz w:val="22"/>
          <w:szCs w:val="22"/>
          <w:lang w:val="es-ES"/>
        </w:rPr>
        <w:t xml:space="preserve"> y 211</w:t>
      </w:r>
      <w:r w:rsidRPr="00D714A9">
        <w:rPr>
          <w:rFonts w:ascii="Arial" w:hAnsi="Arial" w:cs="Arial"/>
          <w:sz w:val="22"/>
          <w:szCs w:val="22"/>
          <w:vertAlign w:val="superscript"/>
          <w:lang w:val="es-ES"/>
        </w:rPr>
        <w:endnoteReference w:id="25"/>
      </w:r>
      <w:r w:rsidRPr="00D714A9">
        <w:rPr>
          <w:rFonts w:ascii="Arial" w:hAnsi="Arial" w:cs="Arial"/>
          <w:sz w:val="22"/>
          <w:szCs w:val="22"/>
          <w:lang w:val="es-ES"/>
        </w:rPr>
        <w:t>. Estas cartas de navegación se encuentran en el La AIP</w:t>
      </w:r>
      <w:r w:rsidRPr="00D714A9">
        <w:rPr>
          <w:rFonts w:ascii="Arial" w:hAnsi="Arial" w:cs="Arial"/>
          <w:sz w:val="22"/>
          <w:szCs w:val="22"/>
          <w:vertAlign w:val="superscript"/>
          <w:lang w:val="es-ES"/>
        </w:rPr>
        <w:endnoteReference w:id="26"/>
      </w:r>
      <w:r w:rsidRPr="00D714A9">
        <w:rPr>
          <w:rFonts w:ascii="Arial" w:hAnsi="Arial" w:cs="Arial"/>
          <w:sz w:val="22"/>
          <w:szCs w:val="22"/>
          <w:lang w:val="es-ES"/>
        </w:rPr>
        <w:t xml:space="preserve"> Colombia AD</w:t>
      </w:r>
      <w:r w:rsidRPr="00D714A9">
        <w:rPr>
          <w:rFonts w:ascii="Arial" w:hAnsi="Arial" w:cs="Arial"/>
          <w:sz w:val="22"/>
          <w:szCs w:val="22"/>
          <w:vertAlign w:val="superscript"/>
          <w:lang w:val="es-ES"/>
        </w:rPr>
        <w:endnoteReference w:id="27"/>
      </w:r>
      <w:r w:rsidRPr="00D714A9">
        <w:rPr>
          <w:rFonts w:ascii="Arial" w:hAnsi="Arial" w:cs="Arial"/>
          <w:sz w:val="22"/>
          <w:szCs w:val="22"/>
          <w:lang w:val="es-ES"/>
        </w:rPr>
        <w:t xml:space="preserve"> 2 SKBO, el cual es el manual básico de Información Aeronáutica del aeródromo y contiene información de carácter permanente y cambios temporales de larga duración, esencial para la navegación aérea y las operaciones aeroportuarias</w:t>
      </w:r>
      <w:r w:rsidRPr="00D714A9">
        <w:rPr>
          <w:rFonts w:ascii="Arial" w:eastAsia="Calibri" w:hAnsi="Arial" w:cs="Arial"/>
          <w:sz w:val="22"/>
          <w:szCs w:val="22"/>
          <w:lang w:val="es-ES" w:eastAsia="en-US"/>
        </w:rPr>
        <w:t>.</w:t>
      </w:r>
      <w:bookmarkEnd w:id="37"/>
      <w:bookmarkEnd w:id="38"/>
    </w:p>
    <w:p w14:paraId="2360F6EB" w14:textId="77777777" w:rsidR="00D714A9" w:rsidRDefault="00D714A9" w:rsidP="00D714A9">
      <w:pPr>
        <w:autoSpaceDE w:val="0"/>
        <w:autoSpaceDN w:val="0"/>
        <w:adjustRightInd w:val="0"/>
        <w:jc w:val="both"/>
        <w:rPr>
          <w:rFonts w:ascii="Arial" w:eastAsia="Calibri" w:hAnsi="Arial" w:cs="Arial"/>
          <w:sz w:val="22"/>
          <w:szCs w:val="22"/>
          <w:lang w:val="es-ES" w:eastAsia="en-US"/>
        </w:rPr>
      </w:pPr>
    </w:p>
    <w:p w14:paraId="4FE077D3" w14:textId="1EF5321A" w:rsidR="00D714A9" w:rsidRPr="00D714A9" w:rsidRDefault="00D714A9" w:rsidP="00D714A9">
      <w:pPr>
        <w:autoSpaceDE w:val="0"/>
        <w:autoSpaceDN w:val="0"/>
        <w:adjustRightInd w:val="0"/>
        <w:jc w:val="both"/>
        <w:rPr>
          <w:rFonts w:ascii="Arial" w:eastAsia="Calibri" w:hAnsi="Arial" w:cs="Arial"/>
          <w:sz w:val="22"/>
          <w:szCs w:val="22"/>
          <w:lang w:val="es-ES" w:eastAsia="en-US"/>
        </w:rPr>
      </w:pPr>
      <w:bookmarkStart w:id="43" w:name="_Hlk136869554"/>
      <w:commentRangeStart w:id="44"/>
      <w:r w:rsidRPr="00D714A9">
        <w:rPr>
          <w:rFonts w:ascii="Arial" w:eastAsia="Calibri" w:hAnsi="Arial" w:cs="Arial"/>
          <w:sz w:val="22"/>
          <w:szCs w:val="22"/>
          <w:lang w:val="es-ES" w:eastAsia="en-US"/>
        </w:rPr>
        <w:lastRenderedPageBreak/>
        <w:t xml:space="preserve">Como conclusión, los procedimientos aéreos realizados sobre el sector están sujetos al cumplimiento de lo establecido en las cartas de navegación aérea para el espacio aéreo del Aeropuerto </w:t>
      </w:r>
      <w:bookmarkStart w:id="45" w:name="_Hlk132032765"/>
      <w:r w:rsidRPr="00D714A9">
        <w:rPr>
          <w:rFonts w:ascii="Arial" w:eastAsia="Calibri" w:hAnsi="Arial" w:cs="Arial"/>
          <w:sz w:val="22"/>
          <w:szCs w:val="22"/>
          <w:lang w:val="es-ES" w:eastAsia="en-US"/>
        </w:rPr>
        <w:t>Internacional El Dorado</w:t>
      </w:r>
      <w:bookmarkEnd w:id="45"/>
      <w:r w:rsidRPr="00D714A9">
        <w:rPr>
          <w:rFonts w:ascii="Arial" w:eastAsia="Calibri" w:hAnsi="Arial" w:cs="Arial"/>
          <w:sz w:val="22"/>
          <w:szCs w:val="22"/>
          <w:lang w:val="es-ES" w:eastAsia="en-US"/>
        </w:rPr>
        <w:t xml:space="preserve">, tal como lo establece y administra la </w:t>
      </w:r>
      <w:r w:rsidRPr="00D714A9">
        <w:rPr>
          <w:rFonts w:ascii="Arial" w:eastAsia="Calibri" w:hAnsi="Arial" w:cs="Arial"/>
          <w:color w:val="000000"/>
          <w:sz w:val="22"/>
          <w:szCs w:val="22"/>
          <w:shd w:val="clear" w:color="auto" w:fill="FFFFFF"/>
          <w:lang w:eastAsia="en-US"/>
        </w:rPr>
        <w:t>Dirección de Operaciones de Navegación Aérea</w:t>
      </w:r>
      <w:r w:rsidRPr="00D714A9">
        <w:rPr>
          <w:rFonts w:ascii="Arial" w:eastAsia="Calibri" w:hAnsi="Arial" w:cs="Arial"/>
          <w:sz w:val="22"/>
          <w:szCs w:val="22"/>
          <w:lang w:eastAsia="en-US"/>
        </w:rPr>
        <w:t xml:space="preserve"> </w:t>
      </w:r>
      <w:r w:rsidRPr="00D714A9">
        <w:rPr>
          <w:rFonts w:ascii="Arial" w:eastAsia="Calibri" w:hAnsi="Arial" w:cs="Arial"/>
          <w:sz w:val="22"/>
          <w:szCs w:val="22"/>
          <w:lang w:val="es-ES" w:eastAsia="en-US"/>
        </w:rPr>
        <w:t>y la licencia ambiental otorgada por la ANLA.</w:t>
      </w:r>
      <w:bookmarkEnd w:id="43"/>
      <w:commentRangeEnd w:id="44"/>
      <w:r w:rsidR="00D349BE">
        <w:rPr>
          <w:rStyle w:val="Refdecomentario"/>
        </w:rPr>
        <w:commentReference w:id="44"/>
      </w:r>
    </w:p>
    <w:bookmarkEnd w:id="39"/>
    <w:bookmarkEnd w:id="40"/>
    <w:p w14:paraId="7A7EBADC" w14:textId="77777777" w:rsidR="002A5062" w:rsidRPr="00D714A9" w:rsidRDefault="002A5062" w:rsidP="002A5062">
      <w:pPr>
        <w:jc w:val="both"/>
        <w:rPr>
          <w:rFonts w:ascii="Arial" w:eastAsia="Arial" w:hAnsi="Arial" w:cs="Arial"/>
          <w:bCs/>
          <w:color w:val="000000"/>
          <w:sz w:val="22"/>
          <w:szCs w:val="22"/>
          <w:lang w:val="es-ES"/>
        </w:rPr>
      </w:pPr>
    </w:p>
    <w:p w14:paraId="05FD60CE" w14:textId="421ECDC1" w:rsidR="00D714A9" w:rsidRPr="00D714A9" w:rsidRDefault="00D714A9" w:rsidP="00D714A9">
      <w:pPr>
        <w:jc w:val="both"/>
        <w:rPr>
          <w:rFonts w:ascii="Arial" w:eastAsia="Calibri" w:hAnsi="Arial" w:cs="Arial"/>
          <w:sz w:val="22"/>
          <w:szCs w:val="22"/>
          <w:lang w:eastAsia="en-US"/>
        </w:rPr>
      </w:pPr>
      <w:bookmarkStart w:id="46" w:name="_Hlk133240888"/>
      <w:bookmarkStart w:id="47" w:name="_Hlk131411022"/>
      <w:bookmarkStart w:id="48" w:name="_Hlk134608157"/>
      <w:bookmarkStart w:id="49" w:name="_Hlk136874523"/>
      <w:bookmarkStart w:id="50" w:name="_Hlk135143027"/>
      <w:r>
        <w:rPr>
          <w:rFonts w:ascii="Arial" w:eastAsia="Calibri" w:hAnsi="Arial" w:cs="Arial"/>
          <w:sz w:val="22"/>
          <w:szCs w:val="22"/>
          <w:lang w:eastAsia="en-US"/>
        </w:rPr>
        <w:t>Adicional, e</w:t>
      </w:r>
      <w:r w:rsidRPr="00D714A9">
        <w:rPr>
          <w:rFonts w:ascii="Arial" w:eastAsia="Calibri" w:hAnsi="Arial" w:cs="Arial"/>
          <w:sz w:val="22"/>
          <w:szCs w:val="22"/>
          <w:lang w:eastAsia="en-US"/>
        </w:rPr>
        <w:t>l Ministerio de Ambiente y Desarrollo Sostenible – MADS</w:t>
      </w:r>
      <w:r w:rsidRPr="00D714A9">
        <w:rPr>
          <w:rFonts w:ascii="Arial" w:eastAsia="Calibri" w:hAnsi="Arial" w:cs="Arial"/>
          <w:sz w:val="22"/>
          <w:szCs w:val="22"/>
          <w:vertAlign w:val="superscript"/>
          <w:lang w:eastAsia="en-US"/>
        </w:rPr>
        <w:endnoteReference w:id="28"/>
      </w:r>
      <w:r w:rsidRPr="00D714A9">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D714A9">
        <w:rPr>
          <w:rFonts w:ascii="Arial" w:eastAsia="Calibri" w:hAnsi="Arial" w:cs="Arial"/>
          <w:sz w:val="22"/>
          <w:szCs w:val="22"/>
          <w:vertAlign w:val="superscript"/>
          <w:lang w:eastAsia="en-US"/>
        </w:rPr>
        <w:endnoteReference w:id="29"/>
      </w:r>
      <w:r w:rsidRPr="00D714A9">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D714A9">
        <w:rPr>
          <w:rFonts w:ascii="Arial" w:eastAsia="Calibri" w:hAnsi="Arial" w:cs="Arial"/>
          <w:sz w:val="22"/>
          <w:szCs w:val="22"/>
          <w:lang w:val="es-ES" w:eastAsia="en-US"/>
        </w:rPr>
        <w:t xml:space="preserve">evalúa continuamente la percepción de los niveles de ruido y de la operación de las aeronaves, </w:t>
      </w:r>
      <w:bookmarkStart w:id="51" w:name="_Hlk132186792"/>
      <w:r w:rsidRPr="00D714A9">
        <w:rPr>
          <w:rFonts w:ascii="Arial" w:eastAsia="Calibri" w:hAnsi="Arial" w:cs="Arial"/>
          <w:sz w:val="22"/>
          <w:szCs w:val="22"/>
          <w:lang w:val="es-ES" w:eastAsia="en-US"/>
        </w:rPr>
        <w:t>bajo los siguientes instrumentos técnicos y normativos en cumplimiento de la licencia ambiental y de los reglamentos aeronáuticos:</w:t>
      </w:r>
      <w:bookmarkEnd w:id="51"/>
    </w:p>
    <w:p w14:paraId="64777276" w14:textId="77777777" w:rsidR="00D714A9" w:rsidRPr="00D714A9" w:rsidRDefault="00D714A9" w:rsidP="00D714A9">
      <w:pPr>
        <w:jc w:val="both"/>
        <w:rPr>
          <w:rFonts w:ascii="Arial" w:eastAsia="Calibri" w:hAnsi="Arial" w:cs="Arial"/>
          <w:sz w:val="22"/>
          <w:szCs w:val="22"/>
          <w:lang w:val="es-ES" w:eastAsia="en-US"/>
        </w:rPr>
      </w:pPr>
    </w:p>
    <w:p w14:paraId="556EF87A" w14:textId="77777777" w:rsidR="00D714A9" w:rsidRPr="00D714A9" w:rsidRDefault="00D714A9" w:rsidP="00D714A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D714A9">
        <w:rPr>
          <w:rFonts w:ascii="Arial" w:eastAsia="Calibri" w:hAnsi="Arial" w:cs="Arial"/>
          <w:i/>
          <w:iCs/>
          <w:color w:val="000000"/>
          <w:sz w:val="22"/>
          <w:szCs w:val="22"/>
          <w:u w:val="single"/>
          <w:lang w:val="es-ES" w:eastAsia="es-CO"/>
        </w:rPr>
        <w:t>Centro De Monitoreo Aero Ambiental - CMAA</w:t>
      </w:r>
      <w:r w:rsidRPr="00D714A9">
        <w:rPr>
          <w:rFonts w:ascii="Arial" w:eastAsia="Calibri" w:hAnsi="Arial" w:cs="Arial"/>
          <w:i/>
          <w:iCs/>
          <w:color w:val="000000"/>
          <w:sz w:val="22"/>
          <w:szCs w:val="22"/>
          <w:u w:val="single"/>
          <w:vertAlign w:val="superscript"/>
          <w:lang w:val="es-ES" w:eastAsia="es-CO"/>
        </w:rPr>
        <w:endnoteReference w:id="30"/>
      </w:r>
      <w:r w:rsidRPr="00D714A9">
        <w:rPr>
          <w:rFonts w:ascii="Arial" w:eastAsia="Calibri" w:hAnsi="Arial" w:cs="Arial"/>
          <w:i/>
          <w:iCs/>
          <w:color w:val="000000"/>
          <w:sz w:val="22"/>
          <w:szCs w:val="22"/>
          <w:u w:val="single"/>
          <w:lang w:eastAsia="es-CO"/>
        </w:rPr>
        <w:t xml:space="preserve">: </w:t>
      </w:r>
      <w:r w:rsidRPr="00D714A9">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1D3F3178" w14:textId="77777777" w:rsidR="00D714A9" w:rsidRPr="00D714A9" w:rsidRDefault="00D714A9" w:rsidP="00D714A9">
      <w:pPr>
        <w:jc w:val="both"/>
        <w:rPr>
          <w:rFonts w:ascii="Arial" w:eastAsia="Calibri" w:hAnsi="Arial" w:cs="Arial"/>
          <w:color w:val="000000"/>
          <w:sz w:val="22"/>
          <w:szCs w:val="22"/>
          <w:lang w:eastAsia="en-US"/>
        </w:rPr>
      </w:pPr>
    </w:p>
    <w:p w14:paraId="1C599792" w14:textId="77777777" w:rsidR="00D714A9" w:rsidRPr="00D714A9" w:rsidRDefault="00D714A9" w:rsidP="00D714A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D714A9">
        <w:rPr>
          <w:rFonts w:ascii="Arial" w:eastAsia="Calibri" w:hAnsi="Arial" w:cs="Arial"/>
          <w:i/>
          <w:iCs/>
          <w:color w:val="000000"/>
          <w:sz w:val="22"/>
          <w:szCs w:val="22"/>
          <w:u w:val="single"/>
          <w:lang w:eastAsia="es-CO"/>
        </w:rPr>
        <w:t>Se implementó el Manual de Atenuación de Ruido:</w:t>
      </w:r>
      <w:r w:rsidRPr="00D714A9">
        <w:rPr>
          <w:rFonts w:ascii="Arial" w:eastAsia="Calibri" w:hAnsi="Arial" w:cs="Arial"/>
          <w:i/>
          <w:iCs/>
          <w:color w:val="000000"/>
          <w:sz w:val="22"/>
          <w:szCs w:val="22"/>
          <w:lang w:eastAsia="es-CO"/>
        </w:rPr>
        <w:t xml:space="preserve"> </w:t>
      </w:r>
      <w:r w:rsidRPr="00D714A9">
        <w:rPr>
          <w:rFonts w:ascii="Arial" w:eastAsia="Calibri" w:hAnsi="Arial" w:cs="Arial"/>
          <w:color w:val="000000"/>
          <w:sz w:val="22"/>
          <w:szCs w:val="22"/>
          <w:lang w:eastAsia="es-CO"/>
        </w:rPr>
        <w:t>Son</w:t>
      </w:r>
      <w:r w:rsidRPr="00D714A9">
        <w:rPr>
          <w:rFonts w:ascii="Arial" w:eastAsia="Calibri" w:hAnsi="Arial" w:cs="Arial"/>
          <w:i/>
          <w:iCs/>
          <w:color w:val="000000"/>
          <w:sz w:val="22"/>
          <w:szCs w:val="22"/>
          <w:lang w:eastAsia="es-CO"/>
        </w:rPr>
        <w:t xml:space="preserve"> </w:t>
      </w:r>
      <w:r w:rsidRPr="00D714A9">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D714A9">
        <w:rPr>
          <w:rFonts w:ascii="Arial" w:eastAsia="Calibri" w:hAnsi="Arial" w:cs="Arial"/>
          <w:color w:val="000000"/>
          <w:sz w:val="22"/>
          <w:szCs w:val="22"/>
          <w:vertAlign w:val="superscript"/>
          <w:lang w:eastAsia="es-CO"/>
        </w:rPr>
        <w:endnoteReference w:id="31"/>
      </w:r>
      <w:r w:rsidRPr="00D714A9">
        <w:rPr>
          <w:rFonts w:ascii="Arial" w:eastAsia="Calibri" w:hAnsi="Arial" w:cs="Arial"/>
          <w:color w:val="000000"/>
          <w:sz w:val="22"/>
          <w:szCs w:val="22"/>
          <w:lang w:eastAsia="es-CO"/>
        </w:rPr>
        <w:t xml:space="preserve">. </w:t>
      </w:r>
    </w:p>
    <w:p w14:paraId="341880C0" w14:textId="77777777" w:rsidR="00D714A9" w:rsidRPr="00D714A9" w:rsidRDefault="00D714A9" w:rsidP="00D714A9">
      <w:pPr>
        <w:jc w:val="both"/>
        <w:rPr>
          <w:rFonts w:ascii="Arial" w:eastAsia="Calibri" w:hAnsi="Arial" w:cs="Arial"/>
          <w:color w:val="000000"/>
          <w:sz w:val="22"/>
          <w:szCs w:val="22"/>
          <w:lang w:val="es-ES" w:eastAsia="en-US"/>
        </w:rPr>
      </w:pPr>
    </w:p>
    <w:p w14:paraId="2B100EE2" w14:textId="77777777" w:rsidR="00D714A9" w:rsidRPr="00D714A9" w:rsidRDefault="00D714A9" w:rsidP="00D714A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D714A9">
        <w:rPr>
          <w:rFonts w:ascii="Arial" w:eastAsia="Calibri" w:hAnsi="Arial" w:cs="Arial"/>
          <w:i/>
          <w:iCs/>
          <w:color w:val="000000"/>
          <w:sz w:val="22"/>
          <w:szCs w:val="22"/>
          <w:u w:val="single"/>
          <w:lang w:eastAsia="es-CO"/>
        </w:rPr>
        <w:t>Reconversión de flota aérea:</w:t>
      </w:r>
      <w:r w:rsidRPr="00D714A9">
        <w:rPr>
          <w:rFonts w:ascii="Arial" w:eastAsia="Calibri" w:hAnsi="Arial" w:cs="Arial"/>
          <w:i/>
          <w:iCs/>
          <w:color w:val="000000"/>
          <w:sz w:val="22"/>
          <w:szCs w:val="22"/>
          <w:lang w:eastAsia="es-CO"/>
        </w:rPr>
        <w:t xml:space="preserve"> </w:t>
      </w:r>
      <w:r w:rsidRPr="00D714A9">
        <w:rPr>
          <w:rFonts w:ascii="Arial" w:eastAsia="Calibri" w:hAnsi="Arial" w:cs="Arial"/>
          <w:color w:val="000000"/>
          <w:sz w:val="22"/>
          <w:szCs w:val="22"/>
          <w:lang w:eastAsia="es-CO"/>
        </w:rPr>
        <w:t>Actualmente en el Aeropuerto Internacional El Dorado no está permitido el uso de aeronaves Capítulo</w:t>
      </w:r>
      <w:r w:rsidRPr="00D714A9">
        <w:rPr>
          <w:rFonts w:ascii="Arial" w:eastAsia="Calibri" w:hAnsi="Arial" w:cs="Arial"/>
          <w:color w:val="000000"/>
          <w:sz w:val="22"/>
          <w:szCs w:val="22"/>
          <w:vertAlign w:val="superscript"/>
          <w:lang w:eastAsia="es-CO"/>
        </w:rPr>
        <w:endnoteReference w:id="32"/>
      </w:r>
      <w:r w:rsidRPr="00D714A9">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2217B25E" w14:textId="77777777" w:rsidR="00D714A9" w:rsidRPr="00D714A9" w:rsidRDefault="00D714A9" w:rsidP="00D714A9">
      <w:pPr>
        <w:jc w:val="both"/>
        <w:rPr>
          <w:rFonts w:ascii="Arial" w:eastAsia="Calibri" w:hAnsi="Arial" w:cs="Arial"/>
          <w:color w:val="000000"/>
          <w:sz w:val="22"/>
          <w:szCs w:val="22"/>
          <w:lang w:eastAsia="en-US"/>
        </w:rPr>
      </w:pPr>
    </w:p>
    <w:p w14:paraId="022297D2" w14:textId="77777777" w:rsidR="00D714A9" w:rsidRPr="00D714A9" w:rsidRDefault="00D714A9" w:rsidP="00D714A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D714A9">
        <w:rPr>
          <w:rFonts w:ascii="Arial" w:eastAsia="Calibri" w:hAnsi="Arial" w:cs="Arial"/>
          <w:i/>
          <w:iCs/>
          <w:color w:val="000000"/>
          <w:sz w:val="22"/>
          <w:szCs w:val="22"/>
          <w:u w:val="single"/>
          <w:lang w:eastAsia="es-CO"/>
        </w:rPr>
        <w:t>Procedimientos PBN</w:t>
      </w:r>
      <w:r w:rsidRPr="00D714A9">
        <w:rPr>
          <w:rFonts w:ascii="Arial" w:eastAsia="Calibri" w:hAnsi="Arial" w:cs="Arial"/>
          <w:i/>
          <w:iCs/>
          <w:color w:val="000000"/>
          <w:sz w:val="22"/>
          <w:szCs w:val="22"/>
          <w:u w:val="single"/>
          <w:vertAlign w:val="superscript"/>
          <w:lang w:eastAsia="es-CO"/>
        </w:rPr>
        <w:endnoteReference w:id="33"/>
      </w:r>
      <w:r w:rsidRPr="00D714A9">
        <w:rPr>
          <w:rFonts w:ascii="Arial" w:eastAsia="Calibri" w:hAnsi="Arial" w:cs="Arial"/>
          <w:i/>
          <w:iCs/>
          <w:color w:val="000000"/>
          <w:sz w:val="22"/>
          <w:szCs w:val="22"/>
          <w:u w:val="single"/>
          <w:lang w:eastAsia="es-CO"/>
        </w:rPr>
        <w:t>:</w:t>
      </w:r>
      <w:r w:rsidRPr="00D714A9">
        <w:rPr>
          <w:rFonts w:ascii="Arial" w:eastAsia="Calibri" w:hAnsi="Arial" w:cs="Arial"/>
          <w:i/>
          <w:iCs/>
          <w:color w:val="000000"/>
          <w:sz w:val="22"/>
          <w:szCs w:val="22"/>
          <w:lang w:eastAsia="es-CO"/>
        </w:rPr>
        <w:t xml:space="preserve"> </w:t>
      </w:r>
      <w:r w:rsidRPr="00D714A9">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D714A9">
        <w:rPr>
          <w:rFonts w:ascii="Arial" w:eastAsia="Calibri" w:hAnsi="Arial" w:cs="Arial"/>
          <w:iCs/>
          <w:sz w:val="22"/>
          <w:szCs w:val="22"/>
          <w:lang w:eastAsia="es-CO"/>
        </w:rPr>
        <w:t>la curva de los 65dB LDN</w:t>
      </w:r>
      <w:r w:rsidRPr="00D714A9">
        <w:rPr>
          <w:rFonts w:ascii="Arial" w:eastAsia="Calibri" w:hAnsi="Arial" w:cs="Arial"/>
          <w:iCs/>
          <w:sz w:val="22"/>
          <w:szCs w:val="22"/>
          <w:vertAlign w:val="superscript"/>
          <w:lang w:eastAsia="es-CO"/>
        </w:rPr>
        <w:endnoteReference w:id="34"/>
      </w:r>
      <w:r w:rsidRPr="00D714A9">
        <w:rPr>
          <w:rFonts w:ascii="Arial" w:eastAsia="Calibri" w:hAnsi="Arial" w:cs="Arial"/>
          <w:iCs/>
          <w:sz w:val="22"/>
          <w:szCs w:val="22"/>
          <w:lang w:eastAsia="es-CO"/>
        </w:rPr>
        <w:t xml:space="preserve"> ha disminuido un 7.1% desde el año 2018 al 2021.</w:t>
      </w:r>
    </w:p>
    <w:p w14:paraId="0426F456" w14:textId="77777777" w:rsidR="00D714A9" w:rsidRPr="00D714A9" w:rsidRDefault="00D714A9" w:rsidP="00D714A9">
      <w:pPr>
        <w:spacing w:after="160" w:line="259" w:lineRule="auto"/>
        <w:ind w:left="720"/>
        <w:contextualSpacing/>
        <w:rPr>
          <w:rFonts w:ascii="Arial" w:eastAsia="Calibri" w:hAnsi="Arial" w:cs="Arial"/>
          <w:color w:val="000000"/>
          <w:sz w:val="22"/>
          <w:szCs w:val="22"/>
          <w:lang w:eastAsia="es-CO"/>
        </w:rPr>
      </w:pPr>
    </w:p>
    <w:p w14:paraId="65783EB1" w14:textId="77777777" w:rsidR="00D714A9" w:rsidRPr="00D714A9" w:rsidRDefault="00D714A9" w:rsidP="00D714A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D714A9">
        <w:rPr>
          <w:rFonts w:ascii="Arial" w:eastAsia="Calibri" w:hAnsi="Arial" w:cs="Arial"/>
          <w:i/>
          <w:iCs/>
          <w:color w:val="000000"/>
          <w:sz w:val="22"/>
          <w:szCs w:val="22"/>
          <w:u w:val="single"/>
          <w:lang w:eastAsia="es-CO"/>
        </w:rPr>
        <w:t>Recinto prueba de motores:</w:t>
      </w:r>
      <w:r w:rsidRPr="00D714A9">
        <w:rPr>
          <w:rFonts w:ascii="Arial" w:eastAsia="Calibri" w:hAnsi="Arial" w:cs="Arial"/>
          <w:i/>
          <w:iCs/>
          <w:color w:val="000000"/>
          <w:sz w:val="22"/>
          <w:szCs w:val="22"/>
          <w:lang w:eastAsia="es-CO"/>
        </w:rPr>
        <w:t xml:space="preserve"> </w:t>
      </w:r>
      <w:r w:rsidRPr="00D714A9">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5109E6A7" w14:textId="77777777" w:rsidR="00D714A9" w:rsidRPr="00D714A9" w:rsidRDefault="00D714A9" w:rsidP="00D714A9">
      <w:pPr>
        <w:autoSpaceDE w:val="0"/>
        <w:autoSpaceDN w:val="0"/>
        <w:adjustRightInd w:val="0"/>
        <w:jc w:val="both"/>
        <w:rPr>
          <w:rFonts w:ascii="Arial" w:eastAsia="Calibri" w:hAnsi="Arial" w:cs="Arial"/>
          <w:i/>
          <w:iCs/>
          <w:color w:val="000000"/>
          <w:sz w:val="22"/>
          <w:szCs w:val="22"/>
          <w:lang w:val="es-ES" w:eastAsia="es-CO"/>
        </w:rPr>
      </w:pPr>
    </w:p>
    <w:p w14:paraId="03E287D6" w14:textId="77777777" w:rsidR="00D714A9" w:rsidRPr="00D714A9" w:rsidRDefault="00D714A9" w:rsidP="00D714A9">
      <w:pPr>
        <w:numPr>
          <w:ilvl w:val="0"/>
          <w:numId w:val="6"/>
        </w:numPr>
        <w:autoSpaceDE w:val="0"/>
        <w:autoSpaceDN w:val="0"/>
        <w:adjustRightInd w:val="0"/>
        <w:jc w:val="both"/>
        <w:rPr>
          <w:rFonts w:ascii="Arial" w:eastAsia="Calibri" w:hAnsi="Arial" w:cs="Arial"/>
          <w:color w:val="000000"/>
          <w:sz w:val="22"/>
          <w:szCs w:val="22"/>
          <w:lang w:val="es-ES" w:eastAsia="es-CO"/>
        </w:rPr>
      </w:pPr>
      <w:r w:rsidRPr="00D714A9">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D714A9">
        <w:rPr>
          <w:rFonts w:ascii="Arial" w:eastAsia="Calibri" w:hAnsi="Arial" w:cs="Arial"/>
          <w:color w:val="000000"/>
          <w:sz w:val="22"/>
          <w:szCs w:val="22"/>
          <w:lang w:val="es-ES" w:eastAsia="es-CO"/>
        </w:rPr>
        <w:t>, adoptado mediante la Resolución 01599 del 2020</w:t>
      </w:r>
      <w:r w:rsidRPr="00D714A9">
        <w:rPr>
          <w:rFonts w:ascii="Arial" w:eastAsia="Calibri" w:hAnsi="Arial" w:cs="Arial"/>
          <w:color w:val="000000"/>
          <w:sz w:val="22"/>
          <w:szCs w:val="22"/>
          <w:vertAlign w:val="superscript"/>
          <w:lang w:val="es-ES" w:eastAsia="es-CO"/>
        </w:rPr>
        <w:endnoteReference w:id="35"/>
      </w:r>
      <w:r w:rsidRPr="00D714A9">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D714A9">
        <w:rPr>
          <w:rFonts w:ascii="Arial" w:eastAsia="Calibri" w:hAnsi="Arial" w:cs="Arial"/>
          <w:color w:val="000000"/>
          <w:sz w:val="22"/>
          <w:szCs w:val="22"/>
          <w:lang w:val="es-ES" w:eastAsia="es-CO"/>
        </w:rPr>
        <w:t>dBA</w:t>
      </w:r>
      <w:proofErr w:type="spellEnd"/>
      <w:r w:rsidRPr="00D714A9">
        <w:rPr>
          <w:rFonts w:ascii="Arial" w:eastAsia="Calibri" w:hAnsi="Arial" w:cs="Arial"/>
          <w:color w:val="000000"/>
          <w:sz w:val="22"/>
          <w:szCs w:val="22"/>
          <w:vertAlign w:val="superscript"/>
          <w:lang w:val="es-ES" w:eastAsia="es-CO"/>
        </w:rPr>
        <w:endnoteReference w:id="36"/>
      </w:r>
      <w:r w:rsidRPr="00D714A9">
        <w:rPr>
          <w:rFonts w:ascii="Arial" w:eastAsia="Calibri" w:hAnsi="Arial" w:cs="Arial"/>
          <w:color w:val="000000"/>
          <w:sz w:val="22"/>
          <w:szCs w:val="22"/>
          <w:lang w:val="es-ES" w:eastAsia="es-CO"/>
        </w:rPr>
        <w:t xml:space="preserve"> </w:t>
      </w:r>
      <w:proofErr w:type="spellStart"/>
      <w:r w:rsidRPr="00D714A9">
        <w:rPr>
          <w:rFonts w:ascii="Arial" w:eastAsia="Calibri" w:hAnsi="Arial" w:cs="Arial"/>
          <w:color w:val="000000"/>
          <w:sz w:val="22"/>
          <w:szCs w:val="22"/>
          <w:lang w:val="es-ES" w:eastAsia="es-CO"/>
        </w:rPr>
        <w:t>Lmax</w:t>
      </w:r>
      <w:proofErr w:type="spellEnd"/>
      <w:r w:rsidRPr="00D714A9">
        <w:rPr>
          <w:rFonts w:ascii="Arial" w:eastAsia="Calibri" w:hAnsi="Arial" w:cs="Arial"/>
          <w:color w:val="000000"/>
          <w:sz w:val="22"/>
          <w:szCs w:val="22"/>
          <w:vertAlign w:val="superscript"/>
          <w:lang w:val="es-ES" w:eastAsia="es-CO"/>
        </w:rPr>
        <w:endnoteReference w:id="37"/>
      </w:r>
      <w:r w:rsidRPr="00D714A9">
        <w:rPr>
          <w:rFonts w:ascii="Arial" w:eastAsia="Calibri" w:hAnsi="Arial" w:cs="Arial"/>
          <w:color w:val="000000"/>
          <w:sz w:val="22"/>
          <w:szCs w:val="22"/>
          <w:lang w:val="es-ES" w:eastAsia="es-CO"/>
        </w:rPr>
        <w:t xml:space="preserve">, con lo cual se determina cuando una </w:t>
      </w:r>
      <w:r w:rsidRPr="00D714A9">
        <w:rPr>
          <w:rFonts w:ascii="Arial" w:eastAsia="Calibri" w:hAnsi="Arial" w:cs="Arial"/>
          <w:color w:val="000000"/>
          <w:sz w:val="22"/>
          <w:szCs w:val="22"/>
          <w:lang w:val="es-ES" w:eastAsia="es-CO"/>
        </w:rPr>
        <w:lastRenderedPageBreak/>
        <w:t>aeronave es posible infractora en términos de niveles de ruido emitidos por la misma, dicha resolución actualmente se encuentra vigente, de aplicación gradual y progresiva.</w:t>
      </w:r>
      <w:bookmarkEnd w:id="46"/>
      <w:r w:rsidRPr="00D714A9">
        <w:rPr>
          <w:rFonts w:ascii="Arial" w:eastAsia="Calibri" w:hAnsi="Arial" w:cs="Arial"/>
          <w:color w:val="000000"/>
          <w:sz w:val="22"/>
          <w:szCs w:val="22"/>
          <w:lang w:val="es-ES" w:eastAsia="es-CO"/>
        </w:rPr>
        <w:t xml:space="preserve"> </w:t>
      </w:r>
    </w:p>
    <w:bookmarkEnd w:id="47"/>
    <w:p w14:paraId="2481D730" w14:textId="77777777" w:rsidR="00D714A9" w:rsidRPr="00D714A9" w:rsidRDefault="00D714A9" w:rsidP="00D714A9">
      <w:pPr>
        <w:rPr>
          <w:rFonts w:ascii="Arial" w:eastAsia="Calibri" w:hAnsi="Arial" w:cs="Arial"/>
          <w:szCs w:val="24"/>
          <w:lang w:eastAsia="en-US"/>
        </w:rPr>
      </w:pPr>
    </w:p>
    <w:p w14:paraId="242919FE" w14:textId="77777777" w:rsidR="00D714A9" w:rsidRPr="00D714A9" w:rsidRDefault="00D714A9" w:rsidP="00D714A9">
      <w:pPr>
        <w:jc w:val="both"/>
        <w:rPr>
          <w:rFonts w:ascii="Arial" w:eastAsia="Calibri" w:hAnsi="Arial" w:cs="Arial"/>
          <w:sz w:val="22"/>
          <w:szCs w:val="22"/>
          <w:lang w:eastAsia="en-US"/>
        </w:rPr>
      </w:pPr>
      <w:bookmarkStart w:id="52" w:name="_Hlk132724710"/>
      <w:bookmarkStart w:id="53" w:name="_Hlk136867837"/>
      <w:r w:rsidRPr="00D714A9">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48"/>
      <w:bookmarkEnd w:id="52"/>
    </w:p>
    <w:p w14:paraId="57D6D8AC" w14:textId="77777777" w:rsidR="00D714A9" w:rsidRPr="00D714A9" w:rsidRDefault="00D714A9" w:rsidP="00D714A9">
      <w:pPr>
        <w:jc w:val="both"/>
        <w:rPr>
          <w:rFonts w:ascii="Arial" w:eastAsia="Calibri" w:hAnsi="Arial" w:cs="Arial"/>
          <w:sz w:val="22"/>
          <w:szCs w:val="22"/>
          <w:lang w:eastAsia="en-US"/>
        </w:rPr>
      </w:pPr>
    </w:p>
    <w:p w14:paraId="68432F8D" w14:textId="77777777" w:rsidR="00D714A9" w:rsidRDefault="00D714A9" w:rsidP="00D714A9">
      <w:pPr>
        <w:jc w:val="both"/>
        <w:rPr>
          <w:ins w:id="54" w:author="Apple Store Pro" w:date="2024-06-18T20:16:00Z"/>
          <w:rFonts w:ascii="Arial" w:eastAsia="Arial" w:hAnsi="Arial" w:cs="Arial"/>
          <w:bCs/>
          <w:color w:val="000000"/>
          <w:sz w:val="22"/>
          <w:szCs w:val="22"/>
          <w:lang w:val="es-ES" w:eastAsia="en-US"/>
        </w:rPr>
      </w:pPr>
      <w:r w:rsidRPr="00D714A9">
        <w:rPr>
          <w:rFonts w:ascii="Arial" w:eastAsia="Arial" w:hAnsi="Arial" w:cs="Arial"/>
          <w:bCs/>
          <w:color w:val="000000"/>
          <w:sz w:val="22"/>
          <w:szCs w:val="22"/>
          <w:lang w:val="es-ES" w:eastAsia="en-US"/>
        </w:rPr>
        <w:t xml:space="preserve">A la fecha, las aerolíneas que presentaron el </w:t>
      </w:r>
      <w:r w:rsidRPr="00D714A9">
        <w:rPr>
          <w:rFonts w:ascii="Arial" w:eastAsia="Calibri" w:hAnsi="Arial" w:cs="Arial"/>
          <w:sz w:val="22"/>
          <w:szCs w:val="22"/>
          <w:lang w:eastAsia="en-US"/>
        </w:rPr>
        <w:t xml:space="preserve">plan de reducción de los niveles de ruido </w:t>
      </w:r>
      <w:r w:rsidRPr="00D714A9">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28A7E766" w14:textId="77777777" w:rsidR="00132773" w:rsidRDefault="00132773" w:rsidP="00D714A9">
      <w:pPr>
        <w:jc w:val="both"/>
        <w:rPr>
          <w:ins w:id="55" w:author="Apple Store Pro" w:date="2024-06-18T20:16:00Z"/>
          <w:rFonts w:ascii="Arial" w:eastAsia="Arial" w:hAnsi="Arial" w:cs="Arial"/>
          <w:bCs/>
          <w:color w:val="000000"/>
          <w:sz w:val="22"/>
          <w:szCs w:val="22"/>
          <w:lang w:val="es-ES" w:eastAsia="en-US"/>
        </w:rPr>
      </w:pPr>
    </w:p>
    <w:p w14:paraId="614DD9C5" w14:textId="41812DCC" w:rsidR="00132773" w:rsidRPr="00132773" w:rsidRDefault="00132773" w:rsidP="00D714A9">
      <w:pPr>
        <w:jc w:val="both"/>
        <w:rPr>
          <w:rFonts w:ascii="Arial" w:eastAsia="Arial" w:hAnsi="Arial" w:cs="Arial"/>
          <w:bCs/>
          <w:color w:val="000000"/>
          <w:sz w:val="22"/>
          <w:szCs w:val="22"/>
          <w:lang w:val="es-ES" w:eastAsia="en-US"/>
        </w:rPr>
      </w:pPr>
      <w:bookmarkStart w:id="56" w:name="_Hlk131515246"/>
      <w:ins w:id="57" w:author="Apple Store Pro" w:date="2024-06-18T20:17:00Z">
        <w:r>
          <w:rPr>
            <w:rFonts w:ascii="Arial" w:hAnsi="Arial" w:cs="Arial"/>
            <w:sz w:val="22"/>
            <w:szCs w:val="22"/>
            <w:lang w:val="es-ES"/>
          </w:rPr>
          <w:t>E</w:t>
        </w:r>
      </w:ins>
      <w:ins w:id="58" w:author="Apple Store Pro" w:date="2024-06-18T20:16:00Z">
        <w:r w:rsidRPr="00132773">
          <w:rPr>
            <w:rFonts w:ascii="Arial" w:hAnsi="Arial" w:cs="Arial"/>
            <w:sz w:val="22"/>
            <w:szCs w:val="22"/>
            <w:lang w:val="es-ES"/>
            <w:rPrChange w:id="59" w:author="Apple Store Pro" w:date="2024-06-18T20:17:00Z">
              <w:rPr>
                <w:rFonts w:ascii="Arial" w:hAnsi="Arial" w:cs="Arial"/>
                <w:lang w:val="es-ES"/>
              </w:rPr>
            </w:rPrChange>
          </w:rPr>
          <w:t>s importante señalar que si bien la red de monitoreo es un insumo de control y tecnología que monitorea los niveles de exposición de áreas en los contornos del aeropuerto, el alcance de este sistema se encuentra en función de características propiamente de la fuente sonora de las aeronaves. La entidad es consciente del impacto potencial de sus fuentes de contaminación sonora y por eso desarrolla acciones de monitoreo y regulación sobre la sostenibilidad de la operación, que incluye el proceso sancionatorio. Sin embargo, como ya se manifestó, la evaluación médica de personas concretas y la determinación de la etiología de patologías</w:t>
        </w:r>
      </w:ins>
      <w:ins w:id="60" w:author="Apple Store Pro" w:date="2024-06-18T20:18:00Z">
        <w:r>
          <w:rPr>
            <w:rFonts w:ascii="Arial" w:hAnsi="Arial" w:cs="Arial"/>
            <w:sz w:val="22"/>
            <w:szCs w:val="22"/>
            <w:lang w:val="es-ES"/>
          </w:rPr>
          <w:t xml:space="preserve"> </w:t>
        </w:r>
      </w:ins>
      <w:ins w:id="61" w:author="Apple Store Pro" w:date="2024-06-18T20:26:00Z">
        <w:r w:rsidR="008B4E2A">
          <w:rPr>
            <w:rFonts w:ascii="Arial" w:hAnsi="Arial" w:cs="Arial"/>
            <w:sz w:val="22"/>
            <w:szCs w:val="22"/>
            <w:lang w:val="es-ES"/>
          </w:rPr>
          <w:t>como los</w:t>
        </w:r>
      </w:ins>
      <w:ins w:id="62" w:author="Apple Store Pro" w:date="2024-06-18T20:18:00Z">
        <w:r>
          <w:rPr>
            <w:rFonts w:ascii="Arial" w:hAnsi="Arial" w:cs="Arial"/>
            <w:sz w:val="22"/>
            <w:szCs w:val="22"/>
            <w:lang w:val="es-ES"/>
          </w:rPr>
          <w:t xml:space="preserve"> </w:t>
        </w:r>
      </w:ins>
      <w:ins w:id="63" w:author="Apple Store Pro" w:date="2024-06-18T20:26:00Z">
        <w:r w:rsidR="008B4E2A">
          <w:rPr>
            <w:rFonts w:ascii="Arial" w:hAnsi="Arial" w:cs="Arial"/>
            <w:sz w:val="22"/>
            <w:szCs w:val="22"/>
            <w:lang w:val="es-ES"/>
          </w:rPr>
          <w:t>auditivos corresponden</w:t>
        </w:r>
      </w:ins>
      <w:ins w:id="64" w:author="Apple Store Pro" w:date="2024-06-18T20:19:00Z">
        <w:r>
          <w:rPr>
            <w:rFonts w:ascii="Arial" w:hAnsi="Arial" w:cs="Arial"/>
            <w:sz w:val="22"/>
            <w:szCs w:val="22"/>
            <w:lang w:val="es-ES"/>
          </w:rPr>
          <w:t xml:space="preserve"> a los servicios en salud de las </w:t>
        </w:r>
        <w:proofErr w:type="gramStart"/>
        <w:r>
          <w:rPr>
            <w:rFonts w:ascii="Arial" w:hAnsi="Arial" w:cs="Arial"/>
            <w:sz w:val="22"/>
            <w:szCs w:val="22"/>
            <w:lang w:val="es-ES"/>
          </w:rPr>
          <w:t>personas</w:t>
        </w:r>
      </w:ins>
      <w:ins w:id="65" w:author="Apple Store Pro" w:date="2024-06-18T20:20:00Z">
        <w:r>
          <w:rPr>
            <w:rFonts w:ascii="Arial" w:hAnsi="Arial" w:cs="Arial"/>
            <w:sz w:val="22"/>
            <w:szCs w:val="22"/>
            <w:lang w:val="es-ES"/>
          </w:rPr>
          <w:t xml:space="preserve">, </w:t>
        </w:r>
      </w:ins>
      <w:ins w:id="66" w:author="Apple Store Pro" w:date="2024-06-18T20:21:00Z">
        <w:r>
          <w:rPr>
            <w:rFonts w:ascii="Arial" w:hAnsi="Arial" w:cs="Arial"/>
            <w:sz w:val="22"/>
            <w:szCs w:val="22"/>
            <w:lang w:val="es-ES"/>
          </w:rPr>
          <w:t xml:space="preserve"> por</w:t>
        </w:r>
        <w:proofErr w:type="gramEnd"/>
        <w:r>
          <w:rPr>
            <w:rFonts w:ascii="Arial" w:hAnsi="Arial" w:cs="Arial"/>
            <w:sz w:val="22"/>
            <w:szCs w:val="22"/>
            <w:lang w:val="es-ES"/>
          </w:rPr>
          <w:t xml:space="preserve"> lo cual</w:t>
        </w:r>
      </w:ins>
      <w:ins w:id="67" w:author="Apple Store Pro" w:date="2024-06-18T20:19:00Z">
        <w:r>
          <w:rPr>
            <w:rFonts w:ascii="Arial" w:hAnsi="Arial" w:cs="Arial"/>
            <w:sz w:val="22"/>
            <w:szCs w:val="22"/>
            <w:lang w:val="es-ES"/>
          </w:rPr>
          <w:t xml:space="preserve"> </w:t>
        </w:r>
      </w:ins>
      <w:ins w:id="68" w:author="Apple Store Pro" w:date="2024-06-18T20:16:00Z">
        <w:r w:rsidRPr="00132773">
          <w:rPr>
            <w:rFonts w:ascii="Arial" w:hAnsi="Arial" w:cs="Arial"/>
            <w:sz w:val="22"/>
            <w:szCs w:val="22"/>
            <w:lang w:val="es-ES"/>
            <w:rPrChange w:id="69" w:author="Apple Store Pro" w:date="2024-06-18T20:17:00Z">
              <w:rPr>
                <w:rFonts w:ascii="Arial" w:hAnsi="Arial" w:cs="Arial"/>
                <w:lang w:val="es-ES"/>
              </w:rPr>
            </w:rPrChange>
          </w:rPr>
          <w:t xml:space="preserve"> </w:t>
        </w:r>
      </w:ins>
      <w:ins w:id="70" w:author="Apple Store Pro" w:date="2024-06-18T20:20:00Z">
        <w:r>
          <w:rPr>
            <w:rFonts w:ascii="Arial" w:hAnsi="Arial" w:cs="Arial"/>
            <w:sz w:val="22"/>
            <w:szCs w:val="22"/>
            <w:lang w:val="es-ES"/>
          </w:rPr>
          <w:t xml:space="preserve">escapa a las funciones </w:t>
        </w:r>
      </w:ins>
      <w:ins w:id="71" w:author="Apple Store Pro" w:date="2024-06-18T20:16:00Z">
        <w:r w:rsidRPr="00132773">
          <w:rPr>
            <w:rFonts w:ascii="Arial" w:hAnsi="Arial" w:cs="Arial"/>
            <w:sz w:val="22"/>
            <w:szCs w:val="22"/>
            <w:lang w:val="es-ES"/>
            <w:rPrChange w:id="72" w:author="Apple Store Pro" w:date="2024-06-18T20:17:00Z">
              <w:rPr>
                <w:rFonts w:ascii="Arial" w:hAnsi="Arial" w:cs="Arial"/>
                <w:lang w:val="es-ES"/>
              </w:rPr>
            </w:rPrChange>
          </w:rPr>
          <w:t xml:space="preserve"> de la entidad.</w:t>
        </w:r>
      </w:ins>
      <w:bookmarkEnd w:id="56"/>
    </w:p>
    <w:p w14:paraId="748411BB" w14:textId="77777777" w:rsidR="00D714A9" w:rsidRPr="00D714A9" w:rsidRDefault="00D714A9" w:rsidP="00D714A9">
      <w:pPr>
        <w:jc w:val="both"/>
        <w:rPr>
          <w:rFonts w:ascii="Arial" w:eastAsia="Arial" w:hAnsi="Arial" w:cs="Arial"/>
          <w:bCs/>
          <w:color w:val="000000"/>
          <w:sz w:val="22"/>
          <w:szCs w:val="22"/>
          <w:lang w:val="es-ES" w:eastAsia="en-US"/>
        </w:rPr>
      </w:pPr>
    </w:p>
    <w:p w14:paraId="15A8B94E" w14:textId="4EBAD6F7" w:rsidR="00C6184B" w:rsidRPr="00D714A9" w:rsidRDefault="00D714A9" w:rsidP="00D52408">
      <w:pPr>
        <w:jc w:val="both"/>
        <w:rPr>
          <w:rFonts w:ascii="Arial" w:eastAsia="Calibri" w:hAnsi="Arial" w:cs="Arial"/>
          <w:sz w:val="22"/>
          <w:szCs w:val="22"/>
          <w:lang w:eastAsia="en-US"/>
        </w:rPr>
      </w:pPr>
      <w:r w:rsidRPr="00D714A9">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49"/>
      <w:bookmarkEnd w:id="50"/>
      <w:bookmarkEnd w:id="53"/>
    </w:p>
    <w:p w14:paraId="56A22DC1" w14:textId="77777777" w:rsidR="00D714A9" w:rsidRDefault="00D714A9"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73" w:name="_Hlk136424783"/>
      <w:r>
        <w:rPr>
          <w:rFonts w:ascii="Arial" w:hAnsi="Arial" w:cs="Arial"/>
          <w:sz w:val="22"/>
          <w:szCs w:val="22"/>
          <w:lang w:val="es-ES"/>
        </w:rPr>
        <w:t>Señor Juan David López</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38"/>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73"/>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lastRenderedPageBreak/>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5" w:tgtFrame="_blank" w:history="1">
        <w:r w:rsidRPr="00B877BA">
          <w:rPr>
            <w:rFonts w:ascii="Arial" w:eastAsia="Calibri" w:hAnsi="Arial" w:cs="Arial"/>
            <w:color w:val="0000FF"/>
            <w:sz w:val="22"/>
            <w:szCs w:val="22"/>
            <w:u w:val="single"/>
            <w:shd w:val="clear" w:color="auto" w:fill="FFFFFF"/>
          </w:rPr>
          <w:t>atencionalciudadano</w:t>
        </w:r>
        <w:bookmarkStart w:id="74" w:name="_Hlk135388211"/>
        <w:r w:rsidRPr="00B877BA">
          <w:rPr>
            <w:rFonts w:ascii="Arial" w:eastAsia="Calibri" w:hAnsi="Arial" w:cs="Arial"/>
            <w:color w:val="0000FF"/>
            <w:sz w:val="22"/>
            <w:szCs w:val="22"/>
            <w:u w:val="single"/>
            <w:shd w:val="clear" w:color="auto" w:fill="FFFFFF"/>
          </w:rPr>
          <w:t>@</w:t>
        </w:r>
        <w:bookmarkEnd w:id="74"/>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75"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75"/>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6"/>
      <w:footerReference w:type="default" r:id="rId17"/>
      <w:endnotePr>
        <w:numFmt w:val="decimal"/>
      </w:endnotePr>
      <w:pgSz w:w="12242" w:h="15842"/>
      <w:pgMar w:top="2268" w:right="1701" w:bottom="1701" w:left="153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Apple Store Pro" w:date="2024-06-18T19:38:00Z" w:initials="ASP">
    <w:p w14:paraId="502AB0B7" w14:textId="410D256D" w:rsidR="00D349BE" w:rsidRDefault="00D349BE">
      <w:pPr>
        <w:pStyle w:val="Textocomentario"/>
      </w:pPr>
      <w:r>
        <w:rPr>
          <w:rStyle w:val="Refdecomentario"/>
        </w:rPr>
        <w:annotationRef/>
      </w:r>
      <w:r>
        <w:t xml:space="preserve"> Se debería  remitir a esta dependencia por competencia, para la respectiva respuesta. </w:t>
      </w:r>
    </w:p>
  </w:comment>
  <w:comment w:id="44" w:author="Apple Store Pro" w:date="2024-06-18T19:40:00Z" w:initials="ASP">
    <w:p w14:paraId="4FFB0FF7" w14:textId="1244B9ED" w:rsidR="00D349BE" w:rsidRDefault="00D349BE">
      <w:pPr>
        <w:pStyle w:val="Textocomentario"/>
      </w:pPr>
      <w:r>
        <w:rPr>
          <w:rStyle w:val="Refdecomentario"/>
        </w:rPr>
        <w:annotationRef/>
      </w:r>
      <w:proofErr w:type="spellStart"/>
      <w:r>
        <w:t>Ing</w:t>
      </w:r>
      <w:proofErr w:type="spellEnd"/>
      <w:r>
        <w:t xml:space="preserve">, antes de pasar al otro párrafo, se sugiere  concluir como lo hemos dicho en otros </w:t>
      </w:r>
      <w:proofErr w:type="spellStart"/>
      <w:r>
        <w:t>dp</w:t>
      </w:r>
      <w:proofErr w:type="spellEnd"/>
      <w:r>
        <w:t xml:space="preserve"> con un  cuadro o gráfico, que los aviones pasan por el sitio indicado  con la altura exigida y las rutas al sur de la ciudad</w:t>
      </w:r>
      <w:r w:rsidR="00132773">
        <w:t xml:space="preserve"> que se siguen.</w:t>
      </w:r>
      <w:r>
        <w:t xml:space="preserve"> </w:t>
      </w:r>
      <w:r w:rsidR="00132773">
        <w:t>P</w:t>
      </w:r>
      <w:r>
        <w:t>ara efecto</w:t>
      </w:r>
      <w:r w:rsidR="00132773">
        <w:t>,</w:t>
      </w:r>
      <w:r>
        <w:t xml:space="preserve"> que el  usuario pueda ver que  son varias rutas aéreas   y teniendo en cuenta las reglamentaciones internacionales</w:t>
      </w:r>
      <w:r w:rsidR="00132773">
        <w:t xml:space="preserve"> (</w:t>
      </w:r>
      <w:r>
        <w:t xml:space="preserve">como se dice en </w:t>
      </w:r>
      <w:r w:rsidR="00132773">
        <w:t xml:space="preserve">el </w:t>
      </w:r>
      <w:r>
        <w:t xml:space="preserve"> párrafo anterior</w:t>
      </w:r>
      <w:r w:rsidR="00132773">
        <w:t>).</w:t>
      </w:r>
      <w:r>
        <w:t xml:space="preserve"> Es concluir, con una argumento, para que la respuesta no quede incompleta.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AB0B7" w15:done="0"/>
  <w15:commentEx w15:paraId="4FFB0F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0D8B4C6" w16cex:dateUtc="2024-06-19T00:38:00Z"/>
  <w16cex:commentExtensible w16cex:durableId="16FC75ED" w16cex:dateUtc="2024-06-19T0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AB0B7" w16cid:durableId="50D8B4C6"/>
  <w16cid:commentId w16cid:paraId="4FFB0FF7" w16cid:durableId="16FC75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9939F" w14:textId="77777777" w:rsidR="00861C49" w:rsidRDefault="00861C49">
      <w:r>
        <w:separator/>
      </w:r>
    </w:p>
  </w:endnote>
  <w:endnote w:type="continuationSeparator" w:id="0">
    <w:p w14:paraId="32884CDA" w14:textId="77777777" w:rsidR="00861C49" w:rsidRDefault="00861C49">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158BC67E"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w:t>
      </w:r>
      <w:r w:rsidRPr="00D714A9">
        <w:rPr>
          <w:rFonts w:ascii="Arial" w:hAnsi="Arial" w:cs="Arial"/>
          <w:color w:val="000000"/>
          <w:sz w:val="16"/>
          <w:szCs w:val="16"/>
          <w:shd w:val="clear" w:color="auto" w:fill="FFFFFF"/>
        </w:rPr>
        <w:t> Por la cual se otorga una licencia ambiental.</w:t>
      </w:r>
    </w:p>
  </w:endnote>
  <w:endnote w:id="5">
    <w:p w14:paraId="2E4A81C1" w14:textId="77777777" w:rsidR="00D714A9" w:rsidRPr="00712350" w:rsidRDefault="00D714A9" w:rsidP="00D714A9">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7B608281"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w:t>
      </w:r>
      <w:r w:rsidRPr="00D714A9">
        <w:rPr>
          <w:rFonts w:ascii="Arial" w:hAnsi="Arial" w:cs="Arial"/>
          <w:color w:val="000000"/>
          <w:sz w:val="16"/>
          <w:szCs w:val="16"/>
          <w:shd w:val="clear" w:color="auto" w:fill="FFFFFF"/>
        </w:rPr>
        <w:t>Por medio del cual se expide el </w:t>
      </w:r>
      <w:r w:rsidRPr="00D714A9">
        <w:rPr>
          <w:rStyle w:val="nfasis"/>
          <w:rFonts w:ascii="Arial" w:eastAsia="Calibri" w:hAnsi="Arial" w:cs="Arial"/>
          <w:color w:val="000000"/>
          <w:sz w:val="16"/>
          <w:szCs w:val="16"/>
          <w:shd w:val="clear" w:color="auto" w:fill="FFFFFF"/>
        </w:rPr>
        <w:t>Decreto</w:t>
      </w:r>
      <w:r w:rsidRPr="00D714A9">
        <w:rPr>
          <w:rFonts w:ascii="Arial" w:hAnsi="Arial" w:cs="Arial"/>
          <w:color w:val="000000"/>
          <w:sz w:val="16"/>
          <w:szCs w:val="16"/>
          <w:shd w:val="clear" w:color="auto" w:fill="FFFFFF"/>
        </w:rPr>
        <w:t> Único. Reglamentario del Sector Ambiente y Desarrollo Sostenible</w:t>
      </w:r>
    </w:p>
  </w:endnote>
  <w:endnote w:id="7">
    <w:p w14:paraId="407B9450"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Por la cual se modifica una licencia ambiental y se adoptan otras determinaciones.</w:t>
      </w:r>
    </w:p>
  </w:endnote>
  <w:endnote w:id="8">
    <w:p w14:paraId="5FF587DE"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Por la cual se resuelve dos recursos de reposición y se adiciona la Resolución 1728 del 4 de octubre de 2021.</w:t>
      </w:r>
    </w:p>
  </w:endnote>
  <w:endnote w:id="9">
    <w:p w14:paraId="696A4270"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2C83A705"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51AB269C"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Por la cual se imponen unas medidas adicionales y se adoptan otras determinaciones</w:t>
      </w:r>
    </w:p>
  </w:endnote>
  <w:endnote w:id="12">
    <w:p w14:paraId="2DF50690"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Cuota de ruido</w:t>
      </w:r>
    </w:p>
  </w:endnote>
  <w:endnote w:id="13">
    <w:p w14:paraId="5C04563A"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14">
    <w:p w14:paraId="2D6CD400"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el enfoque equilibrado de la gestión de ruido de las aeronaves.</w:t>
      </w:r>
    </w:p>
  </w:endnote>
  <w:endnote w:id="15">
    <w:p w14:paraId="430DD12D"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Procedimientos para los servicios de navegación aérea - Operaciones de aeronaves (PANS-OPS).</w:t>
      </w:r>
    </w:p>
  </w:endnote>
  <w:endnote w:id="16">
    <w:p w14:paraId="041E88A3"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descenso continuo (CDO).</w:t>
      </w:r>
    </w:p>
  </w:endnote>
  <w:endnote w:id="17">
    <w:p w14:paraId="226C8E2A"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ascenso continuo (CCO).</w:t>
      </w:r>
    </w:p>
  </w:endnote>
  <w:endnote w:id="18">
    <w:p w14:paraId="39969688"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sobre el uso de la Navegación Basada en el Rendimiento (PBN) en el diseño del espacio aéreo.</w:t>
      </w:r>
    </w:p>
  </w:endnote>
  <w:endnote w:id="19">
    <w:p w14:paraId="6119BEDD"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Revisión de los proyectos de investigación, desarrollo y ejecución de la reducción de ruido.</w:t>
      </w:r>
    </w:p>
  </w:endnote>
  <w:endnote w:id="20">
    <w:p w14:paraId="33BC0DDC"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la evaluación de los cambios operacionales propuestos en la gestión de tránsito aéreo.</w:t>
      </w:r>
    </w:p>
  </w:endnote>
  <w:endnote w:id="21">
    <w:p w14:paraId="506C8823"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22">
    <w:p w14:paraId="6EAF9109" w14:textId="77777777" w:rsidR="00D714A9" w:rsidRPr="001001FB" w:rsidRDefault="00D714A9" w:rsidP="00D714A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Normas de aeronavegabilidad y operación de aeronaves.</w:t>
      </w:r>
    </w:p>
  </w:endnote>
  <w:endnote w:id="23">
    <w:p w14:paraId="605BFCCE" w14:textId="77777777" w:rsidR="00D714A9" w:rsidRPr="001001FB" w:rsidRDefault="00D714A9" w:rsidP="00D714A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Aeródromos, aeropuertos y helipuertos</w:t>
      </w:r>
    </w:p>
  </w:endnote>
  <w:endnote w:id="24">
    <w:p w14:paraId="43FE5276" w14:textId="77777777" w:rsidR="00D714A9" w:rsidRPr="001001FB" w:rsidRDefault="00D714A9" w:rsidP="00D714A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Cartas aeronáuticas</w:t>
      </w:r>
    </w:p>
  </w:endnote>
  <w:endnote w:id="25">
    <w:p w14:paraId="0EAE5ABA" w14:textId="77777777" w:rsidR="00D714A9" w:rsidRPr="001001FB" w:rsidRDefault="00D714A9" w:rsidP="00D714A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Gestión de tránsito aéreo</w:t>
      </w:r>
    </w:p>
  </w:endnote>
  <w:endnote w:id="26">
    <w:p w14:paraId="51DB4D96"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27">
    <w:p w14:paraId="653C6049"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Aeródromo</w:t>
      </w:r>
    </w:p>
  </w:endnote>
  <w:endnote w:id="28">
    <w:p w14:paraId="394FAC28"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Ambiente y Desarrollo Sostenible</w:t>
      </w:r>
    </w:p>
  </w:endnote>
  <w:endnote w:id="29">
    <w:p w14:paraId="408C3BB8"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Unidad Administrativa Especial de Aeronáutica Civil</w:t>
      </w:r>
    </w:p>
  </w:endnote>
  <w:endnote w:id="30">
    <w:p w14:paraId="5EDBDCBB"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w:t>
      </w:r>
      <w:r w:rsidRPr="00D714A9">
        <w:rPr>
          <w:rFonts w:ascii="Arial" w:hAnsi="Arial" w:cs="Arial"/>
          <w:color w:val="000000"/>
          <w:sz w:val="16"/>
          <w:szCs w:val="16"/>
          <w:lang w:val="es-ES"/>
        </w:rPr>
        <w:t>Centro De Monitoreo Aero Ambiental</w:t>
      </w:r>
    </w:p>
  </w:endnote>
  <w:endnote w:id="31">
    <w:p w14:paraId="33AFD870" w14:textId="77777777" w:rsidR="00D714A9" w:rsidRDefault="00D714A9" w:rsidP="00D714A9">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32">
    <w:p w14:paraId="7C0F06BE" w14:textId="77777777" w:rsidR="00D714A9" w:rsidRDefault="00D714A9" w:rsidP="00D714A9">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33">
    <w:p w14:paraId="6782A0DB"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w:t>
      </w:r>
      <w:r w:rsidRPr="00D714A9">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34">
    <w:p w14:paraId="1961D8E3"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Nivel de presión acústica que se produce en 24 horas</w:t>
      </w:r>
    </w:p>
  </w:endnote>
  <w:endnote w:id="35">
    <w:p w14:paraId="59CA4272"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w:t>
      </w:r>
      <w:r w:rsidRPr="00D714A9">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36">
    <w:p w14:paraId="3F640248"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Decibeles en ponderación A</w:t>
      </w:r>
    </w:p>
  </w:endnote>
  <w:endnote w:id="37">
    <w:p w14:paraId="7AB84916" w14:textId="77777777" w:rsidR="00D714A9" w:rsidRPr="00C85FF3" w:rsidRDefault="00D714A9" w:rsidP="00D714A9">
      <w:pPr>
        <w:pStyle w:val="Textonotaalfinal"/>
        <w:rPr>
          <w:rFonts w:ascii="Arial" w:hAnsi="Arial" w:cs="Arial"/>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Nivel de presión acústica máxima</w:t>
      </w:r>
    </w:p>
  </w:endnote>
  <w:endnote w:id="38">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20B0604020202020204"/>
    <w:charset w:val="00"/>
    <w:family w:val="roman"/>
    <w:notTrueType/>
    <w:pitch w:val="default"/>
  </w:font>
  <w:font w:name="FCIJYN+Helvetica">
    <w:panose1 w:val="020B0604020202020204"/>
    <w:charset w:val="00"/>
    <w:family w:val="roman"/>
    <w:notTrueType/>
    <w:pitch w:val="default"/>
  </w:font>
  <w:font w:name="Bar-Code 39">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76"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76"/>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D3CBE" w14:textId="77777777" w:rsidR="00861C49" w:rsidRDefault="00861C49">
      <w:r>
        <w:separator/>
      </w:r>
    </w:p>
  </w:footnote>
  <w:footnote w:type="continuationSeparator" w:id="0">
    <w:p w14:paraId="52676715" w14:textId="77777777" w:rsidR="00861C49" w:rsidRDefault="00861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ple Store Pro">
    <w15:presenceInfo w15:providerId="None" w15:userId="Apple Store P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7267A"/>
    <w:rsid w:val="000E0DEB"/>
    <w:rsid w:val="000E7DFF"/>
    <w:rsid w:val="00107351"/>
    <w:rsid w:val="00116BA8"/>
    <w:rsid w:val="00132773"/>
    <w:rsid w:val="00146D7A"/>
    <w:rsid w:val="00205008"/>
    <w:rsid w:val="00206976"/>
    <w:rsid w:val="00211032"/>
    <w:rsid w:val="00256984"/>
    <w:rsid w:val="002A5062"/>
    <w:rsid w:val="003440DB"/>
    <w:rsid w:val="00353078"/>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1C49"/>
    <w:rsid w:val="00862A82"/>
    <w:rsid w:val="008B2786"/>
    <w:rsid w:val="008B4E2A"/>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15F00"/>
    <w:rsid w:val="00C23396"/>
    <w:rsid w:val="00C6184B"/>
    <w:rsid w:val="00C80CC9"/>
    <w:rsid w:val="00CE06F0"/>
    <w:rsid w:val="00D0646A"/>
    <w:rsid w:val="00D27900"/>
    <w:rsid w:val="00D322DF"/>
    <w:rsid w:val="00D349BE"/>
    <w:rsid w:val="00D52408"/>
    <w:rsid w:val="00D714A9"/>
    <w:rsid w:val="00D92F48"/>
    <w:rsid w:val="00DA7964"/>
    <w:rsid w:val="00DB769F"/>
    <w:rsid w:val="00E404DF"/>
    <w:rsid w:val="00F12DF5"/>
    <w:rsid w:val="00F20C57"/>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D714A9"/>
    <w:rPr>
      <w:i/>
      <w:iCs/>
    </w:rPr>
  </w:style>
  <w:style w:type="table" w:customStyle="1" w:styleId="Tablaconcuadrcula1">
    <w:name w:val="Tabla con cuadrícula1"/>
    <w:basedOn w:val="Tablanormal"/>
    <w:next w:val="Tablaconcuadrcula"/>
    <w:uiPriority w:val="59"/>
    <w:rsid w:val="00D714A9"/>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D349BE"/>
    <w:rPr>
      <w:sz w:val="24"/>
      <w:lang w:eastAsia="es-ES"/>
    </w:rPr>
  </w:style>
  <w:style w:type="character" w:styleId="Refdecomentario">
    <w:name w:val="annotation reference"/>
    <w:basedOn w:val="Fuentedeprrafopredeter"/>
    <w:uiPriority w:val="99"/>
    <w:semiHidden/>
    <w:unhideWhenUsed/>
    <w:rsid w:val="00D349BE"/>
    <w:rPr>
      <w:sz w:val="16"/>
      <w:szCs w:val="16"/>
    </w:rPr>
  </w:style>
  <w:style w:type="paragraph" w:styleId="Textocomentario">
    <w:name w:val="annotation text"/>
    <w:basedOn w:val="Normal"/>
    <w:link w:val="TextocomentarioCar"/>
    <w:uiPriority w:val="99"/>
    <w:semiHidden/>
    <w:unhideWhenUsed/>
    <w:rsid w:val="00D349BE"/>
    <w:rPr>
      <w:sz w:val="20"/>
    </w:rPr>
  </w:style>
  <w:style w:type="character" w:customStyle="1" w:styleId="TextocomentarioCar">
    <w:name w:val="Texto comentario Car"/>
    <w:basedOn w:val="Fuentedeprrafopredeter"/>
    <w:link w:val="Textocomentario"/>
    <w:uiPriority w:val="99"/>
    <w:semiHidden/>
    <w:rsid w:val="00D349BE"/>
    <w:rPr>
      <w:lang w:eastAsia="es-ES"/>
    </w:rPr>
  </w:style>
  <w:style w:type="paragraph" w:styleId="Asuntodelcomentario">
    <w:name w:val="annotation subject"/>
    <w:basedOn w:val="Textocomentario"/>
    <w:next w:val="Textocomentario"/>
    <w:link w:val="AsuntodelcomentarioCar"/>
    <w:uiPriority w:val="99"/>
    <w:semiHidden/>
    <w:unhideWhenUsed/>
    <w:rsid w:val="00D349BE"/>
    <w:rPr>
      <w:b/>
      <w:bCs/>
    </w:rPr>
  </w:style>
  <w:style w:type="character" w:customStyle="1" w:styleId="AsuntodelcomentarioCar">
    <w:name w:val="Asunto del comentario Car"/>
    <w:basedOn w:val="TextocomentarioCar"/>
    <w:link w:val="Asuntodelcomentario"/>
    <w:uiPriority w:val="99"/>
    <w:semiHidden/>
    <w:rsid w:val="00D349BE"/>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atencionalciudadano@aerocivil.gov.co"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2.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3.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4.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3310</Words>
  <Characters>18208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Apple Store Pro</cp:lastModifiedBy>
  <cp:revision>4</cp:revision>
  <cp:lastPrinted>2011-09-26T15:32:00Z</cp:lastPrinted>
  <dcterms:created xsi:type="dcterms:W3CDTF">2024-06-19T00:24:00Z</dcterms:created>
  <dcterms:modified xsi:type="dcterms:W3CDTF">2024-06-19T01:26:00Z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