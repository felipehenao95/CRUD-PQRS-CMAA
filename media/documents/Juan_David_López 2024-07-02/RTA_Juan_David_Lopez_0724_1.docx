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7449CB"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7449CB" w:rsidRDefault="009206BA">
            <w:pPr>
              <w:pStyle w:val="Sinespaciado"/>
              <w:jc w:val="center"/>
              <w:rPr>
                <w:rFonts w:ascii="Arial" w:hAnsi="Arial"/>
                <w:sz w:val="20"/>
                <w:lang w:val="es-ES"/>
                <w:rPrChange w:id="0" w:author="Apple Store Pro" w:date="2024-07-10T09:00:00Z">
                  <w:rPr>
                    <w:rFonts w:ascii="Arial" w:hAnsi="Arial"/>
                    <w:sz w:val="20"/>
                  </w:rPr>
                </w:rPrChange>
              </w:rPr>
            </w:pPr>
            <w:bookmarkStart w:id="1" w:name="_Toc303754968"/>
            <w:bookmarkStart w:id="2" w:name="_Toc303754986"/>
            <w:bookmarkStart w:id="3" w:name="_Toc303755990"/>
            <w:bookmarkStart w:id="4" w:name="_Toc303756330"/>
            <w:bookmarkStart w:id="5" w:name="_Toc303823857"/>
            <w:bookmarkStart w:id="6" w:name="_Hlk62651478"/>
            <w:bookmarkStart w:id="7" w:name="_Toc303824360"/>
            <w:bookmarkStart w:id="8" w:name="_Toc303781962"/>
            <w:bookmarkStart w:id="9" w:name="_Toc303756005"/>
            <w:bookmarkStart w:id="10" w:name="_Toc303755002"/>
            <w:bookmarkStart w:id="11" w:name="_Toc303754982"/>
          </w:p>
        </w:tc>
        <w:tc>
          <w:tcPr>
            <w:tcW w:w="3040" w:type="dxa"/>
            <w:tcBorders>
              <w:top w:val="dotted" w:sz="4" w:space="0" w:color="000000"/>
              <w:left w:val="nil"/>
              <w:bottom w:val="nil"/>
              <w:right w:val="dotted" w:sz="4" w:space="0" w:color="000000"/>
            </w:tcBorders>
          </w:tcPr>
          <w:p w14:paraId="354B987D" w14:textId="77777777" w:rsidR="009206BA" w:rsidRPr="007449CB" w:rsidRDefault="003E5474">
            <w:pPr>
              <w:pStyle w:val="Sinespaciado"/>
              <w:jc w:val="both"/>
              <w:rPr>
                <w:rFonts w:ascii="Bar-Code 39" w:hAnsi="Bar-Code 39"/>
                <w:sz w:val="28"/>
                <w:lang w:val="es-ES"/>
                <w:rPrChange w:id="12" w:author="Apple Store Pro" w:date="2024-07-10T09:00:00Z">
                  <w:rPr>
                    <w:rFonts w:ascii="Bar-Code 39" w:hAnsi="Bar-Code 39"/>
                    <w:sz w:val="28"/>
                  </w:rPr>
                </w:rPrChange>
              </w:rPr>
            </w:pPr>
            <w:r w:rsidRPr="007449CB">
              <w:rPr>
                <w:rFonts w:ascii="Arial" w:hAnsi="Arial"/>
                <w:sz w:val="18"/>
                <w:highlight w:val="white"/>
                <w:lang w:val="es-ES"/>
                <w:rPrChange w:id="13" w:author="Apple Store Pro" w:date="2024-07-10T09:00:00Z">
                  <w:rPr>
                    <w:rFonts w:ascii="Arial" w:hAnsi="Arial"/>
                    <w:sz w:val="18"/>
                    <w:highlight w:val="white"/>
                  </w:rPr>
                </w:rPrChange>
              </w:rPr>
              <w:t>R3DkODE-39</w:t>
            </w:r>
          </w:p>
        </w:tc>
      </w:tr>
      <w:tr w:rsidR="009206BA" w:rsidRPr="007449CB"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7449CB" w:rsidRDefault="003E5474">
            <w:pPr>
              <w:pStyle w:val="Sinespaciado"/>
              <w:jc w:val="both"/>
              <w:rPr>
                <w:rFonts w:ascii="Arial" w:hAnsi="Arial"/>
                <w:sz w:val="14"/>
                <w:lang w:val="es-ES"/>
                <w:rPrChange w:id="14" w:author="Apple Store Pro" w:date="2024-07-10T09:00:00Z">
                  <w:rPr>
                    <w:rFonts w:ascii="Arial" w:hAnsi="Arial"/>
                    <w:sz w:val="14"/>
                    <w:lang w:val="en-US"/>
                  </w:rPr>
                </w:rPrChange>
              </w:rPr>
            </w:pPr>
            <w:r w:rsidRPr="007449CB">
              <w:rPr>
                <w:rFonts w:ascii="Arial" w:hAnsi="Arial"/>
                <w:sz w:val="14"/>
                <w:lang w:val="es-ES"/>
                <w:rPrChange w:id="15" w:author="Apple Store Pro" w:date="2024-07-10T09:00:00Z">
                  <w:rPr>
                    <w:rFonts w:ascii="Arial" w:hAnsi="Arial"/>
                    <w:sz w:val="14"/>
                    <w:lang w:val="en-US"/>
                  </w:rPr>
                </w:rPrChange>
              </w:rPr>
              <w:t>R4D1C4D0_1</w:t>
            </w:r>
          </w:p>
          <w:p w14:paraId="7B02FFEE" w14:textId="77777777" w:rsidR="009206BA" w:rsidRPr="007449CB" w:rsidRDefault="003E5474">
            <w:pPr>
              <w:pStyle w:val="Sinespaciado"/>
              <w:jc w:val="both"/>
              <w:rPr>
                <w:rFonts w:ascii="Arial" w:hAnsi="Arial"/>
                <w:sz w:val="14"/>
                <w:lang w:val="es-ES"/>
                <w:rPrChange w:id="16" w:author="Apple Store Pro" w:date="2024-07-10T09:00:00Z">
                  <w:rPr>
                    <w:rFonts w:ascii="Arial" w:hAnsi="Arial"/>
                    <w:sz w:val="14"/>
                    <w:lang w:val="en-US"/>
                  </w:rPr>
                </w:rPrChange>
              </w:rPr>
            </w:pPr>
            <w:r w:rsidRPr="007449CB">
              <w:rPr>
                <w:rFonts w:ascii="Arial" w:hAnsi="Arial"/>
                <w:sz w:val="14"/>
                <w:lang w:val="es-ES"/>
                <w:rPrChange w:id="17" w:author="Apple Store Pro" w:date="2024-07-10T09:00:00Z">
                  <w:rPr>
                    <w:rFonts w:ascii="Arial" w:hAnsi="Arial"/>
                    <w:sz w:val="14"/>
                    <w:lang w:val="en-US"/>
                  </w:rPr>
                </w:rPrChange>
              </w:rPr>
              <w:t xml:space="preserve">R4D1C4D0_2 </w:t>
            </w:r>
          </w:p>
          <w:p w14:paraId="2693B17D" w14:textId="77777777" w:rsidR="009206BA" w:rsidRPr="007449CB" w:rsidRDefault="003E5474">
            <w:pPr>
              <w:pStyle w:val="Sinespaciado"/>
              <w:jc w:val="both"/>
              <w:rPr>
                <w:rFonts w:ascii="Arial" w:hAnsi="Arial"/>
                <w:sz w:val="14"/>
                <w:lang w:val="es-ES"/>
                <w:rPrChange w:id="18" w:author="Apple Store Pro" w:date="2024-07-10T09:00:00Z">
                  <w:rPr>
                    <w:rFonts w:ascii="Arial" w:hAnsi="Arial"/>
                    <w:sz w:val="14"/>
                    <w:lang w:val="en-US"/>
                  </w:rPr>
                </w:rPrChange>
              </w:rPr>
            </w:pPr>
            <w:r w:rsidRPr="007449CB">
              <w:rPr>
                <w:rFonts w:ascii="Arial" w:hAnsi="Arial"/>
                <w:sz w:val="14"/>
                <w:lang w:val="es-ES"/>
                <w:rPrChange w:id="19" w:author="Apple Store Pro" w:date="2024-07-10T09:00:00Z">
                  <w:rPr>
                    <w:rFonts w:ascii="Arial" w:hAnsi="Arial"/>
                    <w:sz w:val="14"/>
                    <w:lang w:val="en-US"/>
                  </w:rPr>
                </w:rPrChange>
              </w:rPr>
              <w:t>R4D1C4D0_3</w:t>
            </w:r>
          </w:p>
          <w:p w14:paraId="32D5C6AA" w14:textId="77777777" w:rsidR="009206BA" w:rsidRPr="007449CB" w:rsidRDefault="003E5474">
            <w:pPr>
              <w:pStyle w:val="Sinespaciado"/>
              <w:jc w:val="both"/>
              <w:rPr>
                <w:rFonts w:ascii="Arial" w:hAnsi="Arial"/>
                <w:sz w:val="14"/>
                <w:lang w:val="es-ES"/>
                <w:rPrChange w:id="20" w:author="Apple Store Pro" w:date="2024-07-10T09:00:00Z">
                  <w:rPr>
                    <w:rFonts w:ascii="Arial" w:hAnsi="Arial"/>
                    <w:sz w:val="14"/>
                    <w:lang w:val="en-US"/>
                  </w:rPr>
                </w:rPrChange>
              </w:rPr>
            </w:pPr>
            <w:r w:rsidRPr="007449CB">
              <w:rPr>
                <w:rFonts w:ascii="Arial" w:hAnsi="Arial"/>
                <w:sz w:val="14"/>
                <w:lang w:val="es-ES"/>
                <w:rPrChange w:id="21" w:author="Apple Store Pro" w:date="2024-07-10T09:00:00Z">
                  <w:rPr>
                    <w:rFonts w:ascii="Arial" w:hAnsi="Arial"/>
                    <w:sz w:val="14"/>
                    <w:lang w:val="en-US"/>
                  </w:rPr>
                </w:rPrChange>
              </w:rPr>
              <w:t>R4D1C4D0_4</w:t>
            </w:r>
          </w:p>
          <w:p w14:paraId="781D3BD1" w14:textId="77777777" w:rsidR="009206BA" w:rsidRPr="007449CB" w:rsidRDefault="003E5474">
            <w:pPr>
              <w:pStyle w:val="Sinespaciado"/>
              <w:jc w:val="both"/>
              <w:rPr>
                <w:rFonts w:ascii="Arial" w:hAnsi="Arial"/>
                <w:sz w:val="14"/>
                <w:lang w:val="es-ES"/>
                <w:rPrChange w:id="22" w:author="Apple Store Pro" w:date="2024-07-10T09:00:00Z">
                  <w:rPr>
                    <w:rFonts w:ascii="Arial" w:hAnsi="Arial"/>
                    <w:sz w:val="14"/>
                    <w:lang w:val="en-US"/>
                  </w:rPr>
                </w:rPrChange>
              </w:rPr>
            </w:pPr>
            <w:r w:rsidRPr="007449CB">
              <w:rPr>
                <w:rFonts w:ascii="Arial" w:hAnsi="Arial"/>
                <w:sz w:val="14"/>
                <w:lang w:val="es-ES"/>
                <w:rPrChange w:id="23" w:author="Apple Store Pro" w:date="2024-07-10T09:00:00Z">
                  <w:rPr>
                    <w:rFonts w:ascii="Arial" w:hAnsi="Arial"/>
                    <w:sz w:val="14"/>
                    <w:lang w:val="en-US"/>
                  </w:rPr>
                </w:rPrChange>
              </w:rPr>
              <w:t>R4D1C4D0_5</w:t>
            </w:r>
          </w:p>
        </w:tc>
      </w:tr>
    </w:tbl>
    <w:bookmarkEnd w:id="1"/>
    <w:bookmarkEnd w:id="2"/>
    <w:bookmarkEnd w:id="3"/>
    <w:bookmarkEnd w:id="4"/>
    <w:bookmarkEnd w:id="5"/>
    <w:bookmarkEnd w:id="6"/>
    <w:bookmarkEnd w:id="7"/>
    <w:bookmarkEnd w:id="8"/>
    <w:bookmarkEnd w:id="9"/>
    <w:bookmarkEnd w:id="10"/>
    <w:bookmarkEnd w:id="11"/>
    <w:p w14:paraId="0B0895C8" w14:textId="3365F079" w:rsidR="00FB0919" w:rsidRPr="007449CB" w:rsidRDefault="00FB0919" w:rsidP="00FB0919">
      <w:pPr>
        <w:jc w:val="both"/>
        <w:textAlignment w:val="baseline"/>
        <w:rPr>
          <w:rFonts w:ascii="Segoe UI" w:hAnsi="Segoe UI" w:cs="Segoe UI"/>
          <w:sz w:val="22"/>
          <w:szCs w:val="22"/>
          <w:lang w:val="es-ES" w:eastAsia="es-CO"/>
          <w:rPrChange w:id="24" w:author="Apple Store Pro" w:date="2024-07-10T09:00:00Z">
            <w:rPr>
              <w:rFonts w:ascii="Segoe UI" w:hAnsi="Segoe UI" w:cs="Segoe UI"/>
              <w:sz w:val="22"/>
              <w:szCs w:val="22"/>
              <w:lang w:val="es-US" w:eastAsia="es-CO"/>
            </w:rPr>
          </w:rPrChange>
        </w:rPr>
      </w:pPr>
      <w:r w:rsidRPr="007449CB">
        <w:rPr>
          <w:rFonts w:ascii="Arial" w:hAnsi="Arial" w:cs="Arial"/>
          <w:sz w:val="22"/>
          <w:szCs w:val="22"/>
          <w:lang w:val="es-ES" w:eastAsia="es-CO"/>
          <w:rPrChange w:id="25" w:author="Apple Store Pro" w:date="2024-07-10T09:00:00Z">
            <w:rPr>
              <w:rFonts w:ascii="Arial" w:hAnsi="Arial" w:cs="Arial"/>
              <w:sz w:val="22"/>
              <w:szCs w:val="22"/>
              <w:lang w:val="es-US" w:eastAsia="es-CO"/>
            </w:rPr>
          </w:rPrChange>
        </w:rPr>
        <w:t xml:space="preserve">Bogotá D.C., </w:t>
      </w:r>
      <w:r w:rsidR="00BD707D" w:rsidRPr="007449CB">
        <w:rPr>
          <w:rFonts w:ascii="Arial" w:hAnsi="Arial" w:cs="Arial"/>
          <w:sz w:val="22"/>
          <w:szCs w:val="22"/>
          <w:lang w:val="es-ES" w:eastAsia="es-CO"/>
          <w:rPrChange w:id="26" w:author="Apple Store Pro" w:date="2024-07-10T09:00:00Z">
            <w:rPr>
              <w:rFonts w:ascii="Arial" w:hAnsi="Arial" w:cs="Arial"/>
              <w:sz w:val="22"/>
              <w:szCs w:val="22"/>
              <w:lang w:val="es-US" w:eastAsia="es-CO"/>
            </w:rPr>
          </w:rPrChange>
        </w:rPr>
        <w:t>9 de julio del 2024</w:t>
      </w:r>
    </w:p>
    <w:p w14:paraId="6366C377" w14:textId="77777777" w:rsidR="00FB0919" w:rsidRPr="007449CB" w:rsidRDefault="00FB0919" w:rsidP="00FB0919">
      <w:pPr>
        <w:jc w:val="both"/>
        <w:textAlignment w:val="baseline"/>
        <w:rPr>
          <w:rFonts w:ascii="Segoe UI" w:hAnsi="Segoe UI" w:cs="Segoe UI"/>
          <w:sz w:val="22"/>
          <w:szCs w:val="22"/>
          <w:lang w:val="es-ES" w:eastAsia="es-CO"/>
          <w:rPrChange w:id="27" w:author="Apple Store Pro" w:date="2024-07-10T09:00:00Z">
            <w:rPr>
              <w:rFonts w:ascii="Segoe UI" w:hAnsi="Segoe UI" w:cs="Segoe UI"/>
              <w:sz w:val="22"/>
              <w:szCs w:val="22"/>
              <w:lang w:val="es-US" w:eastAsia="es-CO"/>
            </w:rPr>
          </w:rPrChange>
        </w:rPr>
      </w:pPr>
      <w:r w:rsidRPr="007449CB">
        <w:rPr>
          <w:rFonts w:ascii="Arial" w:hAnsi="Arial" w:cs="Arial"/>
          <w:sz w:val="22"/>
          <w:szCs w:val="22"/>
          <w:lang w:val="es-ES" w:eastAsia="es-CO"/>
          <w:rPrChange w:id="28" w:author="Apple Store Pro" w:date="2024-07-10T09:00:00Z">
            <w:rPr>
              <w:rFonts w:ascii="Arial" w:hAnsi="Arial" w:cs="Arial"/>
              <w:sz w:val="22"/>
              <w:szCs w:val="22"/>
              <w:lang w:val="es-US" w:eastAsia="es-CO"/>
            </w:rPr>
          </w:rPrChange>
        </w:rPr>
        <w:t> </w:t>
      </w:r>
    </w:p>
    <w:p w14:paraId="46E3EA98" w14:textId="58FCA6E2" w:rsidR="000E7DFF" w:rsidRPr="007449CB" w:rsidRDefault="0054599D" w:rsidP="00FB0919">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Change w:id="29" w:author="Apple Store Pro" w:date="2024-07-10T09:00:00Z">
            <w:rPr>
              <w:rFonts w:ascii="Arial" w:eastAsia="Calibri" w:hAnsi="Arial" w:cs="Arial"/>
              <w:b/>
              <w:bCs/>
              <w:color w:val="000000"/>
              <w:kern w:val="2"/>
              <w:sz w:val="22"/>
              <w:szCs w:val="22"/>
              <w:shd w:val="clear" w:color="auto" w:fill="FFFFFF"/>
              <w:lang w:val="es-US" w:eastAsia="en-US"/>
              <w14:ligatures w14:val="standardContextual"/>
            </w:rPr>
          </w:rPrChange>
        </w:rPr>
      </w:pPr>
      <w:r w:rsidRPr="007449CB">
        <w:rPr>
          <w:rFonts w:ascii="Arial" w:eastAsia="Calibri" w:hAnsi="Arial" w:cs="Arial"/>
          <w:b/>
          <w:bCs/>
          <w:color w:val="000000"/>
          <w:kern w:val="2"/>
          <w:sz w:val="22"/>
          <w:szCs w:val="22"/>
          <w:shd w:val="clear" w:color="auto" w:fill="FFFFFF"/>
          <w:lang w:val="es-ES" w:eastAsia="en-US"/>
          <w14:ligatures w14:val="standardContextual"/>
          <w:rPrChange w:id="30" w:author="Apple Store Pro" w:date="2024-07-10T09:00:00Z">
            <w:rPr>
              <w:rFonts w:ascii="Arial" w:eastAsia="Calibri" w:hAnsi="Arial" w:cs="Arial"/>
              <w:b/>
              <w:bCs/>
              <w:color w:val="000000"/>
              <w:kern w:val="2"/>
              <w:sz w:val="22"/>
              <w:szCs w:val="22"/>
              <w:shd w:val="clear" w:color="auto" w:fill="FFFFFF"/>
              <w:lang w:val="es-US" w:eastAsia="en-US"/>
              <w14:ligatures w14:val="standardContextual"/>
            </w:rPr>
          </w:rPrChange>
        </w:rPr>
        <w:t>Señor</w:t>
      </w:r>
    </w:p>
    <w:p w14:paraId="610D6481" w14:textId="39B9B546" w:rsidR="00862A82" w:rsidRPr="007449CB" w:rsidRDefault="00862A82" w:rsidP="00862A82">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Change w:id="31" w:author="Apple Store Pro" w:date="2024-07-10T09:00:00Z">
            <w:rPr>
              <w:rFonts w:ascii="Arial" w:eastAsia="Calibri" w:hAnsi="Arial" w:cs="Arial"/>
              <w:b/>
              <w:bCs/>
              <w:color w:val="000000"/>
              <w:kern w:val="2"/>
              <w:sz w:val="22"/>
              <w:szCs w:val="22"/>
              <w:shd w:val="clear" w:color="auto" w:fill="FFFFFF"/>
              <w:lang w:val="es-US" w:eastAsia="en-US"/>
              <w14:ligatures w14:val="standardContextual"/>
            </w:rPr>
          </w:rPrChange>
        </w:rPr>
      </w:pPr>
      <w:r w:rsidRPr="007449CB">
        <w:rPr>
          <w:rFonts w:ascii="Arial" w:eastAsia="Calibri" w:hAnsi="Arial" w:cs="Arial"/>
          <w:b/>
          <w:bCs/>
          <w:color w:val="000000"/>
          <w:kern w:val="2"/>
          <w:sz w:val="22"/>
          <w:szCs w:val="22"/>
          <w:shd w:val="clear" w:color="auto" w:fill="FFFFFF"/>
          <w:lang w:val="es-ES" w:eastAsia="en-US"/>
          <w14:ligatures w14:val="standardContextual"/>
          <w:rPrChange w:id="32" w:author="Apple Store Pro" w:date="2024-07-10T09:00:00Z">
            <w:rPr>
              <w:rFonts w:ascii="Arial" w:eastAsia="Calibri" w:hAnsi="Arial" w:cs="Arial"/>
              <w:b/>
              <w:bCs/>
              <w:color w:val="000000"/>
              <w:kern w:val="2"/>
              <w:sz w:val="22"/>
              <w:szCs w:val="22"/>
              <w:shd w:val="clear" w:color="auto" w:fill="FFFFFF"/>
              <w:lang w:val="es-US" w:eastAsia="en-US"/>
              <w14:ligatures w14:val="standardContextual"/>
            </w:rPr>
          </w:rPrChange>
        </w:rPr>
        <w:t>JUAN DAVID LÓPEZ</w:t>
      </w:r>
    </w:p>
    <w:p w14:paraId="7C269B9F" w14:textId="01944641" w:rsidR="005E501A" w:rsidRPr="007449CB"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33"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pPr>
      <w:r w:rsidRPr="007449CB">
        <w:rPr>
          <w:rFonts w:ascii="Arial" w:eastAsia="Calibri" w:hAnsi="Arial" w:cs="Arial"/>
          <w:color w:val="000000"/>
          <w:kern w:val="2"/>
          <w:sz w:val="22"/>
          <w:szCs w:val="22"/>
          <w:shd w:val="clear" w:color="auto" w:fill="FFFFFF"/>
          <w:lang w:val="es-ES" w:eastAsia="en-US"/>
          <w14:ligatures w14:val="standardContextual"/>
          <w:rPrChange w:id="34"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Calle 45 A Sur # 88C - 98</w:t>
      </w:r>
    </w:p>
    <w:p w14:paraId="59D5A17F" w14:textId="75802E40" w:rsidR="00862A82" w:rsidRPr="007449CB"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35"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pPr>
      <w:r w:rsidRPr="007449CB">
        <w:rPr>
          <w:rFonts w:ascii="Arial" w:eastAsia="Calibri" w:hAnsi="Arial" w:cs="Arial"/>
          <w:color w:val="000000"/>
          <w:kern w:val="2"/>
          <w:sz w:val="22"/>
          <w:szCs w:val="22"/>
          <w:shd w:val="clear" w:color="auto" w:fill="FFFFFF"/>
          <w:lang w:val="es-ES" w:eastAsia="en-US"/>
          <w14:ligatures w14:val="standardContextual"/>
          <w:rPrChange w:id="36"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 xml:space="preserve">Localidad </w:t>
      </w:r>
      <w:r w:rsidR="00862A82" w:rsidRPr="007449CB">
        <w:rPr>
          <w:rFonts w:ascii="Arial" w:eastAsia="Calibri" w:hAnsi="Arial" w:cs="Arial"/>
          <w:color w:val="000000"/>
          <w:kern w:val="2"/>
          <w:sz w:val="22"/>
          <w:szCs w:val="22"/>
          <w:shd w:val="clear" w:color="auto" w:fill="FFFFFF"/>
          <w:lang w:val="es-ES" w:eastAsia="en-US"/>
          <w14:ligatures w14:val="standardContextual"/>
          <w:rPrChange w:id="37"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Kennedy</w:t>
      </w:r>
    </w:p>
    <w:p w14:paraId="1903631C" w14:textId="3F27FDF7" w:rsidR="00FB0919" w:rsidRPr="007449CB" w:rsidRDefault="005E501A" w:rsidP="00FB0919">
      <w:pPr>
        <w:jc w:val="both"/>
        <w:textAlignment w:val="baseline"/>
        <w:rPr>
          <w:ins w:id="38" w:author="Apple Store Pro" w:date="2024-07-10T08:48:00Z"/>
          <w:rFonts w:ascii="Arial" w:eastAsia="Calibri" w:hAnsi="Arial" w:cs="Arial"/>
          <w:color w:val="000000"/>
          <w:kern w:val="2"/>
          <w:sz w:val="22"/>
          <w:szCs w:val="22"/>
          <w:shd w:val="clear" w:color="auto" w:fill="FFFFFF"/>
          <w:lang w:val="es-ES" w:eastAsia="en-US"/>
          <w14:ligatures w14:val="standardContextual"/>
          <w:rPrChange w:id="39" w:author="Apple Store Pro" w:date="2024-07-10T09:00:00Z">
            <w:rPr>
              <w:ins w:id="40" w:author="Apple Store Pro" w:date="2024-07-10T08:48:00Z"/>
              <w:rFonts w:ascii="Arial" w:eastAsia="Calibri" w:hAnsi="Arial" w:cs="Arial"/>
              <w:color w:val="000000"/>
              <w:kern w:val="2"/>
              <w:sz w:val="22"/>
              <w:szCs w:val="22"/>
              <w:shd w:val="clear" w:color="auto" w:fill="FFFFFF"/>
              <w:lang w:val="es-US" w:eastAsia="en-US"/>
              <w14:ligatures w14:val="standardContextual"/>
            </w:rPr>
          </w:rPrChange>
        </w:rPr>
      </w:pPr>
      <w:r w:rsidRPr="007449CB">
        <w:rPr>
          <w:rFonts w:ascii="Arial" w:eastAsia="Calibri" w:hAnsi="Arial" w:cs="Arial"/>
          <w:color w:val="000000"/>
          <w:kern w:val="2"/>
          <w:sz w:val="22"/>
          <w:szCs w:val="22"/>
          <w:shd w:val="clear" w:color="auto" w:fill="FFFFFF"/>
          <w:lang w:val="es-ES" w:eastAsia="en-US"/>
          <w14:ligatures w14:val="standardContextual"/>
          <w:rPrChange w:id="41"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 xml:space="preserve">Barrio </w:t>
      </w:r>
      <w:r w:rsidR="00BD707D" w:rsidRPr="007449CB">
        <w:rPr>
          <w:rFonts w:ascii="Arial" w:eastAsia="Calibri" w:hAnsi="Arial" w:cs="Arial"/>
          <w:color w:val="000000"/>
          <w:kern w:val="2"/>
          <w:sz w:val="22"/>
          <w:szCs w:val="22"/>
          <w:shd w:val="clear" w:color="auto" w:fill="FFFFFF"/>
          <w:lang w:val="es-ES" w:eastAsia="en-US"/>
          <w14:ligatures w14:val="standardContextual"/>
          <w:rPrChange w:id="42"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 xml:space="preserve">Portal </w:t>
      </w:r>
      <w:proofErr w:type="spellStart"/>
      <w:r w:rsidR="00BD707D" w:rsidRPr="007449CB">
        <w:rPr>
          <w:rFonts w:ascii="Arial" w:eastAsia="Calibri" w:hAnsi="Arial" w:cs="Arial"/>
          <w:color w:val="000000"/>
          <w:kern w:val="2"/>
          <w:sz w:val="22"/>
          <w:szCs w:val="22"/>
          <w:shd w:val="clear" w:color="auto" w:fill="FFFFFF"/>
          <w:lang w:val="es-ES" w:eastAsia="en-US"/>
          <w14:ligatures w14:val="standardContextual"/>
          <w:rPrChange w:id="43"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Americas</w:t>
      </w:r>
      <w:proofErr w:type="spellEnd"/>
    </w:p>
    <w:p w14:paraId="5BB24396" w14:textId="4D82B1E5" w:rsidR="004A0B69" w:rsidRPr="007449CB" w:rsidRDefault="004A0B69"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44"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pPr>
      <w:ins w:id="45" w:author="Apple Store Pro" w:date="2024-07-10T08:49:00Z">
        <w:r w:rsidRPr="007449CB">
          <w:rPr>
            <w:rFonts w:ascii="Arial" w:eastAsia="Calibri" w:hAnsi="Arial" w:cs="Arial"/>
            <w:color w:val="000000"/>
            <w:kern w:val="2"/>
            <w:sz w:val="22"/>
            <w:szCs w:val="22"/>
            <w:shd w:val="clear" w:color="auto" w:fill="FFFFFF"/>
            <w:lang w:val="es-ES" w:eastAsia="en-US"/>
            <w14:ligatures w14:val="standardContextual"/>
            <w:rPrChange w:id="46"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 xml:space="preserve">Cel. </w:t>
        </w:r>
        <w:r w:rsidRPr="007449CB">
          <w:rPr>
            <w:rFonts w:ascii="Arial" w:eastAsia="Calibri" w:hAnsi="Arial" w:cs="Arial"/>
            <w:color w:val="000000"/>
            <w:kern w:val="2"/>
            <w:sz w:val="22"/>
            <w:szCs w:val="22"/>
            <w:shd w:val="clear" w:color="auto" w:fill="FFFFFF"/>
            <w:lang w:val="es-ES" w:eastAsia="en-US"/>
            <w14:ligatures w14:val="standardContextual"/>
            <w:rPrChange w:id="47"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t>3057334795</w:t>
        </w:r>
      </w:ins>
    </w:p>
    <w:p w14:paraId="75C3FE6B" w14:textId="603D1F7F" w:rsidR="00FB0919" w:rsidRPr="007449CB"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Change w:id="48" w:author="Apple Store Pro" w:date="2024-07-10T09:00:00Z">
            <w:rPr>
              <w:rFonts w:ascii="Arial" w:eastAsia="Calibri" w:hAnsi="Arial" w:cs="Arial"/>
              <w:color w:val="000000"/>
              <w:kern w:val="2"/>
              <w:sz w:val="22"/>
              <w:szCs w:val="22"/>
              <w:shd w:val="clear" w:color="auto" w:fill="FFFFFF"/>
              <w:lang w:val="es-US" w:eastAsia="en-US"/>
              <w14:ligatures w14:val="standardContextual"/>
            </w:rPr>
          </w:rPrChange>
        </w:rPr>
      </w:pPr>
      <w:r w:rsidRPr="007449CB">
        <w:rPr>
          <w:rFonts w:ascii="Arial" w:hAnsi="Arial" w:cs="Arial"/>
          <w:sz w:val="22"/>
          <w:szCs w:val="18"/>
          <w:lang w:val="es-ES"/>
          <w:rPrChange w:id="49" w:author="Apple Store Pro" w:date="2024-07-10T09:00:00Z">
            <w:rPr>
              <w:rFonts w:ascii="Arial" w:hAnsi="Arial" w:cs="Arial"/>
              <w:sz w:val="22"/>
              <w:szCs w:val="18"/>
              <w:lang w:val="es-US"/>
            </w:rPr>
          </w:rPrChange>
        </w:rPr>
        <w:t xml:space="preserve">Correo: </w:t>
      </w:r>
      <w:r w:rsidR="003D6EBE" w:rsidRPr="007449CB">
        <w:rPr>
          <w:rStyle w:val="Hipervnculo"/>
          <w:rFonts w:ascii="Arial" w:eastAsia="Calibri" w:hAnsi="Arial" w:cs="Arial"/>
          <w:kern w:val="2"/>
          <w:sz w:val="22"/>
          <w:szCs w:val="22"/>
          <w:shd w:val="clear" w:color="auto" w:fill="FFFFFF"/>
          <w:lang w:val="es-ES" w:eastAsia="en-US"/>
          <w14:ligatures w14:val="standardContextual"/>
          <w:rPrChange w:id="50" w:author="Apple Store Pro" w:date="2024-07-10T09:00:00Z">
            <w:rPr>
              <w:rStyle w:val="Hipervnculo"/>
              <w:rFonts w:ascii="Arial" w:eastAsia="Calibri" w:hAnsi="Arial" w:cs="Arial"/>
              <w:kern w:val="2"/>
              <w:sz w:val="22"/>
              <w:szCs w:val="22"/>
              <w:shd w:val="clear" w:color="auto" w:fill="FFFFFF"/>
              <w:lang w:val="es-US" w:eastAsia="en-US"/>
              <w14:ligatures w14:val="standardContextual"/>
            </w:rPr>
          </w:rPrChange>
        </w:rPr>
        <w:t>davidlopezaroka@hotmail.com</w:t>
      </w:r>
    </w:p>
    <w:p w14:paraId="7B044687" w14:textId="77777777" w:rsidR="00FB0919" w:rsidRPr="007449CB" w:rsidRDefault="00FB0919" w:rsidP="00FB0919">
      <w:pPr>
        <w:jc w:val="both"/>
        <w:rPr>
          <w:rFonts w:ascii="Arial" w:hAnsi="Arial" w:cs="Arial"/>
          <w:b/>
          <w:bCs/>
          <w:color w:val="000000"/>
          <w:sz w:val="22"/>
          <w:szCs w:val="22"/>
          <w:lang w:val="es-ES" w:eastAsia="es-CO"/>
          <w:rPrChange w:id="51" w:author="Apple Store Pro" w:date="2024-07-10T09:00:00Z">
            <w:rPr>
              <w:rFonts w:ascii="Arial" w:hAnsi="Arial" w:cs="Arial"/>
              <w:b/>
              <w:bCs/>
              <w:color w:val="000000"/>
              <w:sz w:val="22"/>
              <w:szCs w:val="22"/>
              <w:lang w:eastAsia="es-CO"/>
            </w:rPr>
          </w:rPrChange>
        </w:rPr>
      </w:pPr>
      <w:r w:rsidRPr="007449CB">
        <w:rPr>
          <w:rFonts w:ascii="Arial" w:hAnsi="Arial" w:cs="Arial"/>
          <w:sz w:val="22"/>
          <w:szCs w:val="22"/>
          <w:lang w:val="es-ES" w:eastAsia="es-CO"/>
          <w:rPrChange w:id="52" w:author="Apple Store Pro" w:date="2024-07-10T09:00:00Z">
            <w:rPr>
              <w:rFonts w:ascii="Arial" w:hAnsi="Arial" w:cs="Arial"/>
              <w:sz w:val="22"/>
              <w:szCs w:val="22"/>
              <w:lang w:eastAsia="es-CO"/>
            </w:rPr>
          </w:rPrChange>
        </w:rPr>
        <w:t>Bogotá D.C.</w:t>
      </w:r>
    </w:p>
    <w:p w14:paraId="6E12AC64" w14:textId="77777777" w:rsidR="00FB0919" w:rsidRPr="007449CB"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Change w:id="53" w:author="Apple Store Pro" w:date="2024-07-10T09:00:00Z">
            <w:rPr>
              <w:rFonts w:ascii="Arial" w:eastAsia="Calibri" w:hAnsi="Arial" w:cs="Arial"/>
              <w:color w:val="000000"/>
              <w:kern w:val="2"/>
              <w:sz w:val="22"/>
              <w:szCs w:val="22"/>
              <w:shd w:val="clear" w:color="auto" w:fill="FFFFFF"/>
              <w:lang w:eastAsia="en-US"/>
              <w14:ligatures w14:val="standardContextual"/>
            </w:rPr>
          </w:rPrChange>
        </w:rPr>
      </w:pPr>
    </w:p>
    <w:p w14:paraId="5D6C6233" w14:textId="77777777" w:rsidR="00FB0919" w:rsidRPr="007449CB" w:rsidRDefault="00FB0919" w:rsidP="00FB0919">
      <w:pPr>
        <w:jc w:val="both"/>
        <w:rPr>
          <w:rFonts w:ascii="Arial" w:hAnsi="Arial" w:cs="Arial"/>
          <w:b/>
          <w:bCs/>
          <w:color w:val="000000"/>
          <w:sz w:val="22"/>
          <w:szCs w:val="22"/>
          <w:lang w:val="es-ES" w:eastAsia="es-CO"/>
          <w:rPrChange w:id="54" w:author="Apple Store Pro" w:date="2024-07-10T09:00:00Z">
            <w:rPr>
              <w:rFonts w:ascii="Arial" w:hAnsi="Arial" w:cs="Arial"/>
              <w:b/>
              <w:bCs/>
              <w:color w:val="000000"/>
              <w:sz w:val="22"/>
              <w:szCs w:val="22"/>
              <w:lang w:eastAsia="es-CO"/>
            </w:rPr>
          </w:rPrChange>
        </w:rPr>
      </w:pPr>
    </w:p>
    <w:p w14:paraId="77832BDC" w14:textId="42A604FB" w:rsidR="00FE5869" w:rsidRPr="007449CB" w:rsidRDefault="00FB0919" w:rsidP="00FB0919">
      <w:pPr>
        <w:ind w:left="1410" w:hanging="1410"/>
        <w:jc w:val="both"/>
        <w:rPr>
          <w:rFonts w:ascii="Arial" w:eastAsia="Calibri" w:hAnsi="Arial" w:cs="Arial"/>
          <w:color w:val="000000"/>
          <w:szCs w:val="24"/>
          <w:lang w:val="es-ES" w:eastAsia="en-US"/>
          <w14:ligatures w14:val="standardContextual"/>
          <w:rPrChange w:id="55" w:author="Apple Store Pro" w:date="2024-07-10T09:00:00Z">
            <w:rPr>
              <w:rFonts w:ascii="Arial" w:eastAsia="Calibri" w:hAnsi="Arial" w:cs="Arial"/>
              <w:color w:val="000000"/>
              <w:szCs w:val="24"/>
              <w:lang w:eastAsia="en-US"/>
              <w14:ligatures w14:val="standardContextual"/>
            </w:rPr>
          </w:rPrChange>
        </w:rPr>
      </w:pPr>
      <w:r w:rsidRPr="007449CB">
        <w:rPr>
          <w:rFonts w:ascii="Arial" w:hAnsi="Arial" w:cs="Arial"/>
          <w:b/>
          <w:bCs/>
          <w:color w:val="000000"/>
          <w:sz w:val="22"/>
          <w:szCs w:val="18"/>
          <w:lang w:val="es-ES" w:eastAsia="es-CO"/>
          <w:rPrChange w:id="56" w:author="Apple Store Pro" w:date="2024-07-10T09:00:00Z">
            <w:rPr>
              <w:rFonts w:ascii="Arial" w:hAnsi="Arial" w:cs="Arial"/>
              <w:b/>
              <w:bCs/>
              <w:color w:val="000000"/>
              <w:sz w:val="22"/>
              <w:szCs w:val="18"/>
              <w:lang w:eastAsia="es-CO"/>
            </w:rPr>
          </w:rPrChange>
        </w:rPr>
        <w:t>ASUNTO</w:t>
      </w:r>
      <w:r w:rsidRPr="007449CB">
        <w:rPr>
          <w:rFonts w:ascii="Arial" w:hAnsi="Arial" w:cs="Arial"/>
          <w:b/>
          <w:bCs/>
          <w:color w:val="000000"/>
          <w:lang w:val="es-ES" w:eastAsia="es-CO"/>
          <w:rPrChange w:id="57" w:author="Apple Store Pro" w:date="2024-07-10T09:00:00Z">
            <w:rPr>
              <w:rFonts w:ascii="Arial" w:hAnsi="Arial" w:cs="Arial"/>
              <w:b/>
              <w:bCs/>
              <w:color w:val="000000"/>
              <w:lang w:eastAsia="es-CO"/>
            </w:rPr>
          </w:rPrChange>
        </w:rPr>
        <w:t>:</w:t>
      </w:r>
      <w:r w:rsidRPr="007449CB">
        <w:rPr>
          <w:rFonts w:ascii="Arial" w:hAnsi="Arial" w:cs="Arial"/>
          <w:color w:val="000000"/>
          <w:lang w:val="es-ES" w:eastAsia="es-CO"/>
          <w:rPrChange w:id="58" w:author="Apple Store Pro" w:date="2024-07-10T09:00:00Z">
            <w:rPr>
              <w:rFonts w:ascii="Arial" w:hAnsi="Arial" w:cs="Arial"/>
              <w:color w:val="000000"/>
              <w:lang w:eastAsia="es-CO"/>
            </w:rPr>
          </w:rPrChange>
        </w:rPr>
        <w:t> </w:t>
      </w:r>
      <w:r w:rsidR="00FE5869" w:rsidRPr="007449CB">
        <w:rPr>
          <w:rFonts w:ascii="Arial" w:hAnsi="Arial" w:cs="Arial"/>
          <w:color w:val="000000"/>
          <w:lang w:val="es-ES" w:eastAsia="es-CO"/>
          <w:rPrChange w:id="59" w:author="Apple Store Pro" w:date="2024-07-10T09:00:00Z">
            <w:rPr>
              <w:rFonts w:ascii="Arial" w:hAnsi="Arial" w:cs="Arial"/>
              <w:color w:val="000000"/>
              <w:lang w:eastAsia="es-CO"/>
            </w:rPr>
          </w:rPrChange>
        </w:rPr>
        <w:tab/>
      </w:r>
      <w:r w:rsidR="007D718A" w:rsidRPr="007449CB">
        <w:rPr>
          <w:rFonts w:ascii="Arial" w:hAnsi="Arial" w:cs="Arial"/>
          <w:color w:val="000000"/>
          <w:sz w:val="22"/>
          <w:szCs w:val="18"/>
          <w:lang w:val="es-ES" w:eastAsia="es-CO"/>
          <w:rPrChange w:id="60" w:author="Apple Store Pro" w:date="2024-07-10T09:00:00Z">
            <w:rPr>
              <w:rFonts w:ascii="Arial" w:hAnsi="Arial" w:cs="Arial"/>
              <w:color w:val="000000"/>
              <w:sz w:val="22"/>
              <w:szCs w:val="18"/>
              <w:lang w:eastAsia="es-CO"/>
            </w:rPr>
          </w:rPrChange>
        </w:rPr>
        <w:t>RESPUESTA AL RADICADO 2024161030071537 ID:1347614 DEL 25 DE JUNIO DEL 2024.</w:t>
      </w:r>
      <w:r w:rsidR="00CE06F0" w:rsidRPr="007449CB">
        <w:rPr>
          <w:rFonts w:ascii="Arial" w:hAnsi="Arial" w:cs="Arial"/>
          <w:color w:val="000000"/>
          <w:lang w:val="es-ES" w:eastAsia="es-CO"/>
          <w:rPrChange w:id="61" w:author="Apple Store Pro" w:date="2024-07-10T09:00:00Z">
            <w:rPr>
              <w:rFonts w:ascii="Arial" w:hAnsi="Arial" w:cs="Arial"/>
              <w:color w:val="000000"/>
              <w:lang w:eastAsia="es-CO"/>
            </w:rPr>
          </w:rPrChange>
        </w:rPr>
        <w:t xml:space="preserve"> </w:t>
      </w:r>
      <w:r w:rsidR="008B2786" w:rsidRPr="007449CB">
        <w:rPr>
          <w:rFonts w:ascii="Arial" w:eastAsia="Arial" w:hAnsi="Arial" w:cs="Arial"/>
          <w:color w:val="000000"/>
          <w:sz w:val="22"/>
          <w:szCs w:val="22"/>
          <w:lang w:val="es-ES" w:eastAsia="es-CO"/>
        </w:rPr>
        <w:t>QUEJA POR CONTAMINACIÓN AUDITIVA PRODUCTO DE LA OPERACIÓN AÉREA SOBRE LA LOCALIDAD DE KENNEDY EN LA CIUDAD DE BOGOTÁ D.C.</w:t>
      </w:r>
      <w:del w:id="62" w:author="Apple Store Pro" w:date="2024-07-10T08:47:00Z">
        <w:r w:rsidR="00066FF4" w:rsidRPr="007449CB" w:rsidDel="004A0B69">
          <w:rPr>
            <w:rFonts w:ascii="Arial" w:eastAsia="Arial" w:hAnsi="Arial" w:cs="Arial"/>
            <w:color w:val="000000"/>
            <w:sz w:val="22"/>
            <w:szCs w:val="22"/>
            <w:lang w:val="es-ES" w:eastAsia="es-CO"/>
          </w:rPr>
          <w:delText>.</w:delText>
        </w:r>
      </w:del>
    </w:p>
    <w:p w14:paraId="6C93FA04" w14:textId="77777777" w:rsidR="00851C81" w:rsidRPr="007449CB" w:rsidRDefault="00851C81" w:rsidP="00FE5869">
      <w:pPr>
        <w:jc w:val="both"/>
        <w:textAlignment w:val="baseline"/>
        <w:rPr>
          <w:rFonts w:ascii="Arial" w:eastAsia="Calibri" w:hAnsi="Arial" w:cs="Arial"/>
          <w:color w:val="000000"/>
          <w:kern w:val="2"/>
          <w:sz w:val="22"/>
          <w:szCs w:val="22"/>
          <w:shd w:val="clear" w:color="auto" w:fill="FFFFFF"/>
          <w:lang w:val="es-ES" w:eastAsia="en-US"/>
          <w14:ligatures w14:val="standardContextual"/>
          <w:rPrChange w:id="63" w:author="Apple Store Pro" w:date="2024-07-10T09:00:00Z">
            <w:rPr>
              <w:rFonts w:ascii="Arial" w:eastAsia="Calibri" w:hAnsi="Arial" w:cs="Arial"/>
              <w:color w:val="000000"/>
              <w:kern w:val="2"/>
              <w:sz w:val="22"/>
              <w:szCs w:val="22"/>
              <w:shd w:val="clear" w:color="auto" w:fill="FFFFFF"/>
              <w:lang w:eastAsia="en-US"/>
              <w14:ligatures w14:val="standardContextual"/>
            </w:rPr>
          </w:rPrChange>
        </w:rPr>
      </w:pPr>
    </w:p>
    <w:p w14:paraId="0FB233FA" w14:textId="64F54E4A" w:rsidR="00FE5869" w:rsidRPr="007449CB" w:rsidRDefault="00FE5869" w:rsidP="00FE5869">
      <w:pPr>
        <w:jc w:val="both"/>
        <w:rPr>
          <w:rFonts w:ascii="Arial" w:hAnsi="Arial" w:cs="Arial"/>
          <w:color w:val="000000"/>
          <w:sz w:val="22"/>
          <w:szCs w:val="22"/>
          <w:lang w:val="es-ES" w:eastAsia="es-CO"/>
        </w:rPr>
      </w:pPr>
      <w:r w:rsidRPr="007449CB">
        <w:rPr>
          <w:rFonts w:ascii="Arial" w:hAnsi="Arial" w:cs="Arial"/>
          <w:color w:val="000000"/>
          <w:sz w:val="22"/>
          <w:szCs w:val="22"/>
          <w:lang w:val="es-ES" w:eastAsia="es-CO"/>
        </w:rPr>
        <w:t>Cordial saludo</w:t>
      </w:r>
      <w:r w:rsidRPr="007449CB">
        <w:rPr>
          <w:rFonts w:ascii="Arial" w:hAnsi="Arial" w:cs="Arial"/>
          <w:color w:val="000000"/>
          <w:sz w:val="22"/>
          <w:szCs w:val="22"/>
          <w:lang w:val="es-ES" w:eastAsia="es-CO"/>
          <w:rPrChange w:id="64" w:author="Apple Store Pro" w:date="2024-07-10T09:00:00Z">
            <w:rPr>
              <w:rFonts w:ascii="Arial" w:hAnsi="Arial" w:cs="Arial"/>
              <w:color w:val="000000"/>
              <w:sz w:val="22"/>
              <w:szCs w:val="22"/>
              <w:lang w:eastAsia="es-CO"/>
            </w:rPr>
          </w:rPrChange>
        </w:rPr>
        <w:t xml:space="preserve"> </w:t>
      </w:r>
      <w:r w:rsidR="00AC56AC" w:rsidRPr="007449CB">
        <w:rPr>
          <w:rFonts w:ascii="Arial" w:hAnsi="Arial" w:cs="Arial"/>
          <w:color w:val="000000"/>
          <w:sz w:val="22"/>
          <w:szCs w:val="22"/>
          <w:lang w:val="es-ES" w:eastAsia="es-CO"/>
          <w:rPrChange w:id="65" w:author="Apple Store Pro" w:date="2024-07-10T09:00:00Z">
            <w:rPr>
              <w:rFonts w:ascii="Arial" w:hAnsi="Arial" w:cs="Arial"/>
              <w:color w:val="000000"/>
              <w:sz w:val="22"/>
              <w:szCs w:val="22"/>
              <w:lang w:eastAsia="es-CO"/>
            </w:rPr>
          </w:rPrChange>
        </w:rPr>
        <w:t>señor</w:t>
      </w:r>
      <w:r w:rsidRPr="007449CB">
        <w:rPr>
          <w:rFonts w:ascii="Arial" w:hAnsi="Arial" w:cs="Arial"/>
          <w:color w:val="000000"/>
          <w:sz w:val="22"/>
          <w:szCs w:val="22"/>
          <w:lang w:val="es-ES" w:eastAsia="es-CO"/>
          <w:rPrChange w:id="66" w:author="Apple Store Pro" w:date="2024-07-10T09:00:00Z">
            <w:rPr>
              <w:rFonts w:ascii="Arial" w:hAnsi="Arial" w:cs="Arial"/>
              <w:color w:val="000000"/>
              <w:sz w:val="22"/>
              <w:szCs w:val="22"/>
              <w:lang w:eastAsia="es-CO"/>
            </w:rPr>
          </w:rPrChange>
        </w:rPr>
        <w:t xml:space="preserve"> </w:t>
      </w:r>
      <w:r w:rsidR="008D0773" w:rsidRPr="007449CB">
        <w:rPr>
          <w:rFonts w:ascii="Arial" w:hAnsi="Arial" w:cs="Arial"/>
          <w:color w:val="000000"/>
          <w:sz w:val="22"/>
          <w:szCs w:val="22"/>
          <w:lang w:val="es-ES" w:eastAsia="es-CO"/>
          <w:rPrChange w:id="67" w:author="Apple Store Pro" w:date="2024-07-10T09:00:00Z">
            <w:rPr>
              <w:rFonts w:ascii="Arial" w:hAnsi="Arial" w:cs="Arial"/>
              <w:color w:val="000000"/>
              <w:sz w:val="22"/>
              <w:szCs w:val="22"/>
              <w:lang w:eastAsia="es-CO"/>
            </w:rPr>
          </w:rPrChange>
        </w:rPr>
        <w:t>Juan David López</w:t>
      </w:r>
      <w:r w:rsidRPr="007449CB">
        <w:rPr>
          <w:rFonts w:ascii="Arial" w:hAnsi="Arial" w:cs="Arial"/>
          <w:color w:val="000000"/>
          <w:sz w:val="22"/>
          <w:szCs w:val="22"/>
          <w:lang w:val="es-ES" w:eastAsia="es-CO"/>
        </w:rPr>
        <w:t xml:space="preserve"> </w:t>
      </w:r>
    </w:p>
    <w:p w14:paraId="0F335A51" w14:textId="77777777" w:rsidR="00851C81" w:rsidRPr="007449CB" w:rsidRDefault="00851C81" w:rsidP="00FE5869">
      <w:pPr>
        <w:jc w:val="both"/>
        <w:rPr>
          <w:rFonts w:ascii="Arial" w:hAnsi="Arial" w:cs="Arial"/>
          <w:color w:val="000000"/>
          <w:sz w:val="22"/>
          <w:szCs w:val="22"/>
          <w:lang w:val="es-ES" w:eastAsia="es-CO"/>
        </w:rPr>
      </w:pPr>
    </w:p>
    <w:p w14:paraId="7DA6385B" w14:textId="30F1ECC8" w:rsidR="00070F5E" w:rsidRPr="007449CB" w:rsidRDefault="00070F5E" w:rsidP="00070F5E">
      <w:pPr>
        <w:jc w:val="both"/>
        <w:rPr>
          <w:rFonts w:ascii="Arial" w:eastAsia="Arial" w:hAnsi="Arial" w:cs="Arial"/>
          <w:color w:val="000000"/>
          <w:sz w:val="22"/>
          <w:szCs w:val="22"/>
          <w:lang w:val="es-ES" w:eastAsia="en-US"/>
        </w:rPr>
      </w:pPr>
      <w:bookmarkStart w:id="68" w:name="_Hlk134604538"/>
      <w:r w:rsidRPr="007449CB">
        <w:rPr>
          <w:rFonts w:ascii="Arial" w:eastAsia="Arial" w:hAnsi="Arial" w:cs="Arial"/>
          <w:color w:val="000000"/>
          <w:sz w:val="22"/>
          <w:szCs w:val="22"/>
          <w:lang w:val="es-ES" w:eastAsia="en-US"/>
        </w:rPr>
        <w:t>En atención al derecho de petición allegado por traslado de competencia del Ministerio de Transporte y de conformidad con lo establecido en la Ley 1437 de 2011</w:t>
      </w:r>
      <w:r w:rsidRPr="007449CB">
        <w:rPr>
          <w:rFonts w:ascii="Arial" w:eastAsia="Arial" w:hAnsi="Arial" w:cs="Arial"/>
          <w:color w:val="000000"/>
          <w:sz w:val="22"/>
          <w:szCs w:val="22"/>
          <w:vertAlign w:val="superscript"/>
          <w:lang w:val="es-ES" w:eastAsia="en-US"/>
        </w:rPr>
        <w:endnoteReference w:id="1"/>
      </w:r>
      <w:r w:rsidRPr="007449CB">
        <w:rPr>
          <w:rFonts w:ascii="Arial" w:eastAsia="Arial" w:hAnsi="Arial" w:cs="Arial"/>
          <w:color w:val="000000"/>
          <w:sz w:val="22"/>
          <w:szCs w:val="22"/>
          <w:lang w:val="es-ES" w:eastAsia="en-US"/>
        </w:rPr>
        <w:t xml:space="preserve"> modificada por la Ley 1755 de 2015</w:t>
      </w:r>
      <w:r w:rsidRPr="007449CB">
        <w:rPr>
          <w:rFonts w:ascii="Arial" w:eastAsia="Arial" w:hAnsi="Arial" w:cs="Arial"/>
          <w:color w:val="000000"/>
          <w:sz w:val="22"/>
          <w:szCs w:val="22"/>
          <w:vertAlign w:val="superscript"/>
          <w:lang w:val="es-ES" w:eastAsia="en-US"/>
        </w:rPr>
        <w:endnoteReference w:id="2"/>
      </w:r>
      <w:r w:rsidRPr="007449CB">
        <w:rPr>
          <w:rFonts w:ascii="Arial" w:eastAsia="Arial" w:hAnsi="Arial" w:cs="Arial"/>
          <w:color w:val="000000"/>
          <w:sz w:val="22"/>
          <w:szCs w:val="22"/>
          <w:lang w:val="es-ES" w:eastAsia="en-US"/>
        </w:rPr>
        <w:t xml:space="preserve"> y la Ley 2207 de 2022</w:t>
      </w:r>
      <w:r w:rsidRPr="007449CB">
        <w:rPr>
          <w:rFonts w:ascii="Arial" w:eastAsia="Arial" w:hAnsi="Arial" w:cs="Arial"/>
          <w:color w:val="000000"/>
          <w:sz w:val="22"/>
          <w:szCs w:val="22"/>
          <w:vertAlign w:val="superscript"/>
          <w:lang w:val="es-ES" w:eastAsia="en-US"/>
        </w:rPr>
        <w:endnoteReference w:id="3"/>
      </w:r>
      <w:r w:rsidRPr="007449CB">
        <w:rPr>
          <w:rFonts w:ascii="Arial" w:eastAsia="Arial" w:hAnsi="Arial" w:cs="Arial"/>
          <w:color w:val="000000"/>
          <w:sz w:val="22"/>
          <w:szCs w:val="22"/>
          <w:lang w:val="es-ES" w:eastAsia="en-US"/>
        </w:rPr>
        <w:t xml:space="preserve">, nos permitimos dar respuesta en los siguientes términos: </w:t>
      </w:r>
    </w:p>
    <w:bookmarkEnd w:id="68"/>
    <w:p w14:paraId="5694594F" w14:textId="77777777" w:rsidR="00F668D4" w:rsidRPr="007449CB" w:rsidRDefault="00F668D4" w:rsidP="00FE5869">
      <w:pPr>
        <w:jc w:val="both"/>
        <w:rPr>
          <w:rFonts w:ascii="Arial" w:hAnsi="Arial" w:cs="Arial"/>
          <w:color w:val="000000"/>
          <w:sz w:val="22"/>
          <w:szCs w:val="22"/>
          <w:lang w:val="es-ES" w:eastAsia="es-CO"/>
        </w:rPr>
      </w:pPr>
    </w:p>
    <w:p w14:paraId="03A1F9BB" w14:textId="13E9EB33" w:rsidR="00F668D4" w:rsidRPr="007449CB" w:rsidRDefault="00F668D4" w:rsidP="00FE5869">
      <w:pPr>
        <w:jc w:val="both"/>
        <w:rPr>
          <w:rFonts w:ascii="Arial" w:hAnsi="Arial" w:cs="Arial"/>
          <w:b/>
          <w:bCs/>
          <w:color w:val="000000"/>
          <w:sz w:val="22"/>
          <w:szCs w:val="22"/>
          <w:lang w:val="es-ES" w:eastAsia="es-CO"/>
          <w:rPrChange w:id="69" w:author="Apple Store Pro" w:date="2024-07-10T09:00:00Z">
            <w:rPr>
              <w:rFonts w:ascii="Arial" w:hAnsi="Arial" w:cs="Arial"/>
              <w:b/>
              <w:bCs/>
              <w:color w:val="000000"/>
              <w:sz w:val="22"/>
              <w:szCs w:val="22"/>
              <w:lang w:eastAsia="es-CO"/>
            </w:rPr>
          </w:rPrChange>
        </w:rPr>
      </w:pPr>
      <w:r w:rsidRPr="007449CB">
        <w:rPr>
          <w:rFonts w:ascii="Arial" w:hAnsi="Arial" w:cs="Arial"/>
          <w:b/>
          <w:bCs/>
          <w:color w:val="000000"/>
          <w:sz w:val="22"/>
          <w:szCs w:val="22"/>
          <w:lang w:val="es-ES" w:eastAsia="es-CO"/>
        </w:rPr>
        <w:t>PETICIÓN:</w:t>
      </w:r>
    </w:p>
    <w:p w14:paraId="4280C53A" w14:textId="77777777" w:rsidR="00FE5869" w:rsidRPr="007449CB" w:rsidRDefault="00FE5869" w:rsidP="00FE5869">
      <w:pPr>
        <w:textAlignment w:val="baseline"/>
        <w:rPr>
          <w:rFonts w:ascii="Segoe UI" w:hAnsi="Segoe UI" w:cs="Segoe UI"/>
          <w:sz w:val="22"/>
          <w:szCs w:val="22"/>
          <w:lang w:val="es-ES" w:eastAsia="es-CO"/>
          <w:rPrChange w:id="70" w:author="Apple Store Pro" w:date="2024-07-10T09:00:00Z">
            <w:rPr>
              <w:rFonts w:ascii="Segoe UI" w:hAnsi="Segoe UI" w:cs="Segoe UI"/>
              <w:sz w:val="22"/>
              <w:szCs w:val="22"/>
              <w:lang w:eastAsia="es-CO"/>
            </w:rPr>
          </w:rPrChange>
        </w:rPr>
      </w:pPr>
    </w:p>
    <w:p w14:paraId="12452996" w14:textId="77777777" w:rsidR="00744D0B" w:rsidRPr="007449CB" w:rsidRDefault="00744D0B" w:rsidP="00744D0B">
      <w:pPr>
        <w:ind w:firstLine="720"/>
        <w:rPr>
          <w:rFonts w:ascii="Arial" w:hAnsi="Arial" w:cs="Arial"/>
          <w:i/>
          <w:iCs/>
          <w:color w:val="000000" w:themeColor="text1"/>
          <w:sz w:val="20"/>
          <w:lang w:val="es-ES"/>
        </w:rPr>
      </w:pPr>
      <w:r w:rsidRPr="007449CB">
        <w:rPr>
          <w:rFonts w:ascii="Arial" w:hAnsi="Arial" w:cs="Arial"/>
          <w:i/>
          <w:iCs/>
          <w:color w:val="000000" w:themeColor="text1"/>
          <w:sz w:val="20"/>
          <w:lang w:val="es-ES"/>
        </w:rPr>
        <w:t>(“…)</w:t>
      </w:r>
    </w:p>
    <w:p w14:paraId="68F8F5CB" w14:textId="77777777" w:rsidR="00744D0B" w:rsidRPr="007449CB" w:rsidRDefault="00744D0B" w:rsidP="00744D0B">
      <w:pPr>
        <w:ind w:firstLine="720"/>
        <w:rPr>
          <w:rFonts w:ascii="Arial" w:hAnsi="Arial" w:cs="Arial"/>
          <w:i/>
          <w:iCs/>
          <w:color w:val="000000" w:themeColor="text1"/>
          <w:sz w:val="12"/>
          <w:szCs w:val="12"/>
          <w:lang w:val="es-ES"/>
        </w:rPr>
      </w:pPr>
    </w:p>
    <w:p w14:paraId="02590F9A" w14:textId="62112E7E" w:rsidR="00744D0B" w:rsidRPr="007449CB" w:rsidRDefault="00BA6823" w:rsidP="00744D0B">
      <w:pPr>
        <w:ind w:left="720"/>
        <w:jc w:val="both"/>
        <w:rPr>
          <w:rFonts w:asciiTheme="minorHAnsi" w:hAnsiTheme="minorHAnsi" w:cstheme="minorHAnsi"/>
          <w:i/>
          <w:iCs/>
          <w:sz w:val="20"/>
          <w:lang w:val="es-ES"/>
        </w:rPr>
      </w:pPr>
      <w:r w:rsidRPr="007449CB">
        <w:rPr>
          <w:rFonts w:asciiTheme="minorHAnsi" w:hAnsiTheme="minorHAnsi" w:cstheme="minorHAnsi"/>
          <w:i/>
          <w:iCs/>
          <w:sz w:val="20"/>
          <w:lang w:val="es-E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 Pido que cambien de ruta o pasan por otro lugar esos aviones ya que las molestias ocasionadas son todos los días. Quedó atento, gracias</w:t>
      </w:r>
    </w:p>
    <w:p w14:paraId="7935F1FE" w14:textId="77777777" w:rsidR="00744D0B" w:rsidRPr="007449CB" w:rsidRDefault="00744D0B" w:rsidP="00744D0B">
      <w:pPr>
        <w:ind w:left="720"/>
        <w:jc w:val="both"/>
        <w:rPr>
          <w:rFonts w:asciiTheme="minorHAnsi" w:hAnsiTheme="minorHAnsi" w:cstheme="minorHAnsi"/>
          <w:i/>
          <w:iCs/>
          <w:sz w:val="12"/>
          <w:szCs w:val="12"/>
          <w:lang w:val="es-ES"/>
        </w:rPr>
      </w:pPr>
    </w:p>
    <w:p w14:paraId="3A96C9C5" w14:textId="77777777" w:rsidR="00744D0B" w:rsidRPr="007449CB"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7449CB">
        <w:rPr>
          <w:rFonts w:asciiTheme="minorHAnsi" w:hAnsiTheme="minorHAnsi" w:cstheme="minorHAnsi"/>
          <w:i/>
          <w:iCs/>
          <w:color w:val="000000" w:themeColor="text1"/>
          <w:sz w:val="20"/>
          <w:lang w:val="es-ES"/>
        </w:rPr>
        <w:t>(</w:t>
      </w:r>
      <w:r w:rsidRPr="007449CB">
        <w:rPr>
          <w:rFonts w:ascii="Arial" w:hAnsi="Arial" w:cs="Arial"/>
          <w:i/>
          <w:iCs/>
          <w:color w:val="000000" w:themeColor="text1"/>
          <w:sz w:val="20"/>
          <w:lang w:val="es-ES"/>
        </w:rPr>
        <w:t>… “)</w:t>
      </w:r>
      <w:r w:rsidRPr="007449CB">
        <w:rPr>
          <w:i/>
          <w:iCs/>
          <w:sz w:val="20"/>
          <w:lang w:val="es-ES"/>
        </w:rPr>
        <w:t> </w:t>
      </w:r>
    </w:p>
    <w:p w14:paraId="1997CED6" w14:textId="77777777" w:rsidR="00D27900" w:rsidRPr="007449CB" w:rsidRDefault="00D27900">
      <w:pPr>
        <w:jc w:val="both"/>
        <w:rPr>
          <w:rFonts w:ascii="Arial" w:hAnsi="Arial"/>
          <w:sz w:val="18"/>
          <w:lang w:val="es-ES"/>
          <w:rPrChange w:id="71" w:author="Apple Store Pro" w:date="2024-07-10T09:00:00Z">
            <w:rPr>
              <w:rFonts w:ascii="Arial" w:hAnsi="Arial"/>
              <w:sz w:val="18"/>
            </w:rPr>
          </w:rPrChange>
        </w:rPr>
      </w:pPr>
    </w:p>
    <w:p w14:paraId="0F972F88" w14:textId="77777777" w:rsidR="00D27900" w:rsidRPr="007449CB" w:rsidRDefault="00D27900">
      <w:pPr>
        <w:jc w:val="both"/>
        <w:rPr>
          <w:rFonts w:ascii="Arial" w:hAnsi="Arial"/>
          <w:sz w:val="18"/>
          <w:lang w:val="es-ES"/>
          <w:rPrChange w:id="72" w:author="Apple Store Pro" w:date="2024-07-10T09:00:00Z">
            <w:rPr>
              <w:rFonts w:ascii="Arial" w:hAnsi="Arial"/>
              <w:sz w:val="18"/>
            </w:rPr>
          </w:rPrChange>
        </w:rPr>
      </w:pPr>
    </w:p>
    <w:p w14:paraId="33537936" w14:textId="77777777" w:rsidR="00D52408" w:rsidRPr="007449CB" w:rsidRDefault="00D52408" w:rsidP="00D52408">
      <w:pPr>
        <w:jc w:val="both"/>
        <w:textAlignment w:val="baseline"/>
        <w:rPr>
          <w:rFonts w:ascii="Arial" w:hAnsi="Arial" w:cs="Arial"/>
          <w:sz w:val="22"/>
          <w:szCs w:val="22"/>
          <w:lang w:val="es-ES" w:eastAsia="es-CO"/>
          <w:rPrChange w:id="73" w:author="Apple Store Pro" w:date="2024-07-10T09:00:00Z">
            <w:rPr>
              <w:rFonts w:ascii="Arial" w:hAnsi="Arial" w:cs="Arial"/>
              <w:sz w:val="22"/>
              <w:szCs w:val="22"/>
              <w:lang w:eastAsia="es-CO"/>
            </w:rPr>
          </w:rPrChange>
        </w:rPr>
      </w:pPr>
      <w:r w:rsidRPr="007449CB">
        <w:rPr>
          <w:rFonts w:ascii="Arial" w:hAnsi="Arial" w:cs="Arial"/>
          <w:b/>
          <w:bCs/>
          <w:sz w:val="22"/>
          <w:szCs w:val="22"/>
          <w:lang w:val="es-ES" w:eastAsia="es-CO"/>
          <w:rPrChange w:id="74" w:author="Apple Store Pro" w:date="2024-07-10T09:00:00Z">
            <w:rPr>
              <w:rFonts w:ascii="Arial" w:hAnsi="Arial" w:cs="Arial"/>
              <w:b/>
              <w:bCs/>
              <w:sz w:val="22"/>
              <w:szCs w:val="22"/>
              <w:lang w:eastAsia="es-CO"/>
            </w:rPr>
          </w:rPrChange>
        </w:rPr>
        <w:t>RESPUESTA</w:t>
      </w:r>
      <w:r w:rsidRPr="007449CB">
        <w:rPr>
          <w:rFonts w:ascii="Arial" w:hAnsi="Arial" w:cs="Arial"/>
          <w:sz w:val="22"/>
          <w:szCs w:val="22"/>
          <w:lang w:val="es-ES" w:eastAsia="es-CO"/>
          <w:rPrChange w:id="75" w:author="Apple Store Pro" w:date="2024-07-10T09:00:00Z">
            <w:rPr>
              <w:rFonts w:ascii="Arial" w:hAnsi="Arial" w:cs="Arial"/>
              <w:sz w:val="22"/>
              <w:szCs w:val="22"/>
              <w:lang w:eastAsia="es-CO"/>
            </w:rPr>
          </w:rPrChange>
        </w:rPr>
        <w:t> </w:t>
      </w:r>
    </w:p>
    <w:p w14:paraId="245DCBA2" w14:textId="77777777" w:rsidR="00D52408" w:rsidRPr="007449CB" w:rsidRDefault="00D52408" w:rsidP="00D52408">
      <w:pPr>
        <w:jc w:val="both"/>
        <w:textAlignment w:val="baseline"/>
        <w:rPr>
          <w:rFonts w:ascii="Arial" w:hAnsi="Arial" w:cs="Arial"/>
          <w:sz w:val="22"/>
          <w:szCs w:val="22"/>
          <w:lang w:val="es-ES" w:eastAsia="es-CO"/>
          <w:rPrChange w:id="76" w:author="Apple Store Pro" w:date="2024-07-10T09:00:00Z">
            <w:rPr>
              <w:rFonts w:ascii="Arial" w:hAnsi="Arial" w:cs="Arial"/>
              <w:sz w:val="22"/>
              <w:szCs w:val="22"/>
              <w:lang w:eastAsia="es-CO"/>
            </w:rPr>
          </w:rPrChange>
        </w:rPr>
      </w:pPr>
    </w:p>
    <w:p w14:paraId="4F0732F1" w14:textId="3D59D67A" w:rsidR="00D27900" w:rsidRPr="007449CB" w:rsidRDefault="00D52408" w:rsidP="00D52408">
      <w:pPr>
        <w:jc w:val="both"/>
        <w:rPr>
          <w:rFonts w:ascii="Arial" w:eastAsia="Arial" w:hAnsi="Arial" w:cs="Arial"/>
          <w:bCs/>
          <w:color w:val="000000"/>
          <w:sz w:val="22"/>
          <w:szCs w:val="22"/>
          <w:lang w:val="es-ES"/>
        </w:rPr>
      </w:pPr>
      <w:r w:rsidRPr="007449CB">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7449CB" w:rsidRDefault="000E0DEB" w:rsidP="000E0DEB">
      <w:pPr>
        <w:jc w:val="both"/>
        <w:rPr>
          <w:rFonts w:asciiTheme="minorHAnsi" w:hAnsiTheme="minorHAnsi" w:cstheme="minorHAnsi"/>
          <w:i/>
          <w:iCs/>
          <w:sz w:val="20"/>
          <w:lang w:val="es-ES"/>
        </w:rPr>
      </w:pPr>
    </w:p>
    <w:p w14:paraId="1A52A6D4" w14:textId="6C69A4F3" w:rsidR="00A67B40" w:rsidRPr="007449CB" w:rsidRDefault="000E0DEB" w:rsidP="00A67B40">
      <w:pPr>
        <w:pStyle w:val="Prrafodelista"/>
        <w:numPr>
          <w:ilvl w:val="0"/>
          <w:numId w:val="2"/>
        </w:numPr>
        <w:jc w:val="both"/>
        <w:rPr>
          <w:rFonts w:ascii="Arial" w:eastAsia="Arial" w:hAnsi="Arial" w:cs="Arial"/>
          <w:bCs/>
          <w:color w:val="000000"/>
          <w:sz w:val="22"/>
          <w:szCs w:val="22"/>
        </w:rPr>
      </w:pPr>
      <w:r w:rsidRPr="007449CB">
        <w:rPr>
          <w:rFonts w:ascii="Arial" w:hAnsi="Arial" w:cs="Arial"/>
          <w:i/>
          <w:iCs/>
          <w:color w:val="000000" w:themeColor="text1"/>
        </w:rPr>
        <w:t xml:space="preserve">(“…) </w:t>
      </w:r>
      <w:r w:rsidRPr="007449CB">
        <w:rPr>
          <w:rFonts w:asciiTheme="minorHAnsi" w:hAnsiTheme="minorHAnsi" w:cstheme="minorHAnsi"/>
          <w:i/>
          <w:iC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w:t>
      </w:r>
      <w:r w:rsidR="004C47AC" w:rsidRPr="007449CB">
        <w:rPr>
          <w:rFonts w:asciiTheme="minorHAnsi" w:hAnsiTheme="minorHAnsi" w:cstheme="minorHAnsi"/>
          <w:i/>
          <w:iCs/>
        </w:rPr>
        <w:t xml:space="preserve"> </w:t>
      </w:r>
      <w:r w:rsidR="004C47AC" w:rsidRPr="007449CB">
        <w:rPr>
          <w:rFonts w:asciiTheme="minorHAnsi" w:hAnsiTheme="minorHAnsi" w:cstheme="minorHAnsi"/>
          <w:i/>
          <w:iCs/>
          <w:color w:val="000000" w:themeColor="text1"/>
        </w:rPr>
        <w:t>(</w:t>
      </w:r>
      <w:r w:rsidR="004C47AC" w:rsidRPr="007449CB">
        <w:rPr>
          <w:rFonts w:ascii="Arial" w:hAnsi="Arial" w:cs="Arial"/>
          <w:i/>
          <w:iCs/>
          <w:color w:val="000000" w:themeColor="text1"/>
        </w:rPr>
        <w:t>… “)</w:t>
      </w:r>
    </w:p>
    <w:p w14:paraId="679236B3" w14:textId="77777777" w:rsidR="007C369B" w:rsidRPr="007449CB" w:rsidRDefault="007C369B" w:rsidP="007C369B">
      <w:pPr>
        <w:jc w:val="both"/>
        <w:rPr>
          <w:rFonts w:ascii="Arial" w:eastAsia="Arial" w:hAnsi="Arial" w:cs="Arial"/>
          <w:bCs/>
          <w:color w:val="000000"/>
          <w:sz w:val="22"/>
          <w:szCs w:val="22"/>
          <w:lang w:val="es-ES"/>
          <w:rPrChange w:id="77" w:author="Apple Store Pro" w:date="2024-07-10T09:00:00Z">
            <w:rPr>
              <w:rFonts w:ascii="Arial" w:eastAsia="Arial" w:hAnsi="Arial" w:cs="Arial"/>
              <w:bCs/>
              <w:color w:val="000000"/>
              <w:sz w:val="22"/>
              <w:szCs w:val="22"/>
            </w:rPr>
          </w:rPrChange>
        </w:rPr>
      </w:pPr>
    </w:p>
    <w:p w14:paraId="0D53A102" w14:textId="77777777" w:rsidR="007C369B" w:rsidRPr="007449CB" w:rsidRDefault="007C369B" w:rsidP="007C369B">
      <w:pPr>
        <w:jc w:val="both"/>
        <w:rPr>
          <w:rFonts w:ascii="Arial" w:eastAsia="Calibri" w:hAnsi="Arial" w:cs="Arial"/>
          <w:sz w:val="22"/>
          <w:szCs w:val="22"/>
          <w:lang w:val="es-ES" w:eastAsia="en-US"/>
          <w:rPrChange w:id="78" w:author="Apple Store Pro" w:date="2024-07-10T09:00:00Z">
            <w:rPr>
              <w:rFonts w:ascii="Arial" w:eastAsia="Calibri" w:hAnsi="Arial" w:cs="Arial"/>
              <w:sz w:val="22"/>
              <w:szCs w:val="22"/>
              <w:lang w:eastAsia="en-US"/>
            </w:rPr>
          </w:rPrChange>
        </w:rPr>
      </w:pPr>
      <w:bookmarkStart w:id="79" w:name="_Hlk132796155"/>
      <w:bookmarkStart w:id="80" w:name="_Hlk133304310"/>
      <w:bookmarkStart w:id="81" w:name="_Hlk136872151"/>
      <w:bookmarkStart w:id="82" w:name="_Hlk135400776"/>
      <w:bookmarkStart w:id="83" w:name="_Hlk134605181"/>
      <w:bookmarkStart w:id="84" w:name="_Hlk137029093"/>
      <w:bookmarkStart w:id="85" w:name="_Hlk138149833"/>
      <w:bookmarkStart w:id="86" w:name="_Hlk155083861"/>
      <w:r w:rsidRPr="007449CB">
        <w:rPr>
          <w:rFonts w:ascii="Arial" w:eastAsia="Calibri" w:hAnsi="Arial" w:cs="Arial"/>
          <w:sz w:val="22"/>
          <w:szCs w:val="22"/>
          <w:lang w:val="es-ES" w:eastAsia="en-US"/>
          <w:rPrChange w:id="87" w:author="Apple Store Pro" w:date="2024-07-10T09:00:00Z">
            <w:rPr>
              <w:rFonts w:ascii="Arial" w:eastAsia="Calibri" w:hAnsi="Arial" w:cs="Arial"/>
              <w:sz w:val="22"/>
              <w:szCs w:val="22"/>
              <w:lang w:eastAsia="en-US"/>
            </w:rPr>
          </w:rPrChange>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79"/>
    <w:p w14:paraId="5C5488F7" w14:textId="77777777" w:rsidR="007C369B" w:rsidRPr="007449CB" w:rsidRDefault="007C369B" w:rsidP="007C369B">
      <w:pPr>
        <w:jc w:val="both"/>
        <w:rPr>
          <w:rFonts w:ascii="Arial" w:eastAsia="Calibri" w:hAnsi="Arial" w:cs="Arial"/>
          <w:sz w:val="22"/>
          <w:szCs w:val="22"/>
          <w:lang w:val="es-ES" w:eastAsia="en-US"/>
          <w:rPrChange w:id="88" w:author="Apple Store Pro" w:date="2024-07-10T09:00:00Z">
            <w:rPr>
              <w:rFonts w:ascii="Arial" w:eastAsia="Calibri" w:hAnsi="Arial" w:cs="Arial"/>
              <w:sz w:val="22"/>
              <w:szCs w:val="22"/>
              <w:lang w:eastAsia="en-US"/>
            </w:rPr>
          </w:rPrChange>
        </w:rPr>
      </w:pPr>
    </w:p>
    <w:p w14:paraId="32175142" w14:textId="77777777" w:rsidR="007C369B" w:rsidRPr="007449CB" w:rsidRDefault="007C369B" w:rsidP="007C369B">
      <w:pPr>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Change w:id="89" w:author="Apple Store Pro" w:date="2024-07-10T09:00:00Z">
            <w:rPr>
              <w:rFonts w:ascii="Arial" w:eastAsia="Calibri" w:hAnsi="Arial" w:cs="Arial"/>
              <w:sz w:val="22"/>
              <w:szCs w:val="22"/>
              <w:lang w:eastAsia="en-US"/>
            </w:rPr>
          </w:rPrChange>
        </w:rPr>
        <w:t>El Aeropuerto Internacional El Dorado mediante la Resolución 1330 del 7 de noviembre de 1995</w:t>
      </w:r>
      <w:r w:rsidRPr="007449CB">
        <w:rPr>
          <w:rFonts w:ascii="Arial" w:eastAsia="Calibri" w:hAnsi="Arial" w:cs="Arial"/>
          <w:sz w:val="22"/>
          <w:szCs w:val="22"/>
          <w:vertAlign w:val="superscript"/>
          <w:lang w:val="es-ES" w:eastAsia="en-US"/>
          <w:rPrChange w:id="90" w:author="Apple Store Pro" w:date="2024-07-10T09:00:00Z">
            <w:rPr>
              <w:rFonts w:ascii="Arial" w:eastAsia="Calibri" w:hAnsi="Arial" w:cs="Arial"/>
              <w:sz w:val="22"/>
              <w:szCs w:val="22"/>
              <w:vertAlign w:val="superscript"/>
              <w:lang w:eastAsia="en-US"/>
            </w:rPr>
          </w:rPrChange>
        </w:rPr>
        <w:endnoteReference w:id="4"/>
      </w:r>
      <w:r w:rsidRPr="007449CB">
        <w:rPr>
          <w:rFonts w:ascii="Arial" w:eastAsia="Calibri" w:hAnsi="Arial" w:cs="Arial"/>
          <w:sz w:val="22"/>
          <w:szCs w:val="22"/>
          <w:lang w:val="es-ES" w:eastAsia="en-US"/>
          <w:rPrChange w:id="91" w:author="Apple Store Pro" w:date="2024-07-10T09:00:00Z">
            <w:rPr>
              <w:rFonts w:ascii="Arial" w:eastAsia="Calibri" w:hAnsi="Arial" w:cs="Arial"/>
              <w:sz w:val="22"/>
              <w:szCs w:val="22"/>
              <w:lang w:eastAsia="en-US"/>
            </w:rPr>
          </w:rPrChange>
        </w:rPr>
        <w:t xml:space="preserve"> rige su operación de acuerdo a las</w:t>
      </w:r>
      <w:r w:rsidRPr="007449CB">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449CB">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449CB">
        <w:rPr>
          <w:rFonts w:ascii="Arial" w:eastAsia="Arial" w:hAnsi="Arial" w:cs="Arial"/>
          <w:bCs/>
          <w:color w:val="000000"/>
          <w:sz w:val="22"/>
          <w:szCs w:val="22"/>
          <w:lang w:val="es-ES" w:eastAsia="en-US"/>
        </w:rPr>
        <w:t xml:space="preserve"> </w:t>
      </w:r>
      <w:r w:rsidRPr="007449CB">
        <w:rPr>
          <w:rFonts w:ascii="Arial" w:eastAsia="Calibri" w:hAnsi="Arial" w:cs="Arial"/>
          <w:sz w:val="22"/>
          <w:szCs w:val="22"/>
          <w:lang w:val="es-ES" w:eastAsia="en-US"/>
        </w:rPr>
        <w:t xml:space="preserve">las cuales, establecen el horario, tipo y dirección de la operación (despegue o aterrizaje) del aeródromo. </w:t>
      </w:r>
    </w:p>
    <w:p w14:paraId="43952F89" w14:textId="77777777" w:rsidR="007C369B" w:rsidRPr="007449CB" w:rsidRDefault="007C369B" w:rsidP="007C369B">
      <w:pPr>
        <w:jc w:val="both"/>
        <w:rPr>
          <w:rFonts w:ascii="Arial" w:eastAsia="Calibri" w:hAnsi="Arial" w:cs="Arial"/>
          <w:sz w:val="22"/>
          <w:szCs w:val="22"/>
          <w:lang w:val="es-ES" w:eastAsia="en-US"/>
        </w:rPr>
      </w:pPr>
    </w:p>
    <w:p w14:paraId="4D4D7D73" w14:textId="77777777" w:rsidR="007C369B" w:rsidRPr="007449CB" w:rsidRDefault="007C369B" w:rsidP="007C369B">
      <w:pPr>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0D28716" w14:textId="77777777" w:rsidR="007C369B" w:rsidRPr="007449CB" w:rsidRDefault="007C369B" w:rsidP="007C369B">
      <w:pPr>
        <w:jc w:val="both"/>
        <w:rPr>
          <w:rFonts w:ascii="Arial" w:eastAsia="Calibri" w:hAnsi="Arial" w:cs="Arial"/>
          <w:sz w:val="22"/>
          <w:szCs w:val="22"/>
          <w:lang w:val="es-ES" w:eastAsia="en-US"/>
        </w:rPr>
      </w:pPr>
    </w:p>
    <w:p w14:paraId="17951676" w14:textId="77777777" w:rsidR="007C369B" w:rsidRPr="007449CB" w:rsidRDefault="007C369B" w:rsidP="007C369B">
      <w:pPr>
        <w:jc w:val="both"/>
        <w:rPr>
          <w:rFonts w:ascii="Arial" w:eastAsia="Calibri" w:hAnsi="Arial" w:cs="Arial"/>
          <w:color w:val="000000"/>
          <w:sz w:val="22"/>
          <w:szCs w:val="22"/>
          <w:lang w:val="es-ES" w:eastAsia="en-US"/>
        </w:rPr>
      </w:pPr>
      <w:r w:rsidRPr="007449CB">
        <w:rPr>
          <w:rFonts w:ascii="Arial" w:eastAsia="Calibri" w:hAnsi="Arial" w:cs="Arial"/>
          <w:color w:val="000000"/>
          <w:sz w:val="22"/>
          <w:szCs w:val="22"/>
          <w:lang w:val="es-ES" w:eastAsia="en-US"/>
        </w:rPr>
        <w:t>A este respecto, en la sentencia 479 de 2020</w:t>
      </w:r>
      <w:r w:rsidRPr="007449CB">
        <w:rPr>
          <w:rFonts w:ascii="Arial" w:eastAsia="Calibri" w:hAnsi="Arial" w:cs="Arial"/>
          <w:color w:val="000000"/>
          <w:sz w:val="22"/>
          <w:szCs w:val="22"/>
          <w:vertAlign w:val="superscript"/>
          <w:lang w:val="es-ES" w:eastAsia="en-US"/>
        </w:rPr>
        <w:endnoteReference w:id="5"/>
      </w:r>
      <w:r w:rsidRPr="007449CB">
        <w:rPr>
          <w:rFonts w:ascii="Arial" w:eastAsia="Calibri" w:hAnsi="Arial" w:cs="Arial"/>
          <w:color w:val="000000"/>
          <w:sz w:val="22"/>
          <w:szCs w:val="22"/>
          <w:lang w:val="es-ES" w:eastAsia="en-US"/>
        </w:rPr>
        <w:t xml:space="preserve">, la honorable Corte Constitucional, señala al respecto: </w:t>
      </w:r>
    </w:p>
    <w:p w14:paraId="4D8B5A93" w14:textId="77777777" w:rsidR="007C369B" w:rsidRPr="007449CB" w:rsidRDefault="007C369B" w:rsidP="007C369B">
      <w:pPr>
        <w:jc w:val="both"/>
        <w:rPr>
          <w:rFonts w:ascii="Arial" w:eastAsia="Calibri" w:hAnsi="Arial" w:cs="Arial"/>
          <w:color w:val="000000"/>
          <w:sz w:val="22"/>
          <w:szCs w:val="22"/>
          <w:lang w:val="es-ES" w:eastAsia="en-US"/>
        </w:rPr>
      </w:pPr>
    </w:p>
    <w:p w14:paraId="761E8B99" w14:textId="77777777" w:rsidR="007C369B" w:rsidRPr="007449CB" w:rsidRDefault="007C369B" w:rsidP="007C369B">
      <w:pPr>
        <w:spacing w:after="160" w:line="259" w:lineRule="auto"/>
        <w:ind w:left="720"/>
        <w:jc w:val="both"/>
        <w:rPr>
          <w:rFonts w:ascii="Arial" w:eastAsia="Calibri" w:hAnsi="Arial" w:cs="Arial"/>
          <w:i/>
          <w:iCs/>
          <w:color w:val="2D2D2D"/>
          <w:kern w:val="2"/>
          <w:sz w:val="22"/>
          <w:szCs w:val="22"/>
          <w:lang w:val="es-ES" w:eastAsia="en-US"/>
        </w:rPr>
      </w:pPr>
      <w:r w:rsidRPr="007449CB">
        <w:rPr>
          <w:rFonts w:ascii="Arial" w:eastAsia="Calibri" w:hAnsi="Arial" w:cs="Arial"/>
          <w:i/>
          <w:iCs/>
          <w:color w:val="2D2D2D"/>
          <w:sz w:val="22"/>
          <w:szCs w:val="22"/>
          <w:lang w:val="es-ES" w:eastAsia="en-US"/>
        </w:rPr>
        <w:t>“…</w:t>
      </w:r>
      <w:r w:rsidRPr="007449CB">
        <w:rPr>
          <w:rFonts w:ascii="Arial" w:eastAsia="Calibri" w:hAnsi="Arial" w:cs="Arial"/>
          <w:i/>
          <w:iCs/>
          <w:color w:val="2D2D2D"/>
          <w:sz w:val="20"/>
          <w:lang w:val="es-ES" w:eastAsia="en-US"/>
        </w:rPr>
        <w:t xml:space="preserve">Por ello, este Tribunal ha reconocido que el modelo de desarrollo sostenible toca cuatro aristas: “(i) la sostenibilidad ecológica, que exige que el desarrollo sea compatible con el </w:t>
      </w:r>
      <w:r w:rsidRPr="007449CB">
        <w:rPr>
          <w:rFonts w:ascii="Arial" w:eastAsia="Calibri" w:hAnsi="Arial" w:cs="Arial"/>
          <w:i/>
          <w:iCs/>
          <w:color w:val="2D2D2D"/>
          <w:sz w:val="20"/>
          <w:lang w:val="es-ES" w:eastAsia="en-US"/>
        </w:rPr>
        <w:lastRenderedPageBreak/>
        <w:t>mantenimiento de la diversidad biológica y los recursos biológicos, (</w:t>
      </w:r>
      <w:proofErr w:type="spellStart"/>
      <w:r w:rsidRPr="007449CB">
        <w:rPr>
          <w:rFonts w:ascii="Arial" w:eastAsia="Calibri" w:hAnsi="Arial" w:cs="Arial"/>
          <w:i/>
          <w:iCs/>
          <w:color w:val="2D2D2D"/>
          <w:sz w:val="20"/>
          <w:lang w:val="es-ES" w:eastAsia="en-US"/>
        </w:rPr>
        <w:t>ii</w:t>
      </w:r>
      <w:proofErr w:type="spellEnd"/>
      <w:r w:rsidRPr="007449CB">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449CB">
        <w:rPr>
          <w:rFonts w:ascii="Arial" w:eastAsia="Calibri" w:hAnsi="Arial" w:cs="Arial"/>
          <w:i/>
          <w:iCs/>
          <w:color w:val="2D2D2D"/>
          <w:sz w:val="20"/>
          <w:lang w:val="es-ES" w:eastAsia="en-US"/>
        </w:rPr>
        <w:t>iii</w:t>
      </w:r>
      <w:proofErr w:type="spellEnd"/>
      <w:r w:rsidRPr="007449CB">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449CB">
        <w:rPr>
          <w:rFonts w:ascii="Arial" w:eastAsia="Calibri" w:hAnsi="Arial" w:cs="Arial"/>
          <w:i/>
          <w:iCs/>
          <w:color w:val="2D2D2D"/>
          <w:sz w:val="20"/>
          <w:lang w:val="es-ES" w:eastAsia="en-US"/>
        </w:rPr>
        <w:t>iv</w:t>
      </w:r>
      <w:proofErr w:type="spellEnd"/>
      <w:r w:rsidRPr="007449CB">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449CB">
        <w:rPr>
          <w:rFonts w:ascii="Arial" w:eastAsia="Calibri" w:hAnsi="Arial" w:cs="Arial"/>
          <w:i/>
          <w:iCs/>
          <w:color w:val="2D2D2D"/>
          <w:sz w:val="22"/>
          <w:szCs w:val="22"/>
          <w:lang w:val="es-ES" w:eastAsia="en-US"/>
        </w:rPr>
        <w:t>…”</w:t>
      </w:r>
    </w:p>
    <w:p w14:paraId="0CDE5064" w14:textId="77777777" w:rsidR="007C369B" w:rsidRPr="007449CB" w:rsidRDefault="007C369B" w:rsidP="007C369B">
      <w:pPr>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92" w:name="_Hlk134167785"/>
      <w:r w:rsidRPr="007449CB">
        <w:rPr>
          <w:rFonts w:ascii="Arial" w:eastAsia="Calibri" w:hAnsi="Arial" w:cs="Arial"/>
          <w:sz w:val="22"/>
          <w:szCs w:val="22"/>
          <w:vertAlign w:val="superscript"/>
          <w:lang w:val="es-ES" w:eastAsia="en-US"/>
        </w:rPr>
        <w:endnoteReference w:id="6"/>
      </w:r>
      <w:bookmarkEnd w:id="92"/>
      <w:r w:rsidRPr="007449CB">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449CB">
        <w:rPr>
          <w:rFonts w:ascii="Arial" w:eastAsia="Arial" w:hAnsi="Arial" w:cs="Arial"/>
          <w:bCs/>
          <w:color w:val="000000"/>
          <w:sz w:val="22"/>
          <w:szCs w:val="22"/>
          <w:lang w:val="es-ES" w:eastAsia="en-US"/>
        </w:rPr>
        <w:t xml:space="preserve"> </w:t>
      </w:r>
      <w:r w:rsidRPr="007449CB">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449CB">
        <w:rPr>
          <w:rFonts w:ascii="Arial" w:eastAsia="Calibri" w:hAnsi="Arial" w:cs="Arial"/>
          <w:sz w:val="22"/>
          <w:szCs w:val="22"/>
          <w:vertAlign w:val="superscript"/>
          <w:lang w:val="es-ES" w:eastAsia="en-US"/>
        </w:rPr>
        <w:endnoteReference w:id="7"/>
      </w:r>
      <w:r w:rsidRPr="007449CB">
        <w:rPr>
          <w:rFonts w:ascii="Arial" w:eastAsia="Calibri" w:hAnsi="Arial" w:cs="Arial"/>
          <w:sz w:val="22"/>
          <w:szCs w:val="22"/>
          <w:lang w:val="es-ES" w:eastAsia="en-US"/>
        </w:rPr>
        <w:t>, modificada por la 301 del 1 de febrero 2022</w:t>
      </w:r>
      <w:r w:rsidRPr="007449CB">
        <w:rPr>
          <w:rFonts w:ascii="Arial" w:eastAsia="Calibri" w:hAnsi="Arial" w:cs="Arial"/>
          <w:sz w:val="22"/>
          <w:szCs w:val="22"/>
          <w:vertAlign w:val="superscript"/>
          <w:lang w:val="es-ES" w:eastAsia="en-US"/>
        </w:rPr>
        <w:endnoteReference w:id="8"/>
      </w:r>
      <w:r w:rsidRPr="007449CB">
        <w:rPr>
          <w:rFonts w:ascii="Arial" w:eastAsia="Calibri" w:hAnsi="Arial" w:cs="Arial"/>
          <w:sz w:val="22"/>
          <w:szCs w:val="22"/>
          <w:lang w:val="es-ES" w:eastAsia="en-US"/>
        </w:rPr>
        <w:t>, las cuales a su vez modificaron parcialmente el horario operacional establecido en la 1034 del 2015</w:t>
      </w:r>
      <w:r w:rsidRPr="007449CB">
        <w:rPr>
          <w:rFonts w:ascii="Arial" w:eastAsia="Calibri" w:hAnsi="Arial" w:cs="Arial"/>
          <w:sz w:val="22"/>
          <w:szCs w:val="22"/>
          <w:vertAlign w:val="superscript"/>
          <w:lang w:val="es-ES" w:eastAsia="en-US"/>
        </w:rPr>
        <w:endnoteReference w:id="9"/>
      </w:r>
      <w:r w:rsidRPr="007449CB">
        <w:rPr>
          <w:rFonts w:ascii="Arial" w:eastAsia="Calibri" w:hAnsi="Arial" w:cs="Arial"/>
          <w:sz w:val="22"/>
          <w:szCs w:val="22"/>
          <w:lang w:val="es-ES" w:eastAsia="en-US"/>
        </w:rPr>
        <w:t xml:space="preserve"> modificada por la 1567 de 2015</w:t>
      </w:r>
      <w:r w:rsidRPr="007449CB">
        <w:rPr>
          <w:rFonts w:ascii="Arial" w:eastAsia="Calibri" w:hAnsi="Arial" w:cs="Arial"/>
          <w:sz w:val="22"/>
          <w:szCs w:val="22"/>
          <w:vertAlign w:val="superscript"/>
          <w:lang w:val="es-ES" w:eastAsia="en-US"/>
        </w:rPr>
        <w:endnoteReference w:id="10"/>
      </w:r>
      <w:r w:rsidRPr="007449CB">
        <w:rPr>
          <w:rFonts w:ascii="Arial" w:eastAsia="Calibri" w:hAnsi="Arial" w:cs="Arial"/>
          <w:sz w:val="22"/>
          <w:szCs w:val="22"/>
          <w:lang w:val="es-ES" w:eastAsia="en-US"/>
        </w:rPr>
        <w:t>. Cabe aclarar que el</w:t>
      </w:r>
      <w:r w:rsidRPr="007449CB">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47BEBDB5"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p>
    <w:p w14:paraId="7B809720"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Mediante la Resolución No. 00801 de fecha 22 de abril de 2022</w:t>
      </w:r>
      <w:r w:rsidRPr="007449CB">
        <w:rPr>
          <w:rFonts w:ascii="Arial" w:eastAsia="Calibri" w:hAnsi="Arial" w:cs="Arial"/>
          <w:sz w:val="22"/>
          <w:szCs w:val="22"/>
          <w:vertAlign w:val="superscript"/>
          <w:lang w:val="es-ES" w:eastAsia="en-US"/>
        </w:rPr>
        <w:endnoteReference w:id="11"/>
      </w:r>
      <w:r w:rsidRPr="007449CB">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0F32A6AE"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 xml:space="preserve"> </w:t>
      </w:r>
    </w:p>
    <w:p w14:paraId="25312506"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r w:rsidRPr="007449CB">
        <w:rPr>
          <w:rFonts w:ascii="Arial" w:eastAsia="Calibri" w:hAnsi="Arial" w:cs="Arial"/>
          <w:sz w:val="22"/>
          <w:szCs w:val="22"/>
          <w:lang w:val="es-ES" w:eastAsia="en-US"/>
        </w:rPr>
        <w:t>Bajo lo expuesto, los horarios y restricciones operacionales de las pistas del Aeropuerto Internacional son las siguientes:</w:t>
      </w:r>
      <w:bookmarkEnd w:id="80"/>
    </w:p>
    <w:p w14:paraId="6966196A" w14:textId="77777777" w:rsidR="007C369B" w:rsidRPr="007449CB" w:rsidRDefault="007C369B" w:rsidP="007C369B">
      <w:pPr>
        <w:autoSpaceDE w:val="0"/>
        <w:autoSpaceDN w:val="0"/>
        <w:adjustRightInd w:val="0"/>
        <w:jc w:val="both"/>
        <w:rPr>
          <w:rFonts w:ascii="Arial" w:eastAsia="Calibri" w:hAnsi="Arial" w:cs="Arial"/>
          <w:sz w:val="22"/>
          <w:szCs w:val="22"/>
          <w:lang w:val="es-ES" w:eastAsia="en-US"/>
        </w:rPr>
      </w:pPr>
    </w:p>
    <w:p w14:paraId="0CE9E73B"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Change w:id="93" w:author="Apple Store Pro" w:date="2024-07-10T09:00:00Z">
            <w:rPr>
              <w:rFonts w:ascii="Arial" w:eastAsia="Calibri" w:hAnsi="Arial" w:cs="Arial"/>
              <w:b/>
              <w:bCs/>
              <w:color w:val="000000"/>
              <w:sz w:val="22"/>
              <w:szCs w:val="22"/>
              <w:u w:val="single"/>
              <w:lang w:val="pt-BR" w:eastAsia="en-US"/>
            </w:rPr>
          </w:rPrChange>
        </w:rPr>
      </w:pPr>
      <w:r w:rsidRPr="007449CB">
        <w:rPr>
          <w:rFonts w:ascii="Arial" w:eastAsia="Calibri" w:hAnsi="Arial" w:cs="Arial"/>
          <w:b/>
          <w:bCs/>
          <w:color w:val="000000"/>
          <w:sz w:val="22"/>
          <w:szCs w:val="22"/>
          <w:u w:val="single"/>
          <w:lang w:val="es-ES" w:eastAsia="en-US"/>
          <w:rPrChange w:id="94" w:author="Apple Store Pro" w:date="2024-07-10T09:00:00Z">
            <w:rPr>
              <w:rFonts w:ascii="Arial" w:eastAsia="Calibri" w:hAnsi="Arial" w:cs="Arial"/>
              <w:b/>
              <w:bCs/>
              <w:color w:val="000000"/>
              <w:sz w:val="22"/>
              <w:szCs w:val="22"/>
              <w:u w:val="single"/>
              <w:lang w:val="pt-BR" w:eastAsia="en-US"/>
            </w:rPr>
          </w:rPrChange>
        </w:rPr>
        <w:t>Pista Norte (Cabeceras 14L – 32R).</w:t>
      </w:r>
    </w:p>
    <w:p w14:paraId="04586F3F"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Change w:id="95" w:author="Apple Store Pro" w:date="2024-07-10T09:00:00Z">
            <w:rPr>
              <w:rFonts w:ascii="Arial" w:eastAsia="Calibri" w:hAnsi="Arial" w:cs="Arial"/>
              <w:b/>
              <w:bCs/>
              <w:color w:val="000000"/>
              <w:sz w:val="22"/>
              <w:szCs w:val="22"/>
              <w:u w:val="single"/>
              <w:lang w:val="pt-BR" w:eastAsia="en-US"/>
            </w:rPr>
          </w:rPrChange>
        </w:rPr>
      </w:pPr>
    </w:p>
    <w:p w14:paraId="4FB068D3"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96" w:author="Apple Store Pro" w:date="2024-07-10T09:00:00Z">
            <w:rPr>
              <w:rFonts w:ascii="Arial" w:eastAsia="Calibri" w:hAnsi="Arial" w:cs="Arial"/>
              <w:iCs/>
              <w:sz w:val="22"/>
              <w:szCs w:val="22"/>
              <w:u w:val="single"/>
              <w:lang w:eastAsia="es-CO"/>
            </w:rPr>
          </w:rPrChange>
        </w:rPr>
      </w:pPr>
      <w:r w:rsidRPr="007449CB">
        <w:rPr>
          <w:rFonts w:ascii="Arial" w:eastAsia="Calibri" w:hAnsi="Arial" w:cs="Arial"/>
          <w:iCs/>
          <w:sz w:val="22"/>
          <w:szCs w:val="22"/>
          <w:u w:val="single"/>
          <w:lang w:val="es-ES" w:eastAsia="es-CO"/>
          <w:rPrChange w:id="97" w:author="Apple Store Pro" w:date="2024-07-10T09:00:00Z">
            <w:rPr>
              <w:rFonts w:ascii="Arial" w:eastAsia="Calibri" w:hAnsi="Arial" w:cs="Arial"/>
              <w:iCs/>
              <w:sz w:val="22"/>
              <w:szCs w:val="22"/>
              <w:u w:val="single"/>
              <w:lang w:eastAsia="es-CO"/>
            </w:rPr>
          </w:rPrChange>
        </w:rPr>
        <w:t>5:00 a.m. a 6:59 a.m. Operación en cualquier dirección. Las operaciones sobre y hacia la ciudad de Bogotá con restricciones por cuota de ruido QC</w:t>
      </w:r>
      <w:r w:rsidRPr="007449CB">
        <w:rPr>
          <w:rFonts w:ascii="Arial" w:eastAsia="Calibri" w:hAnsi="Arial" w:cs="Arial"/>
          <w:iCs/>
          <w:sz w:val="22"/>
          <w:szCs w:val="22"/>
          <w:u w:val="single"/>
          <w:vertAlign w:val="superscript"/>
          <w:lang w:val="es-ES" w:eastAsia="es-CO"/>
          <w:rPrChange w:id="98" w:author="Apple Store Pro" w:date="2024-07-10T09:00:00Z">
            <w:rPr>
              <w:rFonts w:ascii="Arial" w:eastAsia="Calibri" w:hAnsi="Arial" w:cs="Arial"/>
              <w:iCs/>
              <w:sz w:val="22"/>
              <w:szCs w:val="22"/>
              <w:u w:val="single"/>
              <w:vertAlign w:val="superscript"/>
              <w:lang w:eastAsia="es-CO"/>
            </w:rPr>
          </w:rPrChange>
        </w:rPr>
        <w:endnoteReference w:id="12"/>
      </w:r>
      <w:r w:rsidRPr="007449CB">
        <w:rPr>
          <w:rFonts w:ascii="Arial" w:eastAsia="Calibri" w:hAnsi="Arial" w:cs="Arial"/>
          <w:iCs/>
          <w:sz w:val="22"/>
          <w:szCs w:val="22"/>
          <w:u w:val="single"/>
          <w:lang w:val="es-ES" w:eastAsia="es-CO"/>
          <w:rPrChange w:id="99" w:author="Apple Store Pro" w:date="2024-07-10T09:00:00Z">
            <w:rPr>
              <w:rFonts w:ascii="Arial" w:eastAsia="Calibri" w:hAnsi="Arial" w:cs="Arial"/>
              <w:iCs/>
              <w:sz w:val="22"/>
              <w:szCs w:val="22"/>
              <w:u w:val="single"/>
              <w:lang w:eastAsia="es-CO"/>
            </w:rPr>
          </w:rPrChange>
        </w:rPr>
        <w:t xml:space="preserve"> ≥ 4 </w:t>
      </w:r>
    </w:p>
    <w:p w14:paraId="3DB2558C"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Change w:id="100"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01" w:author="Apple Store Pro" w:date="2024-07-10T09:00:00Z">
            <w:rPr>
              <w:rFonts w:ascii="Arial" w:eastAsia="Calibri" w:hAnsi="Arial" w:cs="Arial"/>
              <w:iCs/>
              <w:sz w:val="22"/>
              <w:szCs w:val="22"/>
              <w:lang w:eastAsia="es-CO"/>
            </w:rPr>
          </w:rPrChange>
        </w:rPr>
        <w:t>7:00 a.m. a 4:59 a.m. Se mantienen las condiciones establecidas en la Resolución 1034 de 2015, modificada por la Resolución 1567 de 2015:</w:t>
      </w:r>
    </w:p>
    <w:p w14:paraId="7D88AF1A" w14:textId="77777777" w:rsidR="007C369B" w:rsidRPr="007449CB" w:rsidRDefault="007C369B" w:rsidP="007C369B">
      <w:pPr>
        <w:jc w:val="both"/>
        <w:rPr>
          <w:rFonts w:ascii="Arial" w:eastAsia="Calibri" w:hAnsi="Arial" w:cs="Arial"/>
          <w:iCs/>
          <w:sz w:val="22"/>
          <w:szCs w:val="22"/>
          <w:lang w:val="es-ES" w:eastAsia="en-US"/>
        </w:rPr>
      </w:pPr>
    </w:p>
    <w:p w14:paraId="7FB27114"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iCs/>
          <w:sz w:val="22"/>
          <w:szCs w:val="22"/>
          <w:lang w:val="es-ES" w:eastAsia="en-US"/>
        </w:rPr>
        <w:t>Condiciones establecidas en la Resolución 1034 de 2015, modificada por la Resolución 1567 de 2015.</w:t>
      </w:r>
    </w:p>
    <w:p w14:paraId="7BA8F72F" w14:textId="77777777" w:rsidR="007C369B" w:rsidRPr="007449CB" w:rsidRDefault="007C369B" w:rsidP="007C369B">
      <w:pPr>
        <w:jc w:val="both"/>
        <w:rPr>
          <w:rFonts w:ascii="Arial" w:eastAsia="Calibri" w:hAnsi="Arial" w:cs="Arial"/>
          <w:iCs/>
          <w:sz w:val="22"/>
          <w:szCs w:val="22"/>
          <w:lang w:val="es-ES" w:eastAsia="en-US"/>
        </w:rPr>
      </w:pPr>
    </w:p>
    <w:p w14:paraId="1C1FCE12"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Change w:id="102"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03" w:author="Apple Store Pro" w:date="2024-07-10T09:00:00Z">
            <w:rPr>
              <w:rFonts w:ascii="Arial" w:eastAsia="Calibri" w:hAnsi="Arial" w:cs="Arial"/>
              <w:iCs/>
              <w:sz w:val="22"/>
              <w:szCs w:val="22"/>
              <w:lang w:eastAsia="es-CO"/>
            </w:rPr>
          </w:rPrChange>
        </w:rPr>
        <w:t>7:00 a.m. a 10:00 p.m., sin restricción alguna para la operación de todo tipo de aeronaves.</w:t>
      </w:r>
    </w:p>
    <w:p w14:paraId="0B315618"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104" w:author="Apple Store Pro" w:date="2024-07-10T09:00:00Z">
            <w:rPr>
              <w:rFonts w:ascii="Arial" w:eastAsia="Calibri" w:hAnsi="Arial" w:cs="Arial"/>
              <w:iCs/>
              <w:sz w:val="22"/>
              <w:szCs w:val="22"/>
              <w:u w:val="single"/>
              <w:lang w:eastAsia="es-CO"/>
            </w:rPr>
          </w:rPrChange>
        </w:rPr>
      </w:pPr>
      <w:r w:rsidRPr="007449CB">
        <w:rPr>
          <w:rFonts w:ascii="Arial" w:eastAsia="Calibri" w:hAnsi="Arial" w:cs="Arial"/>
          <w:iCs/>
          <w:sz w:val="22"/>
          <w:szCs w:val="22"/>
          <w:u w:val="single"/>
          <w:lang w:val="es-ES" w:eastAsia="es-CO"/>
          <w:rPrChange w:id="105" w:author="Apple Store Pro" w:date="2024-07-10T09:00:00Z">
            <w:rPr>
              <w:rFonts w:ascii="Arial" w:eastAsia="Calibri" w:hAnsi="Arial" w:cs="Arial"/>
              <w:iCs/>
              <w:sz w:val="22"/>
              <w:szCs w:val="22"/>
              <w:u w:val="single"/>
              <w:lang w:eastAsia="es-CO"/>
            </w:rPr>
          </w:rPrChange>
        </w:rPr>
        <w:t>10:01 p.m. a 11:59 p.m., las operaciones podrán realizarse sobrevolando la ciudad.</w:t>
      </w:r>
    </w:p>
    <w:p w14:paraId="7EC08A1E"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Change w:id="106"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07" w:author="Apple Store Pro" w:date="2024-07-10T09:00:00Z">
            <w:rPr>
              <w:rFonts w:ascii="Arial" w:eastAsia="Calibri" w:hAnsi="Arial" w:cs="Arial"/>
              <w:iCs/>
              <w:sz w:val="22"/>
              <w:szCs w:val="22"/>
              <w:lang w:eastAsia="es-CO"/>
            </w:rPr>
          </w:rPrChange>
        </w:rPr>
        <w:lastRenderedPageBreak/>
        <w:t>12:00 p.m. a 4:59 a.m., no se podrá sobrevolar la ciudad de Bogotá</w:t>
      </w:r>
    </w:p>
    <w:p w14:paraId="3B7F91F7" w14:textId="77777777" w:rsidR="007C369B" w:rsidRPr="007449CB" w:rsidRDefault="007C369B" w:rsidP="007C369B">
      <w:pPr>
        <w:numPr>
          <w:ilvl w:val="0"/>
          <w:numId w:val="3"/>
        </w:numPr>
        <w:spacing w:after="160" w:line="259" w:lineRule="auto"/>
        <w:ind w:left="1287"/>
        <w:contextualSpacing/>
        <w:jc w:val="both"/>
        <w:rPr>
          <w:rFonts w:ascii="Arial" w:eastAsia="Calibri" w:hAnsi="Arial" w:cs="Arial"/>
          <w:iCs/>
          <w:sz w:val="22"/>
          <w:szCs w:val="22"/>
          <w:lang w:val="es-ES" w:eastAsia="es-CO"/>
          <w:rPrChange w:id="108"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09" w:author="Apple Store Pro" w:date="2024-07-10T09:00:00Z">
            <w:rPr>
              <w:rFonts w:ascii="Arial" w:eastAsia="Calibri" w:hAnsi="Arial" w:cs="Arial"/>
              <w:iCs/>
              <w:sz w:val="22"/>
              <w:szCs w:val="22"/>
              <w:lang w:eastAsia="es-CO"/>
            </w:rPr>
          </w:rPrChange>
        </w:rPr>
        <w:t>Decolajes 100% en sentido oriente – occidente sin sobrevolar la ciudad.</w:t>
      </w:r>
    </w:p>
    <w:p w14:paraId="280F8E51" w14:textId="77777777" w:rsidR="007C369B" w:rsidRPr="007449CB" w:rsidRDefault="007C369B" w:rsidP="007C369B">
      <w:pPr>
        <w:numPr>
          <w:ilvl w:val="0"/>
          <w:numId w:val="3"/>
        </w:numPr>
        <w:spacing w:after="160" w:line="259" w:lineRule="auto"/>
        <w:ind w:left="1287"/>
        <w:contextualSpacing/>
        <w:jc w:val="both"/>
        <w:rPr>
          <w:rFonts w:ascii="Arial" w:eastAsia="Calibri" w:hAnsi="Arial" w:cs="Arial"/>
          <w:iCs/>
          <w:sz w:val="22"/>
          <w:szCs w:val="22"/>
          <w:lang w:val="es-ES" w:eastAsia="es-CO"/>
          <w:rPrChange w:id="110"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11" w:author="Apple Store Pro" w:date="2024-07-10T09:00:00Z">
            <w:rPr>
              <w:rFonts w:ascii="Arial" w:eastAsia="Calibri" w:hAnsi="Arial" w:cs="Arial"/>
              <w:iCs/>
              <w:sz w:val="22"/>
              <w:szCs w:val="22"/>
              <w:lang w:eastAsia="es-CO"/>
            </w:rPr>
          </w:rPrChange>
        </w:rPr>
        <w:t>Aterrizajes 100% occidente - oriente.</w:t>
      </w:r>
    </w:p>
    <w:p w14:paraId="77D38E3E" w14:textId="77777777" w:rsidR="007C369B" w:rsidRPr="007449CB" w:rsidRDefault="007C369B" w:rsidP="007C369B">
      <w:pPr>
        <w:autoSpaceDE w:val="0"/>
        <w:autoSpaceDN w:val="0"/>
        <w:adjustRightInd w:val="0"/>
        <w:jc w:val="both"/>
        <w:rPr>
          <w:rFonts w:ascii="Arial" w:eastAsia="Calibri" w:hAnsi="Arial" w:cs="Arial"/>
          <w:color w:val="000000"/>
          <w:sz w:val="22"/>
          <w:szCs w:val="22"/>
          <w:lang w:val="es-ES" w:eastAsia="en-US"/>
        </w:rPr>
      </w:pPr>
    </w:p>
    <w:p w14:paraId="0A04D20B"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Change w:id="112" w:author="Apple Store Pro" w:date="2024-07-10T09:00:00Z">
            <w:rPr>
              <w:rFonts w:ascii="Arial" w:eastAsia="Calibri" w:hAnsi="Arial" w:cs="Arial"/>
              <w:b/>
              <w:bCs/>
              <w:color w:val="000000"/>
              <w:sz w:val="22"/>
              <w:szCs w:val="22"/>
              <w:u w:val="single"/>
              <w:lang w:val="pt-BR" w:eastAsia="en-US"/>
            </w:rPr>
          </w:rPrChange>
        </w:rPr>
      </w:pPr>
      <w:r w:rsidRPr="007449CB">
        <w:rPr>
          <w:rFonts w:ascii="Arial" w:eastAsia="Calibri" w:hAnsi="Arial" w:cs="Arial"/>
          <w:b/>
          <w:bCs/>
          <w:color w:val="000000"/>
          <w:sz w:val="22"/>
          <w:szCs w:val="22"/>
          <w:u w:val="single"/>
          <w:lang w:val="es-ES" w:eastAsia="en-US"/>
          <w:rPrChange w:id="113" w:author="Apple Store Pro" w:date="2024-07-10T09:00:00Z">
            <w:rPr>
              <w:rFonts w:ascii="Arial" w:eastAsia="Calibri" w:hAnsi="Arial" w:cs="Arial"/>
              <w:b/>
              <w:bCs/>
              <w:color w:val="000000"/>
              <w:sz w:val="22"/>
              <w:szCs w:val="22"/>
              <w:u w:val="single"/>
              <w:lang w:val="pt-BR" w:eastAsia="en-US"/>
            </w:rPr>
          </w:rPrChange>
        </w:rPr>
        <w:t>Pista Sur (Cabeceras 14R - 32L).</w:t>
      </w:r>
    </w:p>
    <w:p w14:paraId="75FAAAA9"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Change w:id="114" w:author="Apple Store Pro" w:date="2024-07-10T09:00:00Z">
            <w:rPr>
              <w:rFonts w:ascii="Arial" w:eastAsia="Calibri" w:hAnsi="Arial" w:cs="Arial"/>
              <w:b/>
              <w:bCs/>
              <w:color w:val="000000"/>
              <w:sz w:val="22"/>
              <w:szCs w:val="22"/>
              <w:u w:val="single"/>
              <w:lang w:val="pt-BR" w:eastAsia="en-US"/>
            </w:rPr>
          </w:rPrChange>
        </w:rPr>
      </w:pPr>
    </w:p>
    <w:p w14:paraId="2C721E37"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val="es-ES" w:eastAsia="es-CO"/>
          <w:rPrChange w:id="115" w:author="Apple Store Pro" w:date="2024-07-10T09:00:00Z">
            <w:rPr>
              <w:rFonts w:ascii="Arial" w:eastAsia="Calibri" w:hAnsi="Arial" w:cs="Arial"/>
              <w:iCs/>
              <w:sz w:val="22"/>
              <w:szCs w:val="22"/>
              <w:u w:val="single"/>
              <w:lang w:eastAsia="es-CO"/>
            </w:rPr>
          </w:rPrChange>
        </w:rPr>
      </w:pPr>
      <w:r w:rsidRPr="007449CB">
        <w:rPr>
          <w:rFonts w:ascii="Arial" w:eastAsia="Calibri" w:hAnsi="Arial" w:cs="Arial"/>
          <w:iCs/>
          <w:sz w:val="22"/>
          <w:szCs w:val="22"/>
          <w:u w:val="single"/>
          <w:lang w:val="es-ES" w:eastAsia="es-CO"/>
          <w:rPrChange w:id="116" w:author="Apple Store Pro" w:date="2024-07-10T09:00:00Z">
            <w:rPr>
              <w:rFonts w:ascii="Arial" w:eastAsia="Calibri" w:hAnsi="Arial" w:cs="Arial"/>
              <w:iCs/>
              <w:sz w:val="22"/>
              <w:szCs w:val="22"/>
              <w:u w:val="single"/>
              <w:lang w:eastAsia="es-CO"/>
            </w:rPr>
          </w:rPrChange>
        </w:rPr>
        <w:t xml:space="preserve">5:00 a.m. a 6:59 a.m., Operación en cualquier dirección. Las operaciones sobre y hacia la ciudad de Bogotá con restricciones por cuota de ruido QC ≥ 4 </w:t>
      </w:r>
    </w:p>
    <w:p w14:paraId="30FDF188" w14:textId="77777777" w:rsidR="007C369B" w:rsidRPr="007449CB" w:rsidRDefault="007C369B" w:rsidP="007C369B">
      <w:pPr>
        <w:numPr>
          <w:ilvl w:val="3"/>
          <w:numId w:val="4"/>
        </w:numPr>
        <w:spacing w:after="160" w:line="259" w:lineRule="auto"/>
        <w:ind w:left="774"/>
        <w:contextualSpacing/>
        <w:jc w:val="both"/>
        <w:rPr>
          <w:rFonts w:ascii="Arial" w:eastAsia="Calibri" w:hAnsi="Arial" w:cs="Arial"/>
          <w:iCs/>
          <w:sz w:val="22"/>
          <w:szCs w:val="22"/>
          <w:lang w:val="es-ES" w:eastAsia="es-CO"/>
          <w:rPrChange w:id="117"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18" w:author="Apple Store Pro" w:date="2024-07-10T09:00:00Z">
            <w:rPr>
              <w:rFonts w:ascii="Arial" w:eastAsia="Calibri" w:hAnsi="Arial" w:cs="Arial"/>
              <w:iCs/>
              <w:sz w:val="22"/>
              <w:szCs w:val="22"/>
              <w:lang w:eastAsia="es-CO"/>
            </w:rPr>
          </w:rPrChange>
        </w:rPr>
        <w:t>7:00 a.m. a 4:59 a.m. Se mantienen las condiciones establecidas en la Resolución 1034 de 2015, modificada por la Resolución 1567 de 2015:</w:t>
      </w:r>
    </w:p>
    <w:p w14:paraId="1927C82C" w14:textId="77777777" w:rsidR="007C369B" w:rsidRPr="007449CB" w:rsidRDefault="007C369B" w:rsidP="007C369B">
      <w:pPr>
        <w:jc w:val="both"/>
        <w:rPr>
          <w:rFonts w:ascii="Arial" w:eastAsia="Calibri" w:hAnsi="Arial" w:cs="Arial"/>
          <w:iCs/>
          <w:sz w:val="22"/>
          <w:szCs w:val="22"/>
          <w:lang w:val="es-ES" w:eastAsia="en-US"/>
        </w:rPr>
      </w:pPr>
    </w:p>
    <w:p w14:paraId="26370AB1"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iCs/>
          <w:sz w:val="22"/>
          <w:szCs w:val="22"/>
          <w:lang w:val="es-ES" w:eastAsia="en-US"/>
        </w:rPr>
        <w:t>Condiciones establecidas en la Resolución 1034 de 2015, modificada por la Resolución 1567 de 2015.</w:t>
      </w:r>
    </w:p>
    <w:p w14:paraId="28A1DF73" w14:textId="77777777" w:rsidR="007C369B" w:rsidRPr="007449CB" w:rsidRDefault="007C369B" w:rsidP="007C369B">
      <w:pPr>
        <w:ind w:left="414"/>
        <w:jc w:val="both"/>
        <w:rPr>
          <w:rFonts w:ascii="Arial" w:eastAsia="Calibri" w:hAnsi="Arial" w:cs="Arial"/>
          <w:iCs/>
          <w:sz w:val="22"/>
          <w:szCs w:val="22"/>
          <w:lang w:val="es-ES" w:eastAsia="en-US"/>
        </w:rPr>
      </w:pPr>
    </w:p>
    <w:p w14:paraId="65060CA0" w14:textId="77777777" w:rsidR="007C369B" w:rsidRPr="007449CB"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p>
    <w:p w14:paraId="341F4BC3" w14:textId="77777777" w:rsidR="007C369B" w:rsidRPr="007449CB" w:rsidRDefault="007C369B" w:rsidP="007C369B">
      <w:pPr>
        <w:numPr>
          <w:ilvl w:val="3"/>
          <w:numId w:val="5"/>
        </w:numPr>
        <w:spacing w:after="160" w:line="259" w:lineRule="auto"/>
        <w:ind w:left="774"/>
        <w:contextualSpacing/>
        <w:jc w:val="both"/>
        <w:rPr>
          <w:rFonts w:ascii="Arial" w:eastAsia="Calibri" w:hAnsi="Arial" w:cs="Arial"/>
          <w:iCs/>
          <w:sz w:val="22"/>
          <w:szCs w:val="22"/>
          <w:u w:val="single"/>
          <w:lang w:val="es-ES" w:eastAsia="es-CO"/>
          <w:rPrChange w:id="119" w:author="Apple Store Pro" w:date="2024-07-10T09:00:00Z">
            <w:rPr>
              <w:rFonts w:ascii="Arial" w:eastAsia="Calibri" w:hAnsi="Arial" w:cs="Arial"/>
              <w:iCs/>
              <w:sz w:val="22"/>
              <w:szCs w:val="22"/>
              <w:u w:val="single"/>
              <w:lang w:eastAsia="es-CO"/>
            </w:rPr>
          </w:rPrChange>
        </w:rPr>
      </w:pPr>
      <w:r w:rsidRPr="007449CB">
        <w:rPr>
          <w:rFonts w:ascii="Arial" w:eastAsia="Calibri" w:hAnsi="Arial" w:cs="Arial"/>
          <w:iCs/>
          <w:sz w:val="22"/>
          <w:szCs w:val="22"/>
          <w:u w:val="single"/>
          <w:lang w:val="es-ES" w:eastAsia="es-CO"/>
          <w:rPrChange w:id="120" w:author="Apple Store Pro" w:date="2024-07-10T09:00:00Z">
            <w:rPr>
              <w:rFonts w:ascii="Arial" w:eastAsia="Calibri" w:hAnsi="Arial" w:cs="Arial"/>
              <w:iCs/>
              <w:sz w:val="22"/>
              <w:szCs w:val="22"/>
              <w:u w:val="single"/>
              <w:lang w:eastAsia="es-CO"/>
            </w:rPr>
          </w:rPrChange>
        </w:rPr>
        <w:t>7:00 a.m. a 10:00 p.m., sin restricción alguna para la operación de todo tipo de aeronaves.</w:t>
      </w:r>
    </w:p>
    <w:p w14:paraId="2FAA586C" w14:textId="77777777" w:rsidR="007C369B" w:rsidRPr="007449CB" w:rsidRDefault="007C369B" w:rsidP="007C369B">
      <w:pPr>
        <w:numPr>
          <w:ilvl w:val="3"/>
          <w:numId w:val="5"/>
        </w:numPr>
        <w:spacing w:after="160" w:line="259" w:lineRule="auto"/>
        <w:ind w:left="774"/>
        <w:contextualSpacing/>
        <w:jc w:val="both"/>
        <w:rPr>
          <w:rFonts w:ascii="Arial" w:eastAsia="Calibri" w:hAnsi="Arial" w:cs="Arial"/>
          <w:iCs/>
          <w:sz w:val="22"/>
          <w:szCs w:val="22"/>
          <w:lang w:val="es-ES" w:eastAsia="es-CO"/>
          <w:rPrChange w:id="121"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22" w:author="Apple Store Pro" w:date="2024-07-10T09:00:00Z">
            <w:rPr>
              <w:rFonts w:ascii="Arial" w:eastAsia="Calibri" w:hAnsi="Arial" w:cs="Arial"/>
              <w:iCs/>
              <w:sz w:val="22"/>
              <w:szCs w:val="22"/>
              <w:lang w:eastAsia="es-CO"/>
            </w:rPr>
          </w:rPrChange>
        </w:rPr>
        <w:t>10:01 p.m. a 11:59 p.m. Se permiten aterrizajes sin sobrevolar la ciudad, sentido occidente - oriente.</w:t>
      </w:r>
    </w:p>
    <w:p w14:paraId="350F063F" w14:textId="77777777" w:rsidR="007C369B" w:rsidRPr="007449CB" w:rsidRDefault="007C369B" w:rsidP="007C369B">
      <w:pPr>
        <w:numPr>
          <w:ilvl w:val="3"/>
          <w:numId w:val="5"/>
        </w:numPr>
        <w:spacing w:after="160" w:line="259" w:lineRule="auto"/>
        <w:ind w:left="774"/>
        <w:contextualSpacing/>
        <w:jc w:val="both"/>
        <w:rPr>
          <w:rFonts w:ascii="Arial" w:eastAsia="Calibri" w:hAnsi="Arial" w:cs="Arial"/>
          <w:iCs/>
          <w:sz w:val="22"/>
          <w:szCs w:val="22"/>
          <w:lang w:val="es-ES" w:eastAsia="es-CO"/>
          <w:rPrChange w:id="123"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24" w:author="Apple Store Pro" w:date="2024-07-10T09:00:00Z">
            <w:rPr>
              <w:rFonts w:ascii="Arial" w:eastAsia="Calibri" w:hAnsi="Arial" w:cs="Arial"/>
              <w:iCs/>
              <w:sz w:val="22"/>
              <w:szCs w:val="22"/>
              <w:lang w:eastAsia="es-CO"/>
            </w:rPr>
          </w:rPrChange>
        </w:rPr>
        <w:t xml:space="preserve">12:00 a.m. a 4:59 a.m. que opere bajo las siguientes condiciones: </w:t>
      </w:r>
    </w:p>
    <w:p w14:paraId="1C6F5EA7" w14:textId="77777777" w:rsidR="007C369B" w:rsidRPr="007449CB" w:rsidRDefault="007C369B" w:rsidP="007C369B">
      <w:pPr>
        <w:spacing w:after="160" w:line="259" w:lineRule="auto"/>
        <w:ind w:left="774"/>
        <w:contextualSpacing/>
        <w:jc w:val="both"/>
        <w:rPr>
          <w:rFonts w:ascii="Arial" w:eastAsia="Calibri" w:hAnsi="Arial" w:cs="Arial"/>
          <w:iCs/>
          <w:sz w:val="22"/>
          <w:szCs w:val="22"/>
          <w:lang w:val="es-ES" w:eastAsia="es-CO"/>
          <w:rPrChange w:id="125"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26" w:author="Apple Store Pro" w:date="2024-07-10T09:00:00Z">
            <w:rPr>
              <w:rFonts w:ascii="Arial" w:eastAsia="Calibri" w:hAnsi="Arial" w:cs="Arial"/>
              <w:iCs/>
              <w:sz w:val="22"/>
              <w:szCs w:val="22"/>
              <w:lang w:eastAsia="es-CO"/>
            </w:rPr>
          </w:rPrChange>
        </w:rPr>
        <w:t xml:space="preserve">a) las operaciones de decolaje se realizan en 100% sentido oriente - occidente, sin sobrevolar la ciudad. </w:t>
      </w:r>
    </w:p>
    <w:p w14:paraId="778EF63F" w14:textId="77777777" w:rsidR="007C369B" w:rsidRPr="007449CB" w:rsidRDefault="007C369B" w:rsidP="007C369B">
      <w:pPr>
        <w:spacing w:after="160" w:line="259" w:lineRule="auto"/>
        <w:ind w:left="774"/>
        <w:contextualSpacing/>
        <w:jc w:val="both"/>
        <w:rPr>
          <w:rFonts w:ascii="Arial" w:eastAsia="Calibri" w:hAnsi="Arial" w:cs="Arial"/>
          <w:iCs/>
          <w:sz w:val="22"/>
          <w:szCs w:val="22"/>
          <w:lang w:val="es-ES" w:eastAsia="es-CO"/>
          <w:rPrChange w:id="127" w:author="Apple Store Pro" w:date="2024-07-10T09:00:00Z">
            <w:rPr>
              <w:rFonts w:ascii="Arial" w:eastAsia="Calibri" w:hAnsi="Arial" w:cs="Arial"/>
              <w:iCs/>
              <w:sz w:val="22"/>
              <w:szCs w:val="22"/>
              <w:lang w:eastAsia="es-CO"/>
            </w:rPr>
          </w:rPrChange>
        </w:rPr>
      </w:pPr>
      <w:r w:rsidRPr="007449CB">
        <w:rPr>
          <w:rFonts w:ascii="Arial" w:eastAsia="Calibri" w:hAnsi="Arial" w:cs="Arial"/>
          <w:iCs/>
          <w:sz w:val="22"/>
          <w:szCs w:val="22"/>
          <w:lang w:val="es-ES" w:eastAsia="es-CO"/>
          <w:rPrChange w:id="128" w:author="Apple Store Pro" w:date="2024-07-10T09:00:00Z">
            <w:rPr>
              <w:rFonts w:ascii="Arial" w:eastAsia="Calibri" w:hAnsi="Arial" w:cs="Arial"/>
              <w:iCs/>
              <w:sz w:val="22"/>
              <w:szCs w:val="22"/>
              <w:lang w:eastAsia="es-CO"/>
            </w:rPr>
          </w:rPrChange>
        </w:rPr>
        <w:t>b) Las operaciones de aterrizaje se realizan en un 100% en dirección occidente – oriente.</w:t>
      </w:r>
    </w:p>
    <w:p w14:paraId="4289B6F6" w14:textId="77777777" w:rsidR="007C369B" w:rsidRPr="007449CB" w:rsidRDefault="007C369B" w:rsidP="007C369B">
      <w:pPr>
        <w:spacing w:after="160" w:line="259" w:lineRule="auto"/>
        <w:ind w:left="774"/>
        <w:contextualSpacing/>
        <w:jc w:val="both"/>
        <w:rPr>
          <w:rFonts w:ascii="Arial" w:eastAsia="Calibri" w:hAnsi="Arial" w:cs="Arial"/>
          <w:iCs/>
          <w:sz w:val="22"/>
          <w:szCs w:val="22"/>
          <w:lang w:val="es-ES" w:eastAsia="es-CO"/>
          <w:rPrChange w:id="129" w:author="Apple Store Pro" w:date="2024-07-10T09:00:00Z">
            <w:rPr>
              <w:rFonts w:ascii="Arial" w:eastAsia="Calibri" w:hAnsi="Arial" w:cs="Arial"/>
              <w:iCs/>
              <w:sz w:val="22"/>
              <w:szCs w:val="22"/>
              <w:lang w:eastAsia="es-CO"/>
            </w:rPr>
          </w:rPrChange>
        </w:rPr>
      </w:pPr>
    </w:p>
    <w:p w14:paraId="383CE0BF" w14:textId="77777777" w:rsidR="007C369B" w:rsidRPr="007449CB" w:rsidRDefault="007C369B" w:rsidP="007C369B">
      <w:pPr>
        <w:jc w:val="both"/>
        <w:rPr>
          <w:rFonts w:ascii="Arial" w:eastAsia="Calibri" w:hAnsi="Arial" w:cs="Arial"/>
          <w:iCs/>
          <w:sz w:val="22"/>
          <w:szCs w:val="22"/>
          <w:lang w:val="es-ES" w:eastAsia="en-US"/>
        </w:rPr>
      </w:pPr>
      <w:r w:rsidRPr="007449CB">
        <w:rPr>
          <w:rFonts w:ascii="Arial" w:eastAsia="Calibri" w:hAnsi="Arial" w:cs="Arial"/>
          <w:b/>
          <w:bCs/>
          <w:iCs/>
          <w:sz w:val="22"/>
          <w:szCs w:val="22"/>
          <w:u w:val="single"/>
          <w:lang w:val="es-ES" w:eastAsia="en-US"/>
        </w:rPr>
        <w:t xml:space="preserve">Excepciones de operación. </w:t>
      </w:r>
    </w:p>
    <w:p w14:paraId="1286D003" w14:textId="77777777" w:rsidR="007C369B" w:rsidRPr="007449CB" w:rsidRDefault="007C369B" w:rsidP="007C369B">
      <w:pPr>
        <w:jc w:val="both"/>
        <w:rPr>
          <w:rFonts w:ascii="Arial" w:eastAsia="Arial" w:hAnsi="Arial" w:cs="Arial"/>
          <w:bCs/>
          <w:color w:val="000000"/>
          <w:sz w:val="22"/>
          <w:szCs w:val="22"/>
          <w:lang w:val="es-ES" w:eastAsia="en-US"/>
        </w:rPr>
      </w:pPr>
    </w:p>
    <w:p w14:paraId="58E6C7A6" w14:textId="77777777" w:rsidR="007C369B" w:rsidRPr="007449CB" w:rsidRDefault="007C369B" w:rsidP="007C369B">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449CB">
        <w:rPr>
          <w:rFonts w:ascii="Arial" w:eastAsia="Calibri" w:hAnsi="Arial" w:cs="Arial"/>
          <w:color w:val="000000"/>
          <w:sz w:val="22"/>
          <w:szCs w:val="22"/>
          <w:lang w:val="es-ES" w:eastAsia="es-CO"/>
        </w:rPr>
        <w:t xml:space="preserve">Podrán operar en la pista 14R/32L y pista 14L/32R del Aeropuerto, </w:t>
      </w:r>
      <w:r w:rsidRPr="007449CB">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81"/>
    <w:bookmarkEnd w:id="82"/>
    <w:bookmarkEnd w:id="83"/>
    <w:bookmarkEnd w:id="84"/>
    <w:p w14:paraId="28860CDD" w14:textId="77777777" w:rsidR="007C369B" w:rsidRPr="007449CB" w:rsidRDefault="007C369B" w:rsidP="007C369B">
      <w:pPr>
        <w:autoSpaceDE w:val="0"/>
        <w:autoSpaceDN w:val="0"/>
        <w:adjustRightInd w:val="0"/>
        <w:jc w:val="both"/>
        <w:rPr>
          <w:rFonts w:ascii="Arial" w:eastAsia="Arial" w:hAnsi="Arial" w:cs="Arial"/>
          <w:bCs/>
          <w:color w:val="000000"/>
          <w:kern w:val="2"/>
          <w:szCs w:val="24"/>
          <w:lang w:val="es-ES" w:eastAsia="en-US"/>
        </w:rPr>
      </w:pPr>
    </w:p>
    <w:p w14:paraId="39A840CB" w14:textId="77777777" w:rsidR="007C369B" w:rsidRPr="007449CB" w:rsidRDefault="007C369B" w:rsidP="007C369B">
      <w:pPr>
        <w:autoSpaceDE w:val="0"/>
        <w:autoSpaceDN w:val="0"/>
        <w:adjustRightInd w:val="0"/>
        <w:jc w:val="both"/>
        <w:rPr>
          <w:rFonts w:ascii="Arial" w:eastAsia="Arial" w:hAnsi="Arial" w:cs="Arial"/>
          <w:bCs/>
          <w:color w:val="000000"/>
          <w:kern w:val="2"/>
          <w:sz w:val="22"/>
          <w:szCs w:val="22"/>
          <w:lang w:val="es-ES" w:eastAsia="en-US"/>
        </w:rPr>
      </w:pPr>
      <w:bookmarkStart w:id="130" w:name="_Hlk138156475"/>
      <w:r w:rsidRPr="007449CB">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449CB">
        <w:rPr>
          <w:rFonts w:ascii="Arial" w:eastAsia="Calibri" w:hAnsi="Arial" w:cs="Arial"/>
          <w:iCs/>
          <w:sz w:val="22"/>
          <w:szCs w:val="22"/>
          <w:lang w:val="es-ES" w:eastAsia="es-CO"/>
          <w:rPrChange w:id="131" w:author="Apple Store Pro" w:date="2024-07-10T09:00:00Z">
            <w:rPr>
              <w:rFonts w:ascii="Arial" w:eastAsia="Calibri" w:hAnsi="Arial" w:cs="Arial"/>
              <w:iCs/>
              <w:sz w:val="22"/>
              <w:szCs w:val="22"/>
              <w:lang w:eastAsia="es-CO"/>
            </w:rPr>
          </w:rPrChange>
        </w:rPr>
        <w:t>12:00 p.m. a 4:59 a.m., no se tengan sobrevuelos hacía la ciudad, salvo</w:t>
      </w:r>
      <w:r w:rsidRPr="007449CB">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85"/>
      <w:bookmarkEnd w:id="130"/>
    </w:p>
    <w:p w14:paraId="61EDF37E" w14:textId="77777777" w:rsidR="00070F5E" w:rsidRPr="007449CB" w:rsidRDefault="00070F5E" w:rsidP="007C369B">
      <w:pPr>
        <w:autoSpaceDE w:val="0"/>
        <w:autoSpaceDN w:val="0"/>
        <w:adjustRightInd w:val="0"/>
        <w:jc w:val="both"/>
        <w:rPr>
          <w:rFonts w:ascii="Arial" w:eastAsia="Arial" w:hAnsi="Arial" w:cs="Arial"/>
          <w:bCs/>
          <w:color w:val="000000"/>
          <w:kern w:val="2"/>
          <w:sz w:val="22"/>
          <w:szCs w:val="22"/>
          <w:lang w:val="es-ES" w:eastAsia="en-US"/>
        </w:rPr>
      </w:pPr>
    </w:p>
    <w:p w14:paraId="29BC7DCF" w14:textId="73CE4AF6" w:rsidR="00070F5E" w:rsidRPr="007449CB" w:rsidRDefault="00070F5E" w:rsidP="00070F5E">
      <w:pPr>
        <w:autoSpaceDE w:val="0"/>
        <w:autoSpaceDN w:val="0"/>
        <w:adjustRightInd w:val="0"/>
        <w:jc w:val="both"/>
        <w:rPr>
          <w:rFonts w:ascii="Arial" w:eastAsia="Arial" w:hAnsi="Arial" w:cs="Arial"/>
          <w:bCs/>
          <w:color w:val="000000"/>
          <w:kern w:val="2"/>
          <w:sz w:val="22"/>
          <w:szCs w:val="22"/>
          <w:lang w:val="es-ES" w:eastAsia="en-US"/>
          <w:rPrChange w:id="132" w:author="Apple Store Pro" w:date="2024-07-10T09:00:00Z">
            <w:rPr>
              <w:rFonts w:ascii="Arial" w:eastAsia="Arial" w:hAnsi="Arial" w:cs="Arial"/>
              <w:bCs/>
              <w:color w:val="000000"/>
              <w:kern w:val="2"/>
              <w:sz w:val="22"/>
              <w:szCs w:val="22"/>
              <w:lang w:val="es-US" w:eastAsia="en-US"/>
            </w:rPr>
          </w:rPrChange>
        </w:rPr>
      </w:pPr>
      <w:r w:rsidRPr="007449CB">
        <w:rPr>
          <w:rFonts w:ascii="Arial" w:eastAsia="Arial" w:hAnsi="Arial" w:cs="Arial"/>
          <w:bCs/>
          <w:color w:val="000000"/>
          <w:kern w:val="2"/>
          <w:sz w:val="22"/>
          <w:szCs w:val="22"/>
          <w:lang w:val="es-ES" w:eastAsia="en-US"/>
          <w:rPrChange w:id="133" w:author="Apple Store Pro" w:date="2024-07-10T09:00:00Z">
            <w:rPr>
              <w:rFonts w:ascii="Arial" w:eastAsia="Arial" w:hAnsi="Arial" w:cs="Arial"/>
              <w:bCs/>
              <w:color w:val="000000"/>
              <w:kern w:val="2"/>
              <w:sz w:val="22"/>
              <w:szCs w:val="22"/>
              <w:lang w:val="es-US" w:eastAsia="en-US"/>
            </w:rPr>
          </w:rPrChange>
        </w:rPr>
        <w:t xml:space="preserve">Por otro lado, </w:t>
      </w:r>
      <w:ins w:id="134" w:author="Apple Store Pro" w:date="2024-07-10T08:50:00Z">
        <w:r w:rsidR="004A0B69" w:rsidRPr="007449CB">
          <w:rPr>
            <w:rFonts w:ascii="Arial" w:eastAsia="Arial" w:hAnsi="Arial" w:cs="Arial"/>
            <w:bCs/>
            <w:color w:val="000000"/>
            <w:kern w:val="2"/>
            <w:sz w:val="22"/>
            <w:szCs w:val="22"/>
            <w:lang w:val="es-ES" w:eastAsia="en-US"/>
            <w:rPrChange w:id="135" w:author="Apple Store Pro" w:date="2024-07-10T09:00:00Z">
              <w:rPr>
                <w:rFonts w:ascii="Arial" w:eastAsia="Arial" w:hAnsi="Arial" w:cs="Arial"/>
                <w:bCs/>
                <w:color w:val="000000"/>
                <w:kern w:val="2"/>
                <w:sz w:val="22"/>
                <w:szCs w:val="22"/>
                <w:lang w:val="es-US" w:eastAsia="en-US"/>
              </w:rPr>
            </w:rPrChange>
          </w:rPr>
          <w:t xml:space="preserve">atendiendo </w:t>
        </w:r>
      </w:ins>
      <w:del w:id="136" w:author="Apple Store Pro" w:date="2024-07-10T08:50:00Z">
        <w:r w:rsidRPr="007449CB" w:rsidDel="004A0B69">
          <w:rPr>
            <w:rFonts w:ascii="Arial" w:eastAsia="Arial" w:hAnsi="Arial" w:cs="Arial"/>
            <w:bCs/>
            <w:color w:val="000000"/>
            <w:kern w:val="2"/>
            <w:sz w:val="22"/>
            <w:szCs w:val="22"/>
            <w:lang w:val="es-ES" w:eastAsia="en-US"/>
            <w:rPrChange w:id="137" w:author="Apple Store Pro" w:date="2024-07-10T09:00:00Z">
              <w:rPr>
                <w:rFonts w:ascii="Arial" w:eastAsia="Arial" w:hAnsi="Arial" w:cs="Arial"/>
                <w:bCs/>
                <w:color w:val="000000"/>
                <w:kern w:val="2"/>
                <w:sz w:val="22"/>
                <w:szCs w:val="22"/>
                <w:lang w:val="es-US" w:eastAsia="en-US"/>
              </w:rPr>
            </w:rPrChange>
          </w:rPr>
          <w:delText>entendemos</w:delText>
        </w:r>
      </w:del>
      <w:r w:rsidRPr="007449CB">
        <w:rPr>
          <w:rFonts w:ascii="Arial" w:eastAsia="Arial" w:hAnsi="Arial" w:cs="Arial"/>
          <w:bCs/>
          <w:color w:val="000000"/>
          <w:kern w:val="2"/>
          <w:sz w:val="22"/>
          <w:szCs w:val="22"/>
          <w:lang w:val="es-ES" w:eastAsia="en-US"/>
          <w:rPrChange w:id="138" w:author="Apple Store Pro" w:date="2024-07-10T09:00:00Z">
            <w:rPr>
              <w:rFonts w:ascii="Arial" w:eastAsia="Arial" w:hAnsi="Arial" w:cs="Arial"/>
              <w:bCs/>
              <w:color w:val="000000"/>
              <w:kern w:val="2"/>
              <w:sz w:val="22"/>
              <w:szCs w:val="22"/>
              <w:lang w:val="es-US" w:eastAsia="en-US"/>
            </w:rPr>
          </w:rPrChange>
        </w:rPr>
        <w:t xml:space="preserve"> su preocupación respecto a las interferencias en las llamadas y la señal de red en su localidad, así como los problemas auditivos que menciona</w:t>
      </w:r>
      <w:ins w:id="139" w:author="Apple Store Pro" w:date="2024-07-10T08:50:00Z">
        <w:r w:rsidR="004A0B69" w:rsidRPr="007449CB">
          <w:rPr>
            <w:rFonts w:ascii="Arial" w:eastAsia="Arial" w:hAnsi="Arial" w:cs="Arial"/>
            <w:bCs/>
            <w:color w:val="000000"/>
            <w:kern w:val="2"/>
            <w:sz w:val="22"/>
            <w:szCs w:val="22"/>
            <w:lang w:val="es-ES" w:eastAsia="en-US"/>
            <w:rPrChange w:id="140" w:author="Apple Store Pro" w:date="2024-07-10T09:00:00Z">
              <w:rPr>
                <w:rFonts w:ascii="Arial" w:eastAsia="Arial" w:hAnsi="Arial" w:cs="Arial"/>
                <w:bCs/>
                <w:color w:val="000000"/>
                <w:kern w:val="2"/>
                <w:sz w:val="22"/>
                <w:szCs w:val="22"/>
                <w:lang w:val="es-US" w:eastAsia="en-US"/>
              </w:rPr>
            </w:rPrChange>
          </w:rPr>
          <w:t>, se procede</w:t>
        </w:r>
      </w:ins>
      <w:ins w:id="141" w:author="Apple Store Pro" w:date="2024-07-10T08:51:00Z">
        <w:r w:rsidR="004A0B69" w:rsidRPr="007449CB">
          <w:rPr>
            <w:rFonts w:ascii="Arial" w:eastAsia="Arial" w:hAnsi="Arial" w:cs="Arial"/>
            <w:bCs/>
            <w:color w:val="000000"/>
            <w:kern w:val="2"/>
            <w:sz w:val="22"/>
            <w:szCs w:val="22"/>
            <w:lang w:val="es-ES" w:eastAsia="en-US"/>
            <w:rPrChange w:id="142" w:author="Apple Store Pro" w:date="2024-07-10T09:00:00Z">
              <w:rPr>
                <w:rFonts w:ascii="Arial" w:eastAsia="Arial" w:hAnsi="Arial" w:cs="Arial"/>
                <w:bCs/>
                <w:color w:val="000000"/>
                <w:kern w:val="2"/>
                <w:sz w:val="22"/>
                <w:szCs w:val="22"/>
                <w:lang w:val="es-US" w:eastAsia="en-US"/>
              </w:rPr>
            </w:rPrChange>
          </w:rPr>
          <w:t xml:space="preserve"> a </w:t>
        </w:r>
      </w:ins>
      <w:del w:id="143" w:author="Apple Store Pro" w:date="2024-07-10T08:50:00Z">
        <w:r w:rsidRPr="007449CB" w:rsidDel="004A0B69">
          <w:rPr>
            <w:rFonts w:ascii="Arial" w:eastAsia="Arial" w:hAnsi="Arial" w:cs="Arial"/>
            <w:bCs/>
            <w:color w:val="000000"/>
            <w:kern w:val="2"/>
            <w:sz w:val="22"/>
            <w:szCs w:val="22"/>
            <w:lang w:val="es-ES" w:eastAsia="en-US"/>
            <w:rPrChange w:id="144" w:author="Apple Store Pro" w:date="2024-07-10T09:00:00Z">
              <w:rPr>
                <w:rFonts w:ascii="Arial" w:eastAsia="Arial" w:hAnsi="Arial" w:cs="Arial"/>
                <w:bCs/>
                <w:color w:val="000000"/>
                <w:kern w:val="2"/>
                <w:sz w:val="22"/>
                <w:szCs w:val="22"/>
                <w:lang w:val="es-US" w:eastAsia="en-US"/>
              </w:rPr>
            </w:rPrChange>
          </w:rPr>
          <w:delText>. Nos gustaría</w:delText>
        </w:r>
      </w:del>
      <w:r w:rsidRPr="007449CB">
        <w:rPr>
          <w:rFonts w:ascii="Arial" w:eastAsia="Arial" w:hAnsi="Arial" w:cs="Arial"/>
          <w:bCs/>
          <w:color w:val="000000"/>
          <w:kern w:val="2"/>
          <w:sz w:val="22"/>
          <w:szCs w:val="22"/>
          <w:lang w:val="es-ES" w:eastAsia="en-US"/>
          <w:rPrChange w:id="145" w:author="Apple Store Pro" w:date="2024-07-10T09:00:00Z">
            <w:rPr>
              <w:rFonts w:ascii="Arial" w:eastAsia="Arial" w:hAnsi="Arial" w:cs="Arial"/>
              <w:bCs/>
              <w:color w:val="000000"/>
              <w:kern w:val="2"/>
              <w:sz w:val="22"/>
              <w:szCs w:val="22"/>
              <w:lang w:val="es-US" w:eastAsia="en-US"/>
            </w:rPr>
          </w:rPrChange>
        </w:rPr>
        <w:t xml:space="preserve"> </w:t>
      </w:r>
      <w:proofErr w:type="gramStart"/>
      <w:r w:rsidRPr="007449CB">
        <w:rPr>
          <w:rFonts w:ascii="Arial" w:eastAsia="Arial" w:hAnsi="Arial" w:cs="Arial"/>
          <w:bCs/>
          <w:color w:val="000000"/>
          <w:kern w:val="2"/>
          <w:sz w:val="22"/>
          <w:szCs w:val="22"/>
          <w:lang w:val="es-ES" w:eastAsia="en-US"/>
          <w:rPrChange w:id="146" w:author="Apple Store Pro" w:date="2024-07-10T09:00:00Z">
            <w:rPr>
              <w:rFonts w:ascii="Arial" w:eastAsia="Arial" w:hAnsi="Arial" w:cs="Arial"/>
              <w:bCs/>
              <w:color w:val="000000"/>
              <w:kern w:val="2"/>
              <w:sz w:val="22"/>
              <w:szCs w:val="22"/>
              <w:lang w:val="es-US" w:eastAsia="en-US"/>
            </w:rPr>
          </w:rPrChange>
        </w:rPr>
        <w:t xml:space="preserve">proporcionarle </w:t>
      </w:r>
      <w:ins w:id="147" w:author="Apple Store Pro" w:date="2024-07-10T08:51:00Z">
        <w:r w:rsidR="004A0B69" w:rsidRPr="007449CB">
          <w:rPr>
            <w:rFonts w:ascii="Arial" w:eastAsia="Arial" w:hAnsi="Arial" w:cs="Arial"/>
            <w:bCs/>
            <w:color w:val="000000"/>
            <w:kern w:val="2"/>
            <w:sz w:val="22"/>
            <w:szCs w:val="22"/>
            <w:lang w:val="es-ES" w:eastAsia="en-US"/>
            <w:rPrChange w:id="148" w:author="Apple Store Pro" w:date="2024-07-10T09:00:00Z">
              <w:rPr>
                <w:rFonts w:ascii="Arial" w:eastAsia="Arial" w:hAnsi="Arial" w:cs="Arial"/>
                <w:bCs/>
                <w:color w:val="000000"/>
                <w:kern w:val="2"/>
                <w:sz w:val="22"/>
                <w:szCs w:val="22"/>
                <w:lang w:val="es-US" w:eastAsia="en-US"/>
              </w:rPr>
            </w:rPrChange>
          </w:rPr>
          <w:t xml:space="preserve"> la</w:t>
        </w:r>
        <w:proofErr w:type="gramEnd"/>
        <w:r w:rsidR="004A0B69" w:rsidRPr="007449CB">
          <w:rPr>
            <w:rFonts w:ascii="Arial" w:eastAsia="Arial" w:hAnsi="Arial" w:cs="Arial"/>
            <w:bCs/>
            <w:color w:val="000000"/>
            <w:kern w:val="2"/>
            <w:sz w:val="22"/>
            <w:szCs w:val="22"/>
            <w:lang w:val="es-ES" w:eastAsia="en-US"/>
            <w:rPrChange w:id="149" w:author="Apple Store Pro" w:date="2024-07-10T09:00:00Z">
              <w:rPr>
                <w:rFonts w:ascii="Arial" w:eastAsia="Arial" w:hAnsi="Arial" w:cs="Arial"/>
                <w:bCs/>
                <w:color w:val="000000"/>
                <w:kern w:val="2"/>
                <w:sz w:val="22"/>
                <w:szCs w:val="22"/>
                <w:lang w:val="es-US" w:eastAsia="en-US"/>
              </w:rPr>
            </w:rPrChange>
          </w:rPr>
          <w:t xml:space="preserve"> siguiente </w:t>
        </w:r>
      </w:ins>
      <w:r w:rsidRPr="007449CB">
        <w:rPr>
          <w:rFonts w:ascii="Arial" w:eastAsia="Arial" w:hAnsi="Arial" w:cs="Arial"/>
          <w:bCs/>
          <w:color w:val="000000"/>
          <w:kern w:val="2"/>
          <w:sz w:val="22"/>
          <w:szCs w:val="22"/>
          <w:lang w:val="es-ES" w:eastAsia="en-US"/>
          <w:rPrChange w:id="150" w:author="Apple Store Pro" w:date="2024-07-10T09:00:00Z">
            <w:rPr>
              <w:rFonts w:ascii="Arial" w:eastAsia="Arial" w:hAnsi="Arial" w:cs="Arial"/>
              <w:bCs/>
              <w:color w:val="000000"/>
              <w:kern w:val="2"/>
              <w:sz w:val="22"/>
              <w:szCs w:val="22"/>
              <w:lang w:val="es-US" w:eastAsia="en-US"/>
            </w:rPr>
          </w:rPrChange>
        </w:rPr>
        <w:t>información técnica</w:t>
      </w:r>
      <w:ins w:id="151" w:author="Apple Store Pro" w:date="2024-07-10T08:51:00Z">
        <w:r w:rsidR="004A0B69" w:rsidRPr="007449CB">
          <w:rPr>
            <w:rFonts w:ascii="Arial" w:eastAsia="Arial" w:hAnsi="Arial" w:cs="Arial"/>
            <w:bCs/>
            <w:color w:val="000000"/>
            <w:kern w:val="2"/>
            <w:sz w:val="22"/>
            <w:szCs w:val="22"/>
            <w:lang w:val="es-ES" w:eastAsia="en-US"/>
            <w:rPrChange w:id="152" w:author="Apple Store Pro" w:date="2024-07-10T09:00:00Z">
              <w:rPr>
                <w:rFonts w:ascii="Arial" w:eastAsia="Arial" w:hAnsi="Arial" w:cs="Arial"/>
                <w:bCs/>
                <w:color w:val="000000"/>
                <w:kern w:val="2"/>
                <w:sz w:val="22"/>
                <w:szCs w:val="22"/>
                <w:lang w:val="es-US" w:eastAsia="en-US"/>
              </w:rPr>
            </w:rPrChange>
          </w:rPr>
          <w:t xml:space="preserve"> de orden aclaratorio: </w:t>
        </w:r>
      </w:ins>
      <w:del w:id="153" w:author="Apple Store Pro" w:date="2024-07-10T08:51:00Z">
        <w:r w:rsidRPr="007449CB" w:rsidDel="004A0B69">
          <w:rPr>
            <w:rFonts w:ascii="Arial" w:eastAsia="Arial" w:hAnsi="Arial" w:cs="Arial"/>
            <w:bCs/>
            <w:color w:val="000000"/>
            <w:kern w:val="2"/>
            <w:sz w:val="22"/>
            <w:szCs w:val="22"/>
            <w:lang w:val="es-ES" w:eastAsia="en-US"/>
            <w:rPrChange w:id="154" w:author="Apple Store Pro" w:date="2024-07-10T09:00:00Z">
              <w:rPr>
                <w:rFonts w:ascii="Arial" w:eastAsia="Arial" w:hAnsi="Arial" w:cs="Arial"/>
                <w:bCs/>
                <w:color w:val="000000"/>
                <w:kern w:val="2"/>
                <w:sz w:val="22"/>
                <w:szCs w:val="22"/>
                <w:lang w:val="es-US" w:eastAsia="en-US"/>
              </w:rPr>
            </w:rPrChange>
          </w:rPr>
          <w:delText xml:space="preserve"> para aclarar algunos puntos.</w:delText>
        </w:r>
      </w:del>
    </w:p>
    <w:p w14:paraId="02F3F416" w14:textId="77777777" w:rsidR="004A0B69" w:rsidRPr="007449CB" w:rsidRDefault="004A0B69" w:rsidP="00070F5E">
      <w:pPr>
        <w:autoSpaceDE w:val="0"/>
        <w:autoSpaceDN w:val="0"/>
        <w:adjustRightInd w:val="0"/>
        <w:jc w:val="both"/>
        <w:rPr>
          <w:ins w:id="155" w:author="Apple Store Pro" w:date="2024-07-10T08:51:00Z"/>
          <w:rFonts w:ascii="Arial" w:eastAsia="Arial" w:hAnsi="Arial" w:cs="Arial"/>
          <w:bCs/>
          <w:color w:val="000000"/>
          <w:kern w:val="2"/>
          <w:sz w:val="22"/>
          <w:szCs w:val="22"/>
          <w:lang w:val="es-ES" w:eastAsia="en-US"/>
          <w:rPrChange w:id="156" w:author="Apple Store Pro" w:date="2024-07-10T09:00:00Z">
            <w:rPr>
              <w:ins w:id="157" w:author="Apple Store Pro" w:date="2024-07-10T08:51:00Z"/>
              <w:rFonts w:ascii="Arial" w:eastAsia="Arial" w:hAnsi="Arial" w:cs="Arial"/>
              <w:bCs/>
              <w:color w:val="000000"/>
              <w:kern w:val="2"/>
              <w:sz w:val="22"/>
              <w:szCs w:val="22"/>
              <w:lang w:val="es-US" w:eastAsia="en-US"/>
            </w:rPr>
          </w:rPrChange>
        </w:rPr>
      </w:pPr>
    </w:p>
    <w:p w14:paraId="3F332F76" w14:textId="342ED025" w:rsidR="00070F5E" w:rsidRPr="007449CB" w:rsidRDefault="00070F5E" w:rsidP="00070F5E">
      <w:pPr>
        <w:autoSpaceDE w:val="0"/>
        <w:autoSpaceDN w:val="0"/>
        <w:adjustRightInd w:val="0"/>
        <w:jc w:val="both"/>
        <w:rPr>
          <w:rFonts w:ascii="Arial" w:eastAsia="Arial" w:hAnsi="Arial" w:cs="Arial"/>
          <w:bCs/>
          <w:color w:val="000000"/>
          <w:kern w:val="2"/>
          <w:sz w:val="22"/>
          <w:szCs w:val="22"/>
          <w:lang w:val="es-ES" w:eastAsia="en-US"/>
          <w:rPrChange w:id="158" w:author="Apple Store Pro" w:date="2024-07-10T09:00:00Z">
            <w:rPr>
              <w:rFonts w:ascii="Arial" w:eastAsia="Arial" w:hAnsi="Arial" w:cs="Arial"/>
              <w:bCs/>
              <w:color w:val="000000"/>
              <w:kern w:val="2"/>
              <w:sz w:val="22"/>
              <w:szCs w:val="22"/>
              <w:lang w:val="es-US" w:eastAsia="en-US"/>
            </w:rPr>
          </w:rPrChange>
        </w:rPr>
      </w:pPr>
      <w:r w:rsidRPr="007449CB">
        <w:rPr>
          <w:rFonts w:ascii="Arial" w:eastAsia="Arial" w:hAnsi="Arial" w:cs="Arial"/>
          <w:bCs/>
          <w:color w:val="000000"/>
          <w:kern w:val="2"/>
          <w:sz w:val="22"/>
          <w:szCs w:val="22"/>
          <w:lang w:val="es-ES" w:eastAsia="en-US"/>
          <w:rPrChange w:id="159" w:author="Apple Store Pro" w:date="2024-07-10T09:00:00Z">
            <w:rPr>
              <w:rFonts w:ascii="Arial" w:eastAsia="Arial" w:hAnsi="Arial" w:cs="Arial"/>
              <w:bCs/>
              <w:color w:val="000000"/>
              <w:kern w:val="2"/>
              <w:sz w:val="22"/>
              <w:szCs w:val="22"/>
              <w:lang w:val="es-US" w:eastAsia="en-US"/>
            </w:rPr>
          </w:rPrChange>
        </w:rPr>
        <w:t>En relación a la interferencia en las llamadas y la señal de red:</w:t>
      </w:r>
    </w:p>
    <w:p w14:paraId="458A4B45" w14:textId="77777777" w:rsidR="00070F5E" w:rsidRPr="007449CB" w:rsidRDefault="00070F5E" w:rsidP="00070F5E">
      <w:pPr>
        <w:autoSpaceDE w:val="0"/>
        <w:autoSpaceDN w:val="0"/>
        <w:adjustRightInd w:val="0"/>
        <w:jc w:val="both"/>
        <w:rPr>
          <w:rFonts w:ascii="Arial" w:eastAsia="Arial" w:hAnsi="Arial" w:cs="Arial"/>
          <w:bCs/>
          <w:color w:val="000000"/>
          <w:kern w:val="2"/>
          <w:sz w:val="22"/>
          <w:szCs w:val="22"/>
          <w:lang w:val="es-ES" w:eastAsia="en-US"/>
          <w:rPrChange w:id="160" w:author="Apple Store Pro" w:date="2024-07-10T09:00:00Z">
            <w:rPr>
              <w:rFonts w:ascii="Arial" w:eastAsia="Arial" w:hAnsi="Arial" w:cs="Arial"/>
              <w:bCs/>
              <w:color w:val="000000"/>
              <w:kern w:val="2"/>
              <w:sz w:val="22"/>
              <w:szCs w:val="22"/>
              <w:lang w:val="es-US" w:eastAsia="en-US"/>
            </w:rPr>
          </w:rPrChange>
        </w:rPr>
      </w:pPr>
    </w:p>
    <w:p w14:paraId="29B0A3BA" w14:textId="77777777" w:rsidR="00070F5E" w:rsidRPr="007449CB"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ES" w:eastAsia="en-US"/>
          <w:rPrChange w:id="161" w:author="Apple Store Pro" w:date="2024-07-10T09:00:00Z">
            <w:rPr>
              <w:rFonts w:ascii="Arial" w:eastAsia="Arial" w:hAnsi="Arial" w:cs="Arial"/>
              <w:bCs/>
              <w:color w:val="000000"/>
              <w:kern w:val="2"/>
              <w:sz w:val="22"/>
              <w:szCs w:val="22"/>
              <w:lang w:val="es-US" w:eastAsia="en-US"/>
            </w:rPr>
          </w:rPrChange>
        </w:rPr>
      </w:pPr>
      <w:commentRangeStart w:id="162"/>
      <w:r w:rsidRPr="007449CB">
        <w:rPr>
          <w:rFonts w:ascii="Arial" w:eastAsia="Arial" w:hAnsi="Arial" w:cs="Arial"/>
          <w:b/>
          <w:bCs/>
          <w:color w:val="000000"/>
          <w:kern w:val="2"/>
          <w:sz w:val="22"/>
          <w:szCs w:val="22"/>
          <w:lang w:val="es-ES" w:eastAsia="en-US"/>
          <w:rPrChange w:id="163" w:author="Apple Store Pro" w:date="2024-07-10T09:00:00Z">
            <w:rPr>
              <w:rFonts w:ascii="Arial" w:eastAsia="Arial" w:hAnsi="Arial" w:cs="Arial"/>
              <w:b/>
              <w:bCs/>
              <w:color w:val="000000"/>
              <w:kern w:val="2"/>
              <w:sz w:val="22"/>
              <w:szCs w:val="22"/>
              <w:lang w:val="es-US" w:eastAsia="en-US"/>
            </w:rPr>
          </w:rPrChange>
        </w:rPr>
        <w:t>Frecuencias Diferenciadas</w:t>
      </w:r>
      <w:r w:rsidRPr="007449CB">
        <w:rPr>
          <w:rFonts w:ascii="Arial" w:eastAsia="Arial" w:hAnsi="Arial" w:cs="Arial"/>
          <w:bCs/>
          <w:color w:val="000000"/>
          <w:kern w:val="2"/>
          <w:sz w:val="22"/>
          <w:szCs w:val="22"/>
          <w:lang w:val="es-ES" w:eastAsia="en-US"/>
          <w:rPrChange w:id="164" w:author="Apple Store Pro" w:date="2024-07-10T09:00:00Z">
            <w:rPr>
              <w:rFonts w:ascii="Arial" w:eastAsia="Arial" w:hAnsi="Arial" w:cs="Arial"/>
              <w:bCs/>
              <w:color w:val="000000"/>
              <w:kern w:val="2"/>
              <w:sz w:val="22"/>
              <w:szCs w:val="22"/>
              <w:lang w:val="es-US" w:eastAsia="en-US"/>
            </w:rPr>
          </w:rPrChange>
        </w:rPr>
        <w:t xml:space="preserve">: Las redes de telecomunicaciones móviles (telefonía celular) operan en bandas de frecuencia diferentes a las utilizadas por los aviones para sus comunicaciones y sistemas de navegación. Las bandas de frecuencia para telefonía móvil generalmente están en el rango de 700 MHz a 2600 MHz, mientras </w:t>
      </w:r>
      <w:commentRangeStart w:id="165"/>
      <w:r w:rsidRPr="007449CB">
        <w:rPr>
          <w:rFonts w:ascii="Arial" w:eastAsia="Arial" w:hAnsi="Arial" w:cs="Arial"/>
          <w:bCs/>
          <w:color w:val="000000"/>
          <w:kern w:val="2"/>
          <w:sz w:val="22"/>
          <w:szCs w:val="22"/>
          <w:lang w:val="es-ES" w:eastAsia="en-US"/>
          <w:rPrChange w:id="166" w:author="Apple Store Pro" w:date="2024-07-10T09:00:00Z">
            <w:rPr>
              <w:rFonts w:ascii="Arial" w:eastAsia="Arial" w:hAnsi="Arial" w:cs="Arial"/>
              <w:bCs/>
              <w:color w:val="000000"/>
              <w:kern w:val="2"/>
              <w:sz w:val="22"/>
              <w:szCs w:val="22"/>
              <w:lang w:val="es-US" w:eastAsia="en-US"/>
            </w:rPr>
          </w:rPrChange>
        </w:rPr>
        <w:t>que los sistemas de aviación operan en frecuencias mucho más altas (como el rango de 960 MHz a 1215 MHz para navegación y 118 MHz a 137 MHz para comunicación de voz).</w:t>
      </w:r>
      <w:commentRangeEnd w:id="165"/>
      <w:r w:rsidR="004A0B69" w:rsidRPr="007449CB">
        <w:rPr>
          <w:rStyle w:val="Refdecomentario"/>
          <w:lang w:val="es-ES"/>
          <w:rPrChange w:id="167" w:author="Apple Store Pro" w:date="2024-07-10T09:00:00Z">
            <w:rPr>
              <w:rStyle w:val="Refdecomentario"/>
            </w:rPr>
          </w:rPrChange>
        </w:rPr>
        <w:commentReference w:id="165"/>
      </w:r>
    </w:p>
    <w:p w14:paraId="20E4C3A5" w14:textId="77777777" w:rsidR="00070F5E" w:rsidRPr="007449CB" w:rsidRDefault="00070F5E" w:rsidP="00070F5E">
      <w:pPr>
        <w:autoSpaceDE w:val="0"/>
        <w:autoSpaceDN w:val="0"/>
        <w:adjustRightInd w:val="0"/>
        <w:ind w:left="720"/>
        <w:jc w:val="both"/>
        <w:rPr>
          <w:rFonts w:ascii="Arial" w:eastAsia="Arial" w:hAnsi="Arial" w:cs="Arial"/>
          <w:bCs/>
          <w:color w:val="000000"/>
          <w:kern w:val="2"/>
          <w:sz w:val="22"/>
          <w:szCs w:val="22"/>
          <w:lang w:val="es-ES" w:eastAsia="en-US"/>
          <w:rPrChange w:id="168" w:author="Apple Store Pro" w:date="2024-07-10T09:00:00Z">
            <w:rPr>
              <w:rFonts w:ascii="Arial" w:eastAsia="Arial" w:hAnsi="Arial" w:cs="Arial"/>
              <w:bCs/>
              <w:color w:val="000000"/>
              <w:kern w:val="2"/>
              <w:sz w:val="22"/>
              <w:szCs w:val="22"/>
              <w:lang w:val="es-US" w:eastAsia="en-US"/>
            </w:rPr>
          </w:rPrChange>
        </w:rPr>
      </w:pPr>
    </w:p>
    <w:p w14:paraId="7885D296" w14:textId="77777777" w:rsidR="00070F5E" w:rsidRPr="007449CB"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ES" w:eastAsia="en-US"/>
          <w:rPrChange w:id="169" w:author="Apple Store Pro" w:date="2024-07-10T09:00:00Z">
            <w:rPr>
              <w:rFonts w:ascii="Arial" w:eastAsia="Arial" w:hAnsi="Arial" w:cs="Arial"/>
              <w:bCs/>
              <w:color w:val="000000"/>
              <w:kern w:val="2"/>
              <w:sz w:val="22"/>
              <w:szCs w:val="22"/>
              <w:lang w:val="es-US" w:eastAsia="en-US"/>
            </w:rPr>
          </w:rPrChange>
        </w:rPr>
      </w:pPr>
      <w:r w:rsidRPr="007449CB">
        <w:rPr>
          <w:rFonts w:ascii="Arial" w:eastAsia="Arial" w:hAnsi="Arial" w:cs="Arial"/>
          <w:b/>
          <w:bCs/>
          <w:color w:val="000000"/>
          <w:kern w:val="2"/>
          <w:sz w:val="22"/>
          <w:szCs w:val="22"/>
          <w:lang w:val="es-ES" w:eastAsia="en-US"/>
          <w:rPrChange w:id="170" w:author="Apple Store Pro" w:date="2024-07-10T09:00:00Z">
            <w:rPr>
              <w:rFonts w:ascii="Arial" w:eastAsia="Arial" w:hAnsi="Arial" w:cs="Arial"/>
              <w:b/>
              <w:bCs/>
              <w:color w:val="000000"/>
              <w:kern w:val="2"/>
              <w:sz w:val="22"/>
              <w:szCs w:val="22"/>
              <w:lang w:val="es-US" w:eastAsia="en-US"/>
            </w:rPr>
          </w:rPrChange>
        </w:rPr>
        <w:t>Regulación y Gestión del Espectro</w:t>
      </w:r>
      <w:r w:rsidRPr="007449CB">
        <w:rPr>
          <w:rFonts w:ascii="Arial" w:eastAsia="Arial" w:hAnsi="Arial" w:cs="Arial"/>
          <w:bCs/>
          <w:color w:val="000000"/>
          <w:kern w:val="2"/>
          <w:sz w:val="22"/>
          <w:szCs w:val="22"/>
          <w:lang w:val="es-ES" w:eastAsia="en-US"/>
          <w:rPrChange w:id="171" w:author="Apple Store Pro" w:date="2024-07-10T09:00:00Z">
            <w:rPr>
              <w:rFonts w:ascii="Arial" w:eastAsia="Arial" w:hAnsi="Arial" w:cs="Arial"/>
              <w:bCs/>
              <w:color w:val="000000"/>
              <w:kern w:val="2"/>
              <w:sz w:val="22"/>
              <w:szCs w:val="22"/>
              <w:lang w:val="es-US" w:eastAsia="en-US"/>
            </w:rPr>
          </w:rPrChange>
        </w:rPr>
        <w:t>: La asignación y regulación de estas frecuencias están gestionadas por entidades gubernamentales y organismos internacionales (como la Comisión de Regulación de Comunicaciones - CRC en Colombia y la Unión Internacional de Telecomunicaciones - UIT a nivel mundial). Estos organismos se aseguran de que no haya solapamiento o interferencia entre las diferentes bandas de frecuencia utilizadas por distintos servicios.</w:t>
      </w:r>
    </w:p>
    <w:p w14:paraId="7C7E7DC3" w14:textId="77777777" w:rsidR="00070F5E" w:rsidRPr="007449CB" w:rsidRDefault="00070F5E" w:rsidP="00070F5E">
      <w:pPr>
        <w:autoSpaceDE w:val="0"/>
        <w:autoSpaceDN w:val="0"/>
        <w:adjustRightInd w:val="0"/>
        <w:ind w:left="720"/>
        <w:jc w:val="both"/>
        <w:rPr>
          <w:rFonts w:ascii="Arial" w:eastAsia="Arial" w:hAnsi="Arial" w:cs="Arial"/>
          <w:bCs/>
          <w:color w:val="000000"/>
          <w:kern w:val="2"/>
          <w:sz w:val="22"/>
          <w:szCs w:val="22"/>
          <w:lang w:val="es-ES" w:eastAsia="en-US"/>
          <w:rPrChange w:id="172" w:author="Apple Store Pro" w:date="2024-07-10T09:00:00Z">
            <w:rPr>
              <w:rFonts w:ascii="Arial" w:eastAsia="Arial" w:hAnsi="Arial" w:cs="Arial"/>
              <w:bCs/>
              <w:color w:val="000000"/>
              <w:kern w:val="2"/>
              <w:sz w:val="22"/>
              <w:szCs w:val="22"/>
              <w:lang w:val="es-US" w:eastAsia="en-US"/>
            </w:rPr>
          </w:rPrChange>
        </w:rPr>
      </w:pPr>
    </w:p>
    <w:p w14:paraId="40ECB14A" w14:textId="77777777" w:rsidR="00070F5E" w:rsidRPr="007449CB"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ES" w:eastAsia="en-US"/>
          <w:rPrChange w:id="173" w:author="Apple Store Pro" w:date="2024-07-10T09:00:00Z">
            <w:rPr>
              <w:rFonts w:ascii="Arial" w:eastAsia="Arial" w:hAnsi="Arial" w:cs="Arial"/>
              <w:bCs/>
              <w:color w:val="000000"/>
              <w:kern w:val="2"/>
              <w:sz w:val="22"/>
              <w:szCs w:val="22"/>
              <w:lang w:val="es-US" w:eastAsia="en-US"/>
            </w:rPr>
          </w:rPrChange>
        </w:rPr>
      </w:pPr>
      <w:r w:rsidRPr="007449CB">
        <w:rPr>
          <w:rFonts w:ascii="Arial" w:eastAsia="Arial" w:hAnsi="Arial" w:cs="Arial"/>
          <w:b/>
          <w:bCs/>
          <w:color w:val="000000"/>
          <w:kern w:val="2"/>
          <w:sz w:val="22"/>
          <w:szCs w:val="22"/>
          <w:lang w:val="es-ES" w:eastAsia="en-US"/>
          <w:rPrChange w:id="174" w:author="Apple Store Pro" w:date="2024-07-10T09:00:00Z">
            <w:rPr>
              <w:rFonts w:ascii="Arial" w:eastAsia="Arial" w:hAnsi="Arial" w:cs="Arial"/>
              <w:b/>
              <w:bCs/>
              <w:color w:val="000000"/>
              <w:kern w:val="2"/>
              <w:sz w:val="22"/>
              <w:szCs w:val="22"/>
              <w:lang w:val="es-US" w:eastAsia="en-US"/>
            </w:rPr>
          </w:rPrChange>
        </w:rPr>
        <w:t>Tecnología de Red</w:t>
      </w:r>
      <w:r w:rsidRPr="007449CB">
        <w:rPr>
          <w:rFonts w:ascii="Arial" w:eastAsia="Arial" w:hAnsi="Arial" w:cs="Arial"/>
          <w:bCs/>
          <w:color w:val="000000"/>
          <w:kern w:val="2"/>
          <w:sz w:val="22"/>
          <w:szCs w:val="22"/>
          <w:lang w:val="es-ES" w:eastAsia="en-US"/>
          <w:rPrChange w:id="175" w:author="Apple Store Pro" w:date="2024-07-10T09:00:00Z">
            <w:rPr>
              <w:rFonts w:ascii="Arial" w:eastAsia="Arial" w:hAnsi="Arial" w:cs="Arial"/>
              <w:bCs/>
              <w:color w:val="000000"/>
              <w:kern w:val="2"/>
              <w:sz w:val="22"/>
              <w:szCs w:val="22"/>
              <w:lang w:val="es-US" w:eastAsia="en-US"/>
            </w:rPr>
          </w:rPrChange>
        </w:rPr>
        <w:t>: Las redes móviles están diseñadas para operar de manera robusta frente a interferencias externas. Los operadores de telecomunicaciones implementan tecnologías avanzadas para mitigar cualquier posible interferencia y asegurar una comunicación clara y continua para los usuarios.</w:t>
      </w:r>
      <w:commentRangeEnd w:id="162"/>
      <w:r w:rsidR="007449CB" w:rsidRPr="007449CB">
        <w:rPr>
          <w:rStyle w:val="Refdecomentario"/>
          <w:lang w:val="es-ES"/>
          <w:rPrChange w:id="176" w:author="Apple Store Pro" w:date="2024-07-10T09:00:00Z">
            <w:rPr>
              <w:rStyle w:val="Refdecomentario"/>
            </w:rPr>
          </w:rPrChange>
        </w:rPr>
        <w:commentReference w:id="162"/>
      </w:r>
    </w:p>
    <w:p w14:paraId="7362F0F9" w14:textId="77777777" w:rsidR="00070F5E" w:rsidRPr="007449CB" w:rsidRDefault="00070F5E" w:rsidP="007C369B">
      <w:pPr>
        <w:autoSpaceDE w:val="0"/>
        <w:autoSpaceDN w:val="0"/>
        <w:adjustRightInd w:val="0"/>
        <w:jc w:val="both"/>
        <w:rPr>
          <w:rFonts w:ascii="Arial" w:eastAsia="Arial" w:hAnsi="Arial" w:cs="Arial"/>
          <w:bCs/>
          <w:color w:val="000000"/>
          <w:kern w:val="2"/>
          <w:sz w:val="22"/>
          <w:szCs w:val="22"/>
          <w:lang w:val="es-ES" w:eastAsia="en-US"/>
          <w:rPrChange w:id="177" w:author="Apple Store Pro" w:date="2024-07-10T09:00:00Z">
            <w:rPr>
              <w:rFonts w:ascii="Arial" w:eastAsia="Arial" w:hAnsi="Arial" w:cs="Arial"/>
              <w:bCs/>
              <w:color w:val="000000"/>
              <w:kern w:val="2"/>
              <w:sz w:val="22"/>
              <w:szCs w:val="22"/>
              <w:lang w:val="es-US" w:eastAsia="en-US"/>
            </w:rPr>
          </w:rPrChange>
        </w:rPr>
      </w:pPr>
    </w:p>
    <w:p w14:paraId="1202F625" w14:textId="29C5E328" w:rsidR="007C369B" w:rsidRPr="007449CB" w:rsidRDefault="00070F5E" w:rsidP="007C369B">
      <w:pPr>
        <w:jc w:val="both"/>
        <w:rPr>
          <w:rFonts w:ascii="Arial" w:eastAsia="Calibri" w:hAnsi="Arial" w:cs="Arial"/>
          <w:sz w:val="22"/>
          <w:szCs w:val="22"/>
          <w:lang w:val="es-ES" w:eastAsia="en-US"/>
          <w:rPrChange w:id="178" w:author="Apple Store Pro" w:date="2024-07-10T09:00:00Z">
            <w:rPr>
              <w:rFonts w:ascii="Arial" w:eastAsia="Calibri" w:hAnsi="Arial" w:cs="Arial"/>
              <w:sz w:val="22"/>
              <w:szCs w:val="22"/>
              <w:lang w:eastAsia="en-US"/>
            </w:rPr>
          </w:rPrChange>
        </w:rPr>
      </w:pPr>
      <w:bookmarkStart w:id="179" w:name="_Hlk136424974"/>
      <w:bookmarkStart w:id="180" w:name="_Hlk135142923"/>
      <w:bookmarkStart w:id="181" w:name="_Hlk134607223"/>
      <w:bookmarkEnd w:id="86"/>
      <w:r w:rsidRPr="007449CB">
        <w:rPr>
          <w:rFonts w:ascii="Arial" w:eastAsia="Calibri" w:hAnsi="Arial" w:cs="Arial"/>
          <w:sz w:val="22"/>
          <w:szCs w:val="22"/>
          <w:lang w:val="es-ES" w:eastAsia="en-US"/>
          <w:rPrChange w:id="182" w:author="Apple Store Pro" w:date="2024-07-10T09:00:00Z">
            <w:rPr>
              <w:rFonts w:ascii="Arial" w:eastAsia="Calibri" w:hAnsi="Arial" w:cs="Arial"/>
              <w:sz w:val="22"/>
              <w:szCs w:val="22"/>
              <w:lang w:eastAsia="en-US"/>
            </w:rPr>
          </w:rPrChange>
        </w:rPr>
        <w:t>Por último, 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y del licenciamiento ambiental.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179"/>
      <w:r w:rsidRPr="007449CB">
        <w:rPr>
          <w:rFonts w:ascii="Arial" w:eastAsia="Calibri" w:hAnsi="Arial" w:cs="Arial"/>
          <w:sz w:val="22"/>
          <w:szCs w:val="22"/>
          <w:lang w:val="es-ES" w:eastAsia="en-US"/>
          <w:rPrChange w:id="183" w:author="Apple Store Pro" w:date="2024-07-10T09:00:00Z">
            <w:rPr>
              <w:rFonts w:ascii="Arial" w:eastAsia="Calibri" w:hAnsi="Arial" w:cs="Arial"/>
              <w:sz w:val="22"/>
              <w:szCs w:val="22"/>
              <w:lang w:eastAsia="en-US"/>
            </w:rPr>
          </w:rPrChange>
        </w:rPr>
        <w:t xml:space="preserve"> </w:t>
      </w:r>
      <w:bookmarkEnd w:id="180"/>
      <w:bookmarkEnd w:id="181"/>
    </w:p>
    <w:p w14:paraId="4FE740C4" w14:textId="77777777" w:rsidR="00146D7A" w:rsidRPr="007449CB"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7449CB" w:rsidRDefault="004C47AC" w:rsidP="004C47AC">
      <w:pPr>
        <w:pStyle w:val="Prrafodelista"/>
        <w:numPr>
          <w:ilvl w:val="0"/>
          <w:numId w:val="2"/>
        </w:numPr>
        <w:jc w:val="both"/>
        <w:rPr>
          <w:rFonts w:ascii="Arial" w:eastAsia="Arial" w:hAnsi="Arial" w:cs="Arial"/>
          <w:bCs/>
          <w:color w:val="000000"/>
          <w:sz w:val="22"/>
          <w:szCs w:val="22"/>
        </w:rPr>
      </w:pPr>
      <w:r w:rsidRPr="007449CB">
        <w:rPr>
          <w:rFonts w:ascii="Arial" w:hAnsi="Arial" w:cs="Arial"/>
          <w:i/>
          <w:iCs/>
          <w:color w:val="000000" w:themeColor="text1"/>
        </w:rPr>
        <w:t xml:space="preserve">(“…) </w:t>
      </w:r>
      <w:r w:rsidRPr="007449CB">
        <w:rPr>
          <w:rFonts w:asciiTheme="minorHAnsi" w:hAnsiTheme="minorHAnsi" w:cstheme="minorHAnsi"/>
          <w:i/>
          <w:iCs/>
        </w:rPr>
        <w:t xml:space="preserve">Pido que cambien de ruta o pasan por otro lugar esos aviones ya que las molestias ocasionadas son todos los días. Quedó atento, gracias </w:t>
      </w:r>
      <w:r w:rsidRPr="007449CB">
        <w:rPr>
          <w:rFonts w:asciiTheme="minorHAnsi" w:hAnsiTheme="minorHAnsi" w:cstheme="minorHAnsi"/>
          <w:i/>
          <w:iCs/>
          <w:color w:val="000000" w:themeColor="text1"/>
        </w:rPr>
        <w:t>(</w:t>
      </w:r>
      <w:r w:rsidRPr="007449CB">
        <w:rPr>
          <w:rFonts w:ascii="Arial" w:hAnsi="Arial" w:cs="Arial"/>
          <w:i/>
          <w:iCs/>
          <w:color w:val="000000" w:themeColor="text1"/>
        </w:rPr>
        <w:t>… “)</w:t>
      </w:r>
    </w:p>
    <w:p w14:paraId="53F024A9" w14:textId="77777777" w:rsidR="00070F5E" w:rsidRPr="007449CB" w:rsidRDefault="00070F5E" w:rsidP="00070F5E">
      <w:pPr>
        <w:jc w:val="both"/>
        <w:rPr>
          <w:rFonts w:ascii="Arial" w:eastAsia="Arial" w:hAnsi="Arial" w:cs="Arial"/>
          <w:bCs/>
          <w:color w:val="000000"/>
          <w:sz w:val="22"/>
          <w:szCs w:val="22"/>
          <w:lang w:val="es-ES"/>
          <w:rPrChange w:id="184" w:author="Apple Store Pro" w:date="2024-07-10T09:00:00Z">
            <w:rPr>
              <w:rFonts w:ascii="Arial" w:eastAsia="Arial" w:hAnsi="Arial" w:cs="Arial"/>
              <w:bCs/>
              <w:color w:val="000000"/>
              <w:sz w:val="22"/>
              <w:szCs w:val="22"/>
            </w:rPr>
          </w:rPrChange>
        </w:rPr>
      </w:pPr>
    </w:p>
    <w:p w14:paraId="130AB37B" w14:textId="361406DB" w:rsidR="00070F5E" w:rsidRPr="007449CB" w:rsidRDefault="00070F5E" w:rsidP="00070F5E">
      <w:pPr>
        <w:jc w:val="both"/>
        <w:rPr>
          <w:rFonts w:ascii="Arial" w:eastAsia="Calibri" w:hAnsi="Arial" w:cs="Arial"/>
          <w:sz w:val="22"/>
          <w:szCs w:val="22"/>
          <w:lang w:val="es-ES" w:eastAsia="en-US"/>
        </w:rPr>
      </w:pPr>
      <w:bookmarkStart w:id="185" w:name="_Hlk134185441"/>
      <w:r w:rsidRPr="007449CB">
        <w:rPr>
          <w:rFonts w:ascii="Arial" w:eastAsia="Calibri" w:hAnsi="Arial" w:cs="Arial"/>
          <w:sz w:val="22"/>
          <w:szCs w:val="22"/>
          <w:lang w:val="es-ES" w:eastAsia="en-US"/>
        </w:rPr>
        <w:lastRenderedPageBreak/>
        <w:t>En lo que respecta a las rutas o corredores aéreos, La Unidad Administrativa Especial de Aeronáutica Civil – Aerocivil tiene como objetivo garantizar el desarrollo de la aviación civil y de la administración del espacio aéreo en condiciones de seguridad</w:t>
      </w:r>
      <w:ins w:id="186" w:author="Apple Store Pro" w:date="2024-07-10T08:54:00Z">
        <w:r w:rsidR="004A0B69" w:rsidRPr="007449CB">
          <w:rPr>
            <w:rFonts w:ascii="Arial" w:eastAsia="Calibri" w:hAnsi="Arial" w:cs="Arial"/>
            <w:sz w:val="22"/>
            <w:szCs w:val="22"/>
            <w:lang w:val="es-ES" w:eastAsia="en-US"/>
          </w:rPr>
          <w:t xml:space="preserve"> para las </w:t>
        </w:r>
      </w:ins>
      <w:del w:id="187" w:author="Apple Store Pro" w:date="2024-07-10T08:54:00Z">
        <w:r w:rsidRPr="007449CB" w:rsidDel="004A0B69">
          <w:rPr>
            <w:rFonts w:ascii="Arial" w:eastAsia="Calibri" w:hAnsi="Arial" w:cs="Arial"/>
            <w:sz w:val="22"/>
            <w:szCs w:val="22"/>
            <w:lang w:val="es-ES" w:eastAsia="en-US"/>
          </w:rPr>
          <w:delText xml:space="preserve"> tanto</w:delText>
        </w:r>
      </w:del>
      <w:ins w:id="188" w:author="Apple Store Pro" w:date="2024-07-10T08:54:00Z">
        <w:r w:rsidR="004A0B69" w:rsidRPr="007449CB">
          <w:rPr>
            <w:rFonts w:ascii="Arial" w:eastAsia="Calibri" w:hAnsi="Arial" w:cs="Arial"/>
            <w:sz w:val="22"/>
            <w:szCs w:val="22"/>
            <w:lang w:val="es-ES" w:eastAsia="en-US"/>
          </w:rPr>
          <w:t>personas, tanto</w:t>
        </w:r>
      </w:ins>
      <w:r w:rsidRPr="007449CB">
        <w:rPr>
          <w:rFonts w:ascii="Arial" w:eastAsia="Calibri" w:hAnsi="Arial" w:cs="Arial"/>
          <w:sz w:val="22"/>
          <w:szCs w:val="22"/>
          <w:lang w:val="es-ES" w:eastAsia="en-US"/>
        </w:rPr>
        <w:t xml:space="preserve"> en aire como en tierra</w:t>
      </w:r>
      <w:ins w:id="189" w:author="Apple Store Pro" w:date="2024-07-10T08:54:00Z">
        <w:r w:rsidR="004A0B69" w:rsidRPr="007449CB">
          <w:rPr>
            <w:rFonts w:ascii="Arial" w:eastAsia="Calibri" w:hAnsi="Arial" w:cs="Arial"/>
            <w:sz w:val="22"/>
            <w:szCs w:val="22"/>
            <w:lang w:val="es-ES" w:eastAsia="en-US"/>
          </w:rPr>
          <w:t xml:space="preserve">, buscando la </w:t>
        </w:r>
      </w:ins>
      <w:del w:id="190" w:author="Apple Store Pro" w:date="2024-07-10T08:54:00Z">
        <w:r w:rsidRPr="007449CB" w:rsidDel="004A0B69">
          <w:rPr>
            <w:rFonts w:ascii="Arial" w:eastAsia="Calibri" w:hAnsi="Arial" w:cs="Arial"/>
            <w:sz w:val="22"/>
            <w:szCs w:val="22"/>
            <w:lang w:val="es-ES" w:eastAsia="en-US"/>
          </w:rPr>
          <w:delText xml:space="preserve"> y</w:delText>
        </w:r>
      </w:del>
      <w:r w:rsidRPr="007449CB">
        <w:rPr>
          <w:rFonts w:ascii="Arial" w:eastAsia="Calibri" w:hAnsi="Arial" w:cs="Arial"/>
          <w:sz w:val="22"/>
          <w:szCs w:val="22"/>
          <w:lang w:val="es-ES" w:eastAsia="en-US"/>
        </w:rPr>
        <w:t xml:space="preserve"> eficiencia</w:t>
      </w:r>
      <w:ins w:id="191" w:author="Apple Store Pro" w:date="2024-07-10T08:54:00Z">
        <w:r w:rsidR="004A0B69" w:rsidRPr="007449CB">
          <w:rPr>
            <w:rFonts w:ascii="Arial" w:eastAsia="Calibri" w:hAnsi="Arial" w:cs="Arial"/>
            <w:sz w:val="22"/>
            <w:szCs w:val="22"/>
            <w:lang w:val="es-ES" w:eastAsia="en-US"/>
          </w:rPr>
          <w:t xml:space="preserve"> </w:t>
        </w:r>
      </w:ins>
      <w:del w:id="192" w:author="Apple Store Pro" w:date="2024-07-10T08:54:00Z">
        <w:r w:rsidRPr="007449CB" w:rsidDel="004A0B69">
          <w:rPr>
            <w:rFonts w:ascii="Arial" w:eastAsia="Calibri" w:hAnsi="Arial" w:cs="Arial"/>
            <w:sz w:val="22"/>
            <w:szCs w:val="22"/>
            <w:lang w:val="es-ES" w:eastAsia="en-US"/>
          </w:rPr>
          <w:delText>,</w:delText>
        </w:r>
      </w:del>
      <w:r w:rsidRPr="007449CB">
        <w:rPr>
          <w:rFonts w:ascii="Arial" w:eastAsia="Calibri" w:hAnsi="Arial" w:cs="Arial"/>
          <w:sz w:val="22"/>
          <w:szCs w:val="22"/>
          <w:lang w:val="es-ES" w:eastAsia="en-US"/>
        </w:rPr>
        <w:t xml:space="preserve">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w:t>
      </w:r>
      <w:commentRangeStart w:id="193"/>
      <w:r w:rsidRPr="007449CB">
        <w:rPr>
          <w:rFonts w:ascii="Arial" w:eastAsia="Calibri" w:hAnsi="Arial" w:cs="Arial"/>
          <w:sz w:val="22"/>
          <w:szCs w:val="22"/>
          <w:lang w:val="es-ES" w:eastAsia="en-US"/>
        </w:rPr>
        <w:t xml:space="preserve">cargo de la </w:t>
      </w:r>
      <w:r w:rsidRPr="007449CB">
        <w:rPr>
          <w:rFonts w:ascii="Arial" w:eastAsia="Calibri" w:hAnsi="Arial" w:cs="Arial"/>
          <w:color w:val="000000"/>
          <w:sz w:val="22"/>
          <w:szCs w:val="22"/>
          <w:shd w:val="clear" w:color="auto" w:fill="FFFFFF"/>
          <w:lang w:val="es-ES" w:eastAsia="en-US"/>
        </w:rPr>
        <w:t>Dirección de Operaciones de Navegación Aérea</w:t>
      </w:r>
      <w:r w:rsidRPr="007449CB">
        <w:rPr>
          <w:rFonts w:ascii="Arial" w:eastAsia="Calibri" w:hAnsi="Arial" w:cs="Arial"/>
          <w:sz w:val="22"/>
          <w:szCs w:val="22"/>
          <w:lang w:val="es-ES" w:eastAsia="en-US"/>
        </w:rPr>
        <w:t>.</w:t>
      </w:r>
      <w:bookmarkEnd w:id="185"/>
      <w:commentRangeEnd w:id="193"/>
      <w:r w:rsidR="004A0B69" w:rsidRPr="007449CB">
        <w:rPr>
          <w:rStyle w:val="Refdecomentario"/>
          <w:lang w:val="es-ES"/>
          <w:rPrChange w:id="194" w:author="Apple Store Pro" w:date="2024-07-10T09:00:00Z">
            <w:rPr>
              <w:rStyle w:val="Refdecomentario"/>
            </w:rPr>
          </w:rPrChange>
        </w:rPr>
        <w:commentReference w:id="193"/>
      </w:r>
    </w:p>
    <w:p w14:paraId="7F34717A" w14:textId="77777777" w:rsidR="00070F5E" w:rsidRPr="007449CB" w:rsidRDefault="00070F5E" w:rsidP="00070F5E">
      <w:pPr>
        <w:jc w:val="both"/>
        <w:rPr>
          <w:rFonts w:ascii="Arial" w:eastAsia="Calibri" w:hAnsi="Arial" w:cs="Arial"/>
          <w:sz w:val="22"/>
          <w:szCs w:val="22"/>
          <w:lang w:val="es-ES" w:eastAsia="en-US"/>
        </w:rPr>
      </w:pPr>
    </w:p>
    <w:p w14:paraId="27505722" w14:textId="10CBAF43" w:rsidR="00070F5E" w:rsidRPr="007449CB" w:rsidRDefault="007449CB" w:rsidP="00070F5E">
      <w:pPr>
        <w:autoSpaceDE w:val="0"/>
        <w:autoSpaceDN w:val="0"/>
        <w:adjustRightInd w:val="0"/>
        <w:jc w:val="both"/>
        <w:rPr>
          <w:rFonts w:ascii="Arial" w:hAnsi="Arial" w:cs="Arial"/>
          <w:sz w:val="22"/>
          <w:szCs w:val="22"/>
          <w:lang w:val="es-ES"/>
        </w:rPr>
      </w:pPr>
      <w:bookmarkStart w:id="195" w:name="_Hlk134006590"/>
      <w:bookmarkStart w:id="196" w:name="_Hlk132187061"/>
      <w:bookmarkStart w:id="197" w:name="_Hlk128470666"/>
      <w:bookmarkStart w:id="198" w:name="_Hlk137027983"/>
      <w:ins w:id="199" w:author="Apple Store Pro" w:date="2024-07-10T08:56:00Z">
        <w:r w:rsidRPr="007449CB">
          <w:rPr>
            <w:rFonts w:ascii="Arial" w:eastAsia="Arial" w:hAnsi="Arial" w:cs="Arial"/>
            <w:bCs/>
            <w:color w:val="000000"/>
            <w:sz w:val="22"/>
            <w:szCs w:val="22"/>
            <w:lang w:val="es-ES"/>
          </w:rPr>
          <w:t xml:space="preserve">No obstante, se informa que a </w:t>
        </w:r>
      </w:ins>
      <w:del w:id="200" w:author="Apple Store Pro" w:date="2024-07-10T08:56:00Z">
        <w:r w:rsidR="00070F5E" w:rsidRPr="007449CB" w:rsidDel="007449CB">
          <w:rPr>
            <w:rFonts w:ascii="Arial" w:eastAsia="Arial" w:hAnsi="Arial" w:cs="Arial"/>
            <w:bCs/>
            <w:color w:val="000000"/>
            <w:sz w:val="22"/>
            <w:szCs w:val="22"/>
            <w:lang w:val="es-ES"/>
          </w:rPr>
          <w:delText>A</w:delText>
        </w:r>
      </w:del>
      <w:r w:rsidR="00070F5E" w:rsidRPr="007449CB">
        <w:rPr>
          <w:rFonts w:ascii="Arial" w:eastAsia="Arial" w:hAnsi="Arial" w:cs="Arial"/>
          <w:bCs/>
          <w:color w:val="000000"/>
          <w:sz w:val="22"/>
          <w:szCs w:val="22"/>
          <w:lang w:val="es-ES"/>
        </w:rPr>
        <w:t xml:space="preserve">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00070F5E" w:rsidRPr="007449CB">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00070F5E" w:rsidRPr="007449CB">
        <w:rPr>
          <w:rFonts w:ascii="Arial" w:hAnsi="Arial" w:cs="Arial"/>
          <w:color w:val="000000"/>
          <w:sz w:val="22"/>
          <w:szCs w:val="22"/>
          <w:shd w:val="clear" w:color="auto" w:fill="FFFFFF"/>
          <w:lang w:val="es-ES"/>
          <w:rPrChange w:id="201" w:author="Apple Store Pro" w:date="2024-07-10T09:00:00Z">
            <w:rPr>
              <w:rFonts w:ascii="Arial" w:hAnsi="Arial" w:cs="Arial"/>
              <w:color w:val="000000"/>
              <w:sz w:val="22"/>
              <w:szCs w:val="22"/>
              <w:shd w:val="clear" w:color="auto" w:fill="FFFFFF"/>
            </w:rPr>
          </w:rPrChange>
        </w:rPr>
        <w:t>Operaciones de Navegación Aérea</w:t>
      </w:r>
      <w:r w:rsidR="00070F5E" w:rsidRPr="007449CB">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00070F5E" w:rsidRPr="007449CB">
        <w:rPr>
          <w:rFonts w:ascii="Arial" w:hAnsi="Arial" w:cs="Arial"/>
          <w:sz w:val="22"/>
          <w:szCs w:val="22"/>
          <w:vertAlign w:val="superscript"/>
          <w:lang w:val="es-ES"/>
        </w:rPr>
        <w:endnoteReference w:id="13"/>
      </w:r>
      <w:r w:rsidR="00070F5E" w:rsidRPr="007449CB">
        <w:rPr>
          <w:rFonts w:ascii="Arial" w:hAnsi="Arial" w:cs="Arial"/>
          <w:sz w:val="22"/>
          <w:szCs w:val="22"/>
          <w:lang w:val="es-ES"/>
        </w:rPr>
        <w:t xml:space="preserve"> y las normativas nacionales expuestas en los Reglamentos Aeronáuticos de Colombia - RAC.  Estas rutas son diseñadas bajo los Documentos 9829</w:t>
      </w:r>
      <w:r w:rsidR="00070F5E" w:rsidRPr="007449CB">
        <w:rPr>
          <w:rFonts w:ascii="Arial" w:hAnsi="Arial" w:cs="Arial"/>
          <w:sz w:val="22"/>
          <w:szCs w:val="22"/>
          <w:vertAlign w:val="superscript"/>
          <w:lang w:val="es-ES"/>
        </w:rPr>
        <w:endnoteReference w:id="14"/>
      </w:r>
      <w:r w:rsidR="00070F5E" w:rsidRPr="007449CB">
        <w:rPr>
          <w:rFonts w:ascii="Arial" w:hAnsi="Arial" w:cs="Arial"/>
          <w:sz w:val="22"/>
          <w:szCs w:val="22"/>
          <w:lang w:val="es-ES"/>
        </w:rPr>
        <w:t>, 8168</w:t>
      </w:r>
      <w:r w:rsidR="00070F5E" w:rsidRPr="007449CB">
        <w:rPr>
          <w:rFonts w:ascii="Arial" w:hAnsi="Arial" w:cs="Arial"/>
          <w:sz w:val="22"/>
          <w:szCs w:val="22"/>
          <w:vertAlign w:val="superscript"/>
          <w:lang w:val="es-ES"/>
        </w:rPr>
        <w:endnoteReference w:id="15"/>
      </w:r>
      <w:r w:rsidR="00070F5E" w:rsidRPr="007449CB">
        <w:rPr>
          <w:rFonts w:ascii="Arial" w:hAnsi="Arial" w:cs="Arial"/>
          <w:sz w:val="22"/>
          <w:szCs w:val="22"/>
          <w:lang w:val="es-ES"/>
        </w:rPr>
        <w:t>, 9931</w:t>
      </w:r>
      <w:r w:rsidR="00070F5E" w:rsidRPr="007449CB">
        <w:rPr>
          <w:rFonts w:ascii="Arial" w:hAnsi="Arial" w:cs="Arial"/>
          <w:sz w:val="22"/>
          <w:szCs w:val="22"/>
          <w:vertAlign w:val="superscript"/>
          <w:lang w:val="es-ES"/>
        </w:rPr>
        <w:endnoteReference w:id="16"/>
      </w:r>
      <w:r w:rsidR="00070F5E" w:rsidRPr="007449CB">
        <w:rPr>
          <w:rFonts w:ascii="Arial" w:hAnsi="Arial" w:cs="Arial"/>
          <w:sz w:val="22"/>
          <w:szCs w:val="22"/>
          <w:lang w:val="es-ES"/>
        </w:rPr>
        <w:t>, 9993</w:t>
      </w:r>
      <w:r w:rsidR="00070F5E" w:rsidRPr="007449CB">
        <w:rPr>
          <w:rFonts w:ascii="Arial" w:hAnsi="Arial" w:cs="Arial"/>
          <w:sz w:val="22"/>
          <w:szCs w:val="22"/>
          <w:vertAlign w:val="superscript"/>
          <w:lang w:val="es-ES"/>
        </w:rPr>
        <w:endnoteReference w:id="17"/>
      </w:r>
      <w:r w:rsidR="00070F5E" w:rsidRPr="007449CB">
        <w:rPr>
          <w:rFonts w:ascii="Arial" w:hAnsi="Arial" w:cs="Arial"/>
          <w:sz w:val="22"/>
          <w:szCs w:val="22"/>
          <w:lang w:val="es-ES"/>
        </w:rPr>
        <w:t>,9992</w:t>
      </w:r>
      <w:r w:rsidR="00070F5E" w:rsidRPr="007449CB">
        <w:rPr>
          <w:rFonts w:ascii="Arial" w:hAnsi="Arial" w:cs="Arial"/>
          <w:sz w:val="22"/>
          <w:szCs w:val="22"/>
          <w:vertAlign w:val="superscript"/>
          <w:lang w:val="es-ES"/>
        </w:rPr>
        <w:endnoteReference w:id="18"/>
      </w:r>
      <w:r w:rsidR="00070F5E" w:rsidRPr="007449CB">
        <w:rPr>
          <w:rFonts w:ascii="Arial" w:hAnsi="Arial" w:cs="Arial"/>
          <w:sz w:val="22"/>
          <w:szCs w:val="22"/>
          <w:lang w:val="es-ES"/>
        </w:rPr>
        <w:t>, 9888</w:t>
      </w:r>
      <w:r w:rsidR="00070F5E" w:rsidRPr="007449CB">
        <w:rPr>
          <w:rFonts w:ascii="Arial" w:hAnsi="Arial" w:cs="Arial"/>
          <w:sz w:val="22"/>
          <w:szCs w:val="22"/>
          <w:vertAlign w:val="superscript"/>
          <w:lang w:val="es-ES"/>
        </w:rPr>
        <w:endnoteReference w:id="19"/>
      </w:r>
      <w:r w:rsidR="00070F5E" w:rsidRPr="007449CB">
        <w:rPr>
          <w:rFonts w:ascii="Arial" w:hAnsi="Arial" w:cs="Arial"/>
          <w:sz w:val="22"/>
          <w:szCs w:val="22"/>
          <w:lang w:val="es-ES"/>
        </w:rPr>
        <w:t>, 10031</w:t>
      </w:r>
      <w:r w:rsidR="00070F5E" w:rsidRPr="007449CB">
        <w:rPr>
          <w:rFonts w:ascii="Arial" w:hAnsi="Arial" w:cs="Arial"/>
          <w:sz w:val="22"/>
          <w:szCs w:val="22"/>
          <w:vertAlign w:val="superscript"/>
          <w:lang w:val="es-ES"/>
        </w:rPr>
        <w:endnoteReference w:id="20"/>
      </w:r>
      <w:r w:rsidR="00070F5E" w:rsidRPr="007449CB">
        <w:rPr>
          <w:rFonts w:ascii="Arial" w:hAnsi="Arial" w:cs="Arial"/>
          <w:sz w:val="22"/>
          <w:szCs w:val="22"/>
          <w:lang w:val="es-ES"/>
        </w:rPr>
        <w:t xml:space="preserve"> de la OACI y los RAC</w:t>
      </w:r>
      <w:r w:rsidR="00070F5E" w:rsidRPr="007449CB">
        <w:rPr>
          <w:rFonts w:ascii="Arial" w:hAnsi="Arial" w:cs="Arial"/>
          <w:sz w:val="22"/>
          <w:szCs w:val="22"/>
          <w:vertAlign w:val="superscript"/>
          <w:lang w:val="es-ES"/>
        </w:rPr>
        <w:endnoteReference w:id="21"/>
      </w:r>
      <w:r w:rsidR="00070F5E" w:rsidRPr="007449CB">
        <w:rPr>
          <w:rFonts w:ascii="Arial" w:hAnsi="Arial" w:cs="Arial"/>
          <w:sz w:val="22"/>
          <w:szCs w:val="22"/>
          <w:lang w:val="es-ES"/>
        </w:rPr>
        <w:t xml:space="preserve"> 4</w:t>
      </w:r>
      <w:r w:rsidR="00070F5E" w:rsidRPr="007449CB">
        <w:rPr>
          <w:rFonts w:ascii="Arial" w:hAnsi="Arial" w:cs="Arial"/>
          <w:sz w:val="22"/>
          <w:szCs w:val="22"/>
          <w:vertAlign w:val="superscript"/>
          <w:lang w:val="es-ES"/>
        </w:rPr>
        <w:endnoteReference w:id="22"/>
      </w:r>
      <w:r w:rsidR="00070F5E" w:rsidRPr="007449CB">
        <w:rPr>
          <w:rFonts w:ascii="Arial" w:hAnsi="Arial" w:cs="Arial"/>
          <w:sz w:val="22"/>
          <w:szCs w:val="22"/>
          <w:lang w:val="es-ES"/>
        </w:rPr>
        <w:t>, 14</w:t>
      </w:r>
      <w:r w:rsidR="00070F5E" w:rsidRPr="007449CB">
        <w:rPr>
          <w:rFonts w:ascii="Arial" w:hAnsi="Arial" w:cs="Arial"/>
          <w:sz w:val="22"/>
          <w:szCs w:val="22"/>
          <w:vertAlign w:val="superscript"/>
          <w:lang w:val="es-ES"/>
        </w:rPr>
        <w:endnoteReference w:id="23"/>
      </w:r>
      <w:r w:rsidR="00070F5E" w:rsidRPr="007449CB">
        <w:rPr>
          <w:rFonts w:ascii="Arial" w:hAnsi="Arial" w:cs="Arial"/>
          <w:sz w:val="22"/>
          <w:szCs w:val="22"/>
          <w:lang w:val="es-ES"/>
        </w:rPr>
        <w:t>, 204</w:t>
      </w:r>
      <w:r w:rsidR="00070F5E" w:rsidRPr="007449CB">
        <w:rPr>
          <w:rFonts w:ascii="Arial" w:hAnsi="Arial" w:cs="Arial"/>
          <w:sz w:val="22"/>
          <w:szCs w:val="22"/>
          <w:vertAlign w:val="superscript"/>
          <w:lang w:val="es-ES"/>
        </w:rPr>
        <w:endnoteReference w:id="24"/>
      </w:r>
      <w:r w:rsidR="00070F5E" w:rsidRPr="007449CB">
        <w:rPr>
          <w:rFonts w:ascii="Arial" w:hAnsi="Arial" w:cs="Arial"/>
          <w:sz w:val="22"/>
          <w:szCs w:val="22"/>
          <w:lang w:val="es-ES"/>
        </w:rPr>
        <w:t xml:space="preserve"> y 211</w:t>
      </w:r>
      <w:r w:rsidR="00070F5E" w:rsidRPr="007449CB">
        <w:rPr>
          <w:rFonts w:ascii="Arial" w:hAnsi="Arial" w:cs="Arial"/>
          <w:sz w:val="22"/>
          <w:szCs w:val="22"/>
          <w:vertAlign w:val="superscript"/>
          <w:lang w:val="es-ES"/>
        </w:rPr>
        <w:endnoteReference w:id="25"/>
      </w:r>
      <w:r w:rsidR="00070F5E" w:rsidRPr="007449CB">
        <w:rPr>
          <w:rFonts w:ascii="Arial" w:hAnsi="Arial" w:cs="Arial"/>
          <w:sz w:val="22"/>
          <w:szCs w:val="22"/>
          <w:lang w:val="es-ES"/>
        </w:rPr>
        <w:t>. Estas cartas de navegación se encuentran en el La AIP</w:t>
      </w:r>
      <w:r w:rsidR="00070F5E" w:rsidRPr="007449CB">
        <w:rPr>
          <w:rFonts w:ascii="Arial" w:hAnsi="Arial" w:cs="Arial"/>
          <w:sz w:val="22"/>
          <w:szCs w:val="22"/>
          <w:vertAlign w:val="superscript"/>
          <w:lang w:val="es-ES"/>
        </w:rPr>
        <w:endnoteReference w:id="26"/>
      </w:r>
      <w:r w:rsidR="00070F5E" w:rsidRPr="007449CB">
        <w:rPr>
          <w:rFonts w:ascii="Arial" w:hAnsi="Arial" w:cs="Arial"/>
          <w:sz w:val="22"/>
          <w:szCs w:val="22"/>
          <w:lang w:val="es-ES"/>
        </w:rPr>
        <w:t xml:space="preserve"> Colombia AD</w:t>
      </w:r>
      <w:r w:rsidR="00070F5E" w:rsidRPr="007449CB">
        <w:rPr>
          <w:rFonts w:ascii="Arial" w:hAnsi="Arial" w:cs="Arial"/>
          <w:sz w:val="22"/>
          <w:szCs w:val="22"/>
          <w:vertAlign w:val="superscript"/>
          <w:lang w:val="es-ES"/>
        </w:rPr>
        <w:endnoteReference w:id="27"/>
      </w:r>
      <w:r w:rsidR="00070F5E" w:rsidRPr="007449CB">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bookmarkEnd w:id="195"/>
      <w:bookmarkEnd w:id="196"/>
    </w:p>
    <w:p w14:paraId="3EDCA949" w14:textId="77777777" w:rsidR="00070F5E" w:rsidRPr="007449CB" w:rsidRDefault="00070F5E" w:rsidP="00070F5E">
      <w:pPr>
        <w:autoSpaceDE w:val="0"/>
        <w:autoSpaceDN w:val="0"/>
        <w:adjustRightInd w:val="0"/>
        <w:jc w:val="both"/>
        <w:rPr>
          <w:rFonts w:ascii="Arial" w:hAnsi="Arial" w:cs="Arial"/>
          <w:sz w:val="22"/>
          <w:szCs w:val="22"/>
          <w:lang w:val="es-ES"/>
        </w:rPr>
      </w:pPr>
    </w:p>
    <w:p w14:paraId="12A0F6C5" w14:textId="77777777" w:rsidR="00070F5E" w:rsidRPr="007449CB" w:rsidRDefault="00070F5E" w:rsidP="00070F5E">
      <w:pPr>
        <w:jc w:val="both"/>
        <w:rPr>
          <w:rFonts w:ascii="Arial" w:hAnsi="Arial" w:cs="Arial"/>
          <w:sz w:val="22"/>
          <w:szCs w:val="22"/>
          <w:lang w:val="es-ES"/>
        </w:rPr>
      </w:pPr>
      <w:bookmarkStart w:id="202" w:name="_Hlk136869554"/>
      <w:bookmarkStart w:id="203" w:name="_Hlk134006736"/>
      <w:bookmarkStart w:id="204" w:name="_Hlk134178295"/>
      <w:r w:rsidRPr="007449CB">
        <w:rPr>
          <w:rFonts w:ascii="Arial" w:hAnsi="Arial" w:cs="Arial"/>
          <w:sz w:val="22"/>
          <w:szCs w:val="22"/>
          <w:lang w:val="es-ES"/>
        </w:rPr>
        <w:t xml:space="preserve">Como conclusión, los procedimientos aéreos realizados sobre el sector están sujetos al cumplimiento de lo establecido en las cartas de navegación aérea para el espacio aéreo del Aeropuerto </w:t>
      </w:r>
      <w:bookmarkStart w:id="205" w:name="_Hlk132032765"/>
      <w:r w:rsidRPr="007449CB">
        <w:rPr>
          <w:rFonts w:ascii="Arial" w:hAnsi="Arial" w:cs="Arial"/>
          <w:sz w:val="22"/>
          <w:szCs w:val="22"/>
          <w:lang w:val="es-ES"/>
        </w:rPr>
        <w:t>Internacional El Dorado</w:t>
      </w:r>
      <w:bookmarkEnd w:id="205"/>
      <w:r w:rsidRPr="007449CB">
        <w:rPr>
          <w:rFonts w:ascii="Arial" w:hAnsi="Arial" w:cs="Arial"/>
          <w:sz w:val="22"/>
          <w:szCs w:val="22"/>
          <w:lang w:val="es-ES"/>
        </w:rPr>
        <w:t xml:space="preserve">, tal como lo establece y administra la </w:t>
      </w:r>
      <w:r w:rsidRPr="007449CB">
        <w:rPr>
          <w:rStyle w:val="xxelementtoproof"/>
          <w:rFonts w:ascii="Arial" w:hAnsi="Arial" w:cs="Arial"/>
          <w:color w:val="000000"/>
          <w:sz w:val="22"/>
          <w:szCs w:val="22"/>
          <w:shd w:val="clear" w:color="auto" w:fill="FFFFFF"/>
          <w:lang w:val="es-ES"/>
          <w:rPrChange w:id="206" w:author="Apple Store Pro" w:date="2024-07-10T09:00:00Z">
            <w:rPr>
              <w:rStyle w:val="xxelementtoproof"/>
              <w:rFonts w:ascii="Arial" w:hAnsi="Arial" w:cs="Arial"/>
              <w:color w:val="000000"/>
              <w:sz w:val="22"/>
              <w:szCs w:val="22"/>
              <w:shd w:val="clear" w:color="auto" w:fill="FFFFFF"/>
            </w:rPr>
          </w:rPrChange>
        </w:rPr>
        <w:t>Dirección de Operaciones de Navegación Aérea</w:t>
      </w:r>
      <w:r w:rsidRPr="007449CB">
        <w:rPr>
          <w:rFonts w:ascii="Arial" w:hAnsi="Arial" w:cs="Arial"/>
          <w:sz w:val="22"/>
          <w:szCs w:val="22"/>
          <w:lang w:val="es-ES"/>
          <w:rPrChange w:id="207" w:author="Apple Store Pro" w:date="2024-07-10T09:00:00Z">
            <w:rPr>
              <w:rFonts w:ascii="Arial" w:hAnsi="Arial" w:cs="Arial"/>
              <w:sz w:val="22"/>
              <w:szCs w:val="22"/>
            </w:rPr>
          </w:rPrChange>
        </w:rPr>
        <w:t xml:space="preserve"> </w:t>
      </w:r>
      <w:r w:rsidRPr="007449CB">
        <w:rPr>
          <w:rFonts w:ascii="Arial" w:hAnsi="Arial" w:cs="Arial"/>
          <w:sz w:val="22"/>
          <w:szCs w:val="22"/>
          <w:lang w:val="es-ES"/>
        </w:rPr>
        <w:t>y la licencia ambiental otorgada por la ANLA.</w:t>
      </w:r>
      <w:bookmarkEnd w:id="202"/>
      <w:r w:rsidRPr="007449CB">
        <w:rPr>
          <w:rFonts w:ascii="Arial" w:hAnsi="Arial" w:cs="Arial"/>
          <w:sz w:val="22"/>
          <w:szCs w:val="22"/>
          <w:lang w:val="es-ES"/>
        </w:rPr>
        <w:t xml:space="preserve"> </w:t>
      </w:r>
      <w:bookmarkEnd w:id="203"/>
    </w:p>
    <w:bookmarkEnd w:id="204"/>
    <w:p w14:paraId="4F4AD309" w14:textId="77777777" w:rsidR="00070F5E" w:rsidRPr="007449CB" w:rsidRDefault="00070F5E" w:rsidP="00070F5E">
      <w:pPr>
        <w:autoSpaceDE w:val="0"/>
        <w:autoSpaceDN w:val="0"/>
        <w:adjustRightInd w:val="0"/>
        <w:jc w:val="both"/>
        <w:rPr>
          <w:rFonts w:ascii="Arial" w:hAnsi="Arial" w:cs="Arial"/>
          <w:sz w:val="22"/>
          <w:szCs w:val="22"/>
          <w:lang w:val="es-ES"/>
        </w:rPr>
      </w:pPr>
    </w:p>
    <w:bookmarkEnd w:id="197"/>
    <w:bookmarkEnd w:id="198"/>
    <w:p w14:paraId="3515744D" w14:textId="77777777" w:rsidR="00070F5E" w:rsidRPr="007449CB" w:rsidRDefault="00070F5E" w:rsidP="00070F5E">
      <w:pPr>
        <w:jc w:val="both"/>
        <w:rPr>
          <w:rFonts w:ascii="Arial" w:eastAsia="Calibri" w:hAnsi="Arial" w:cs="Arial"/>
          <w:sz w:val="22"/>
          <w:szCs w:val="22"/>
          <w:lang w:val="es-ES" w:eastAsia="en-US"/>
          <w:rPrChange w:id="208" w:author="Apple Store Pro" w:date="2024-07-10T09:00:00Z">
            <w:rPr>
              <w:rFonts w:ascii="Arial" w:eastAsia="Calibri" w:hAnsi="Arial" w:cs="Arial"/>
              <w:sz w:val="22"/>
              <w:szCs w:val="22"/>
              <w:lang w:eastAsia="en-US"/>
            </w:rPr>
          </w:rPrChange>
        </w:rPr>
      </w:pPr>
      <w:r w:rsidRPr="007449CB">
        <w:rPr>
          <w:rFonts w:ascii="Arial" w:eastAsia="Arial" w:hAnsi="Arial" w:cs="Arial"/>
          <w:bCs/>
          <w:color w:val="000000"/>
          <w:sz w:val="22"/>
          <w:szCs w:val="22"/>
          <w:lang w:val="es-ES"/>
          <w:rPrChange w:id="209" w:author="Apple Store Pro" w:date="2024-07-10T09:00:00Z">
            <w:rPr>
              <w:rFonts w:ascii="Arial" w:eastAsia="Arial" w:hAnsi="Arial" w:cs="Arial"/>
              <w:bCs/>
              <w:color w:val="000000"/>
              <w:sz w:val="22"/>
              <w:szCs w:val="22"/>
            </w:rPr>
          </w:rPrChange>
        </w:rPr>
        <w:t xml:space="preserve">Adicional, </w:t>
      </w:r>
      <w:bookmarkStart w:id="210" w:name="_Hlk133240888"/>
      <w:bookmarkStart w:id="211" w:name="_Hlk131411022"/>
      <w:bookmarkStart w:id="212" w:name="_Hlk134608157"/>
      <w:bookmarkStart w:id="213" w:name="_Hlk136874523"/>
      <w:bookmarkStart w:id="214" w:name="_Hlk135143027"/>
      <w:r w:rsidRPr="007449CB">
        <w:rPr>
          <w:rFonts w:ascii="Arial" w:eastAsia="Calibri" w:hAnsi="Arial" w:cs="Arial"/>
          <w:sz w:val="22"/>
          <w:szCs w:val="22"/>
          <w:lang w:val="es-ES" w:eastAsia="en-US"/>
          <w:rPrChange w:id="215" w:author="Apple Store Pro" w:date="2024-07-10T09:00:00Z">
            <w:rPr>
              <w:rFonts w:ascii="Arial" w:eastAsia="Calibri" w:hAnsi="Arial" w:cs="Arial"/>
              <w:sz w:val="22"/>
              <w:szCs w:val="22"/>
              <w:lang w:eastAsia="en-US"/>
            </w:rPr>
          </w:rPrChange>
        </w:rPr>
        <w:t>El Ministerio de Ambiente y Desarrollo Sostenible – MADS</w:t>
      </w:r>
      <w:r w:rsidRPr="007449CB">
        <w:rPr>
          <w:rFonts w:ascii="Arial" w:eastAsia="Calibri" w:hAnsi="Arial" w:cs="Arial"/>
          <w:sz w:val="22"/>
          <w:szCs w:val="22"/>
          <w:vertAlign w:val="superscript"/>
          <w:lang w:val="es-ES" w:eastAsia="en-US"/>
          <w:rPrChange w:id="216" w:author="Apple Store Pro" w:date="2024-07-10T09:00:00Z">
            <w:rPr>
              <w:rFonts w:ascii="Arial" w:eastAsia="Calibri" w:hAnsi="Arial" w:cs="Arial"/>
              <w:sz w:val="22"/>
              <w:szCs w:val="22"/>
              <w:vertAlign w:val="superscript"/>
              <w:lang w:eastAsia="en-US"/>
            </w:rPr>
          </w:rPrChange>
        </w:rPr>
        <w:endnoteReference w:id="28"/>
      </w:r>
      <w:r w:rsidRPr="007449CB">
        <w:rPr>
          <w:rFonts w:ascii="Arial" w:eastAsia="Calibri" w:hAnsi="Arial" w:cs="Arial"/>
          <w:sz w:val="22"/>
          <w:szCs w:val="22"/>
          <w:lang w:val="es-ES" w:eastAsia="en-US"/>
          <w:rPrChange w:id="217" w:author="Apple Store Pro" w:date="2024-07-10T09:00:00Z">
            <w:rPr>
              <w:rFonts w:ascii="Arial" w:eastAsia="Calibri" w:hAnsi="Arial" w:cs="Arial"/>
              <w:sz w:val="22"/>
              <w:szCs w:val="22"/>
              <w:lang w:eastAsia="en-US"/>
            </w:rPr>
          </w:rPrChange>
        </w:rPr>
        <w:t>, así como la Autoridad Nacional de Licencias Ambientales – ANLA, establece mediante la licencia ambiental una serie de determinaciones y obligaciones a La Unidad Administrativa Especial de Aeronáutica Civil – UAEAC</w:t>
      </w:r>
      <w:r w:rsidRPr="007449CB">
        <w:rPr>
          <w:rFonts w:ascii="Arial" w:eastAsia="Calibri" w:hAnsi="Arial" w:cs="Arial"/>
          <w:sz w:val="22"/>
          <w:szCs w:val="22"/>
          <w:vertAlign w:val="superscript"/>
          <w:lang w:val="es-ES" w:eastAsia="en-US"/>
          <w:rPrChange w:id="218" w:author="Apple Store Pro" w:date="2024-07-10T09:00:00Z">
            <w:rPr>
              <w:rFonts w:ascii="Arial" w:eastAsia="Calibri" w:hAnsi="Arial" w:cs="Arial"/>
              <w:sz w:val="22"/>
              <w:szCs w:val="22"/>
              <w:vertAlign w:val="superscript"/>
              <w:lang w:eastAsia="en-US"/>
            </w:rPr>
          </w:rPrChange>
        </w:rPr>
        <w:endnoteReference w:id="29"/>
      </w:r>
      <w:r w:rsidRPr="007449CB">
        <w:rPr>
          <w:rFonts w:ascii="Arial" w:eastAsia="Calibri" w:hAnsi="Arial" w:cs="Arial"/>
          <w:sz w:val="22"/>
          <w:szCs w:val="22"/>
          <w:lang w:val="es-ES" w:eastAsia="en-US"/>
          <w:rPrChange w:id="219" w:author="Apple Store Pro" w:date="2024-07-10T09:00:00Z">
            <w:rPr>
              <w:rFonts w:ascii="Arial" w:eastAsia="Calibri" w:hAnsi="Arial" w:cs="Arial"/>
              <w:sz w:val="22"/>
              <w:szCs w:val="22"/>
              <w:lang w:eastAsia="en-US"/>
            </w:rPr>
          </w:rPrChange>
        </w:rPr>
        <w:t xml:space="preserve">, para la operación del Aeropuerto Internacional El Dorado. Por ello la entidad a través del Grupo de Gestión Ambiental y Control Fauna adscrito a la Dirección de Operaciones Aeroportuarias, </w:t>
      </w:r>
      <w:r w:rsidRPr="007449CB">
        <w:rPr>
          <w:rFonts w:ascii="Arial" w:eastAsia="Calibri" w:hAnsi="Arial" w:cs="Arial"/>
          <w:sz w:val="22"/>
          <w:szCs w:val="22"/>
          <w:lang w:val="es-ES" w:eastAsia="en-US"/>
        </w:rPr>
        <w:t xml:space="preserve">evalúa continuamente la percepción de los niveles de ruido y de la operación de las aeronaves, </w:t>
      </w:r>
      <w:bookmarkStart w:id="220" w:name="_Hlk132186792"/>
      <w:r w:rsidRPr="007449CB">
        <w:rPr>
          <w:rFonts w:ascii="Arial" w:eastAsia="Calibri" w:hAnsi="Arial" w:cs="Arial"/>
          <w:sz w:val="22"/>
          <w:szCs w:val="22"/>
          <w:lang w:val="es-ES" w:eastAsia="en-US"/>
        </w:rPr>
        <w:t>bajo los siguientes instrumentos técnicos y normativos en cumplimiento de la licencia ambiental y de los reglamentos aeronáuticos:</w:t>
      </w:r>
      <w:bookmarkEnd w:id="220"/>
    </w:p>
    <w:p w14:paraId="131B844B" w14:textId="77777777" w:rsidR="00070F5E" w:rsidRPr="007449CB" w:rsidRDefault="00070F5E" w:rsidP="00070F5E">
      <w:pPr>
        <w:jc w:val="both"/>
        <w:rPr>
          <w:rFonts w:ascii="Arial" w:eastAsia="Calibri" w:hAnsi="Arial" w:cs="Arial"/>
          <w:sz w:val="22"/>
          <w:szCs w:val="22"/>
          <w:lang w:val="es-ES" w:eastAsia="en-US"/>
        </w:rPr>
      </w:pPr>
    </w:p>
    <w:p w14:paraId="21AEEE51" w14:textId="77777777" w:rsidR="00070F5E" w:rsidRPr="007449CB"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221" w:author="Apple Store Pro" w:date="2024-07-10T09:00:00Z">
            <w:rPr>
              <w:rFonts w:ascii="Arial" w:eastAsia="Calibri" w:hAnsi="Arial" w:cs="Arial"/>
              <w:color w:val="000000"/>
              <w:sz w:val="22"/>
              <w:szCs w:val="22"/>
              <w:lang w:eastAsia="es-CO"/>
            </w:rPr>
          </w:rPrChange>
        </w:rPr>
      </w:pPr>
      <w:r w:rsidRPr="007449CB">
        <w:rPr>
          <w:rFonts w:ascii="Arial" w:eastAsia="Calibri" w:hAnsi="Arial" w:cs="Arial"/>
          <w:i/>
          <w:iCs/>
          <w:color w:val="000000"/>
          <w:sz w:val="22"/>
          <w:szCs w:val="22"/>
          <w:u w:val="single"/>
          <w:lang w:val="es-ES" w:eastAsia="es-CO"/>
        </w:rPr>
        <w:t>Centro De Monitoreo Aero Ambiental - CMAA</w:t>
      </w:r>
      <w:r w:rsidRPr="007449CB">
        <w:rPr>
          <w:rFonts w:ascii="Arial" w:eastAsia="Calibri" w:hAnsi="Arial" w:cs="Arial"/>
          <w:i/>
          <w:iCs/>
          <w:color w:val="000000"/>
          <w:sz w:val="22"/>
          <w:szCs w:val="22"/>
          <w:u w:val="single"/>
          <w:vertAlign w:val="superscript"/>
          <w:lang w:val="es-ES" w:eastAsia="es-CO"/>
        </w:rPr>
        <w:endnoteReference w:id="30"/>
      </w:r>
      <w:r w:rsidRPr="007449CB">
        <w:rPr>
          <w:rFonts w:ascii="Arial" w:eastAsia="Calibri" w:hAnsi="Arial" w:cs="Arial"/>
          <w:i/>
          <w:iCs/>
          <w:color w:val="000000"/>
          <w:sz w:val="22"/>
          <w:szCs w:val="22"/>
          <w:u w:val="single"/>
          <w:lang w:val="es-ES" w:eastAsia="es-CO"/>
          <w:rPrChange w:id="222" w:author="Apple Store Pro" w:date="2024-07-10T09:00:00Z">
            <w:rPr>
              <w:rFonts w:ascii="Arial" w:eastAsia="Calibri" w:hAnsi="Arial" w:cs="Arial"/>
              <w:i/>
              <w:iCs/>
              <w:color w:val="000000"/>
              <w:sz w:val="22"/>
              <w:szCs w:val="22"/>
              <w:u w:val="single"/>
              <w:lang w:eastAsia="es-CO"/>
            </w:rPr>
          </w:rPrChange>
        </w:rPr>
        <w:t xml:space="preserve">: </w:t>
      </w:r>
      <w:r w:rsidRPr="007449CB">
        <w:rPr>
          <w:rFonts w:ascii="Arial" w:eastAsia="Calibri" w:hAnsi="Arial" w:cs="Arial"/>
          <w:color w:val="000000"/>
          <w:sz w:val="22"/>
          <w:szCs w:val="22"/>
          <w:lang w:val="es-ES" w:eastAsia="es-CO"/>
          <w:rPrChange w:id="223" w:author="Apple Store Pro" w:date="2024-07-10T09:00:00Z">
            <w:rPr>
              <w:rFonts w:ascii="Arial" w:eastAsia="Calibri" w:hAnsi="Arial" w:cs="Arial"/>
              <w:color w:val="000000"/>
              <w:sz w:val="22"/>
              <w:szCs w:val="22"/>
              <w:lang w:eastAsia="es-CO"/>
            </w:rPr>
          </w:rPrChange>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F94E53" w14:textId="77777777" w:rsidR="00070F5E" w:rsidRPr="007449CB" w:rsidRDefault="00070F5E" w:rsidP="00070F5E">
      <w:pPr>
        <w:jc w:val="both"/>
        <w:rPr>
          <w:rFonts w:ascii="Arial" w:eastAsia="Calibri" w:hAnsi="Arial" w:cs="Arial"/>
          <w:color w:val="000000"/>
          <w:sz w:val="22"/>
          <w:szCs w:val="22"/>
          <w:lang w:val="es-ES" w:eastAsia="en-US"/>
          <w:rPrChange w:id="224" w:author="Apple Store Pro" w:date="2024-07-10T09:00:00Z">
            <w:rPr>
              <w:rFonts w:ascii="Arial" w:eastAsia="Calibri" w:hAnsi="Arial" w:cs="Arial"/>
              <w:color w:val="000000"/>
              <w:sz w:val="22"/>
              <w:szCs w:val="22"/>
              <w:lang w:eastAsia="en-US"/>
            </w:rPr>
          </w:rPrChange>
        </w:rPr>
      </w:pPr>
    </w:p>
    <w:p w14:paraId="4D3EA922" w14:textId="77777777" w:rsidR="00070F5E" w:rsidRPr="007449CB"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225" w:author="Apple Store Pro" w:date="2024-07-10T09:00:00Z">
            <w:rPr>
              <w:rFonts w:ascii="Arial" w:eastAsia="Calibri" w:hAnsi="Arial" w:cs="Arial"/>
              <w:color w:val="000000"/>
              <w:sz w:val="22"/>
              <w:szCs w:val="22"/>
              <w:lang w:eastAsia="es-CO"/>
            </w:rPr>
          </w:rPrChange>
        </w:rPr>
      </w:pPr>
      <w:r w:rsidRPr="007449CB">
        <w:rPr>
          <w:rFonts w:ascii="Arial" w:eastAsia="Calibri" w:hAnsi="Arial" w:cs="Arial"/>
          <w:i/>
          <w:iCs/>
          <w:color w:val="000000"/>
          <w:sz w:val="22"/>
          <w:szCs w:val="22"/>
          <w:u w:val="single"/>
          <w:lang w:val="es-ES" w:eastAsia="es-CO"/>
          <w:rPrChange w:id="226" w:author="Apple Store Pro" w:date="2024-07-10T09:00:00Z">
            <w:rPr>
              <w:rFonts w:ascii="Arial" w:eastAsia="Calibri" w:hAnsi="Arial" w:cs="Arial"/>
              <w:i/>
              <w:iCs/>
              <w:color w:val="000000"/>
              <w:sz w:val="22"/>
              <w:szCs w:val="22"/>
              <w:u w:val="single"/>
              <w:lang w:eastAsia="es-CO"/>
            </w:rPr>
          </w:rPrChange>
        </w:rPr>
        <w:lastRenderedPageBreak/>
        <w:t>Se implementó el Manual de Atenuación de Ruido:</w:t>
      </w:r>
      <w:r w:rsidRPr="007449CB">
        <w:rPr>
          <w:rFonts w:ascii="Arial" w:eastAsia="Calibri" w:hAnsi="Arial" w:cs="Arial"/>
          <w:i/>
          <w:iCs/>
          <w:color w:val="000000"/>
          <w:sz w:val="22"/>
          <w:szCs w:val="22"/>
          <w:lang w:val="es-ES" w:eastAsia="es-CO"/>
          <w:rPrChange w:id="227" w:author="Apple Store Pro" w:date="2024-07-10T09:00:00Z">
            <w:rPr>
              <w:rFonts w:ascii="Arial" w:eastAsia="Calibri" w:hAnsi="Arial" w:cs="Arial"/>
              <w:i/>
              <w:iCs/>
              <w:color w:val="000000"/>
              <w:sz w:val="22"/>
              <w:szCs w:val="22"/>
              <w:lang w:eastAsia="es-CO"/>
            </w:rPr>
          </w:rPrChange>
        </w:rPr>
        <w:t xml:space="preserve"> </w:t>
      </w:r>
      <w:r w:rsidRPr="007449CB">
        <w:rPr>
          <w:rFonts w:ascii="Arial" w:eastAsia="Calibri" w:hAnsi="Arial" w:cs="Arial"/>
          <w:color w:val="000000"/>
          <w:sz w:val="22"/>
          <w:szCs w:val="22"/>
          <w:lang w:val="es-ES" w:eastAsia="es-CO"/>
          <w:rPrChange w:id="228" w:author="Apple Store Pro" w:date="2024-07-10T09:00:00Z">
            <w:rPr>
              <w:rFonts w:ascii="Arial" w:eastAsia="Calibri" w:hAnsi="Arial" w:cs="Arial"/>
              <w:color w:val="000000"/>
              <w:sz w:val="22"/>
              <w:szCs w:val="22"/>
              <w:lang w:eastAsia="es-CO"/>
            </w:rPr>
          </w:rPrChange>
        </w:rPr>
        <w:t>Son</w:t>
      </w:r>
      <w:r w:rsidRPr="007449CB">
        <w:rPr>
          <w:rFonts w:ascii="Arial" w:eastAsia="Calibri" w:hAnsi="Arial" w:cs="Arial"/>
          <w:i/>
          <w:iCs/>
          <w:color w:val="000000"/>
          <w:sz w:val="22"/>
          <w:szCs w:val="22"/>
          <w:lang w:val="es-ES" w:eastAsia="es-CO"/>
          <w:rPrChange w:id="229" w:author="Apple Store Pro" w:date="2024-07-10T09:00:00Z">
            <w:rPr>
              <w:rFonts w:ascii="Arial" w:eastAsia="Calibri" w:hAnsi="Arial" w:cs="Arial"/>
              <w:i/>
              <w:iCs/>
              <w:color w:val="000000"/>
              <w:sz w:val="22"/>
              <w:szCs w:val="22"/>
              <w:lang w:eastAsia="es-CO"/>
            </w:rPr>
          </w:rPrChange>
        </w:rPr>
        <w:t xml:space="preserve"> </w:t>
      </w:r>
      <w:r w:rsidRPr="007449CB">
        <w:rPr>
          <w:rFonts w:ascii="Arial" w:eastAsia="Calibri" w:hAnsi="Arial" w:cs="Arial"/>
          <w:color w:val="000000"/>
          <w:sz w:val="22"/>
          <w:szCs w:val="22"/>
          <w:lang w:val="es-ES" w:eastAsia="es-CO"/>
          <w:rPrChange w:id="230" w:author="Apple Store Pro" w:date="2024-07-10T09:00:00Z">
            <w:rPr>
              <w:rFonts w:ascii="Arial" w:eastAsia="Calibri" w:hAnsi="Arial" w:cs="Arial"/>
              <w:color w:val="000000"/>
              <w:sz w:val="22"/>
              <w:szCs w:val="22"/>
              <w:lang w:eastAsia="es-CO"/>
            </w:rPr>
          </w:rPrChange>
        </w:rPr>
        <w:t>procedimientos y buenas prácticas que constantemente deben seguir las operaciones aéreas que se lleven a cabo en aeródromo con el fin de mitigar niveles de ruido, adoptado por esta autoridad mediante la Resolución 1915 de 06 de octubre de 2020</w:t>
      </w:r>
      <w:r w:rsidRPr="007449CB">
        <w:rPr>
          <w:rFonts w:ascii="Arial" w:eastAsia="Calibri" w:hAnsi="Arial" w:cs="Arial"/>
          <w:color w:val="000000"/>
          <w:sz w:val="22"/>
          <w:szCs w:val="22"/>
          <w:vertAlign w:val="superscript"/>
          <w:lang w:val="es-ES" w:eastAsia="es-CO"/>
          <w:rPrChange w:id="231" w:author="Apple Store Pro" w:date="2024-07-10T09:00:00Z">
            <w:rPr>
              <w:rFonts w:ascii="Arial" w:eastAsia="Calibri" w:hAnsi="Arial" w:cs="Arial"/>
              <w:color w:val="000000"/>
              <w:sz w:val="22"/>
              <w:szCs w:val="22"/>
              <w:vertAlign w:val="superscript"/>
              <w:lang w:eastAsia="es-CO"/>
            </w:rPr>
          </w:rPrChange>
        </w:rPr>
        <w:endnoteReference w:id="31"/>
      </w:r>
      <w:r w:rsidRPr="007449CB">
        <w:rPr>
          <w:rFonts w:ascii="Arial" w:eastAsia="Calibri" w:hAnsi="Arial" w:cs="Arial"/>
          <w:color w:val="000000"/>
          <w:sz w:val="22"/>
          <w:szCs w:val="22"/>
          <w:lang w:val="es-ES" w:eastAsia="es-CO"/>
          <w:rPrChange w:id="232" w:author="Apple Store Pro" w:date="2024-07-10T09:00:00Z">
            <w:rPr>
              <w:rFonts w:ascii="Arial" w:eastAsia="Calibri" w:hAnsi="Arial" w:cs="Arial"/>
              <w:color w:val="000000"/>
              <w:sz w:val="22"/>
              <w:szCs w:val="22"/>
              <w:lang w:eastAsia="es-CO"/>
            </w:rPr>
          </w:rPrChange>
        </w:rPr>
        <w:t xml:space="preserve">. </w:t>
      </w:r>
    </w:p>
    <w:p w14:paraId="77EB552A" w14:textId="77777777" w:rsidR="00070F5E" w:rsidRPr="007449CB" w:rsidRDefault="00070F5E" w:rsidP="00070F5E">
      <w:pPr>
        <w:jc w:val="both"/>
        <w:rPr>
          <w:rFonts w:ascii="Arial" w:eastAsia="Calibri" w:hAnsi="Arial" w:cs="Arial"/>
          <w:color w:val="000000"/>
          <w:sz w:val="22"/>
          <w:szCs w:val="22"/>
          <w:lang w:val="es-ES" w:eastAsia="en-US"/>
        </w:rPr>
      </w:pPr>
    </w:p>
    <w:p w14:paraId="1A2F27F8" w14:textId="77777777" w:rsidR="00070F5E" w:rsidRPr="007449CB"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233" w:author="Apple Store Pro" w:date="2024-07-10T09:00:00Z">
            <w:rPr>
              <w:rFonts w:ascii="Arial" w:eastAsia="Calibri" w:hAnsi="Arial" w:cs="Arial"/>
              <w:color w:val="000000"/>
              <w:sz w:val="22"/>
              <w:szCs w:val="22"/>
              <w:lang w:eastAsia="es-CO"/>
            </w:rPr>
          </w:rPrChange>
        </w:rPr>
      </w:pPr>
      <w:r w:rsidRPr="007449CB">
        <w:rPr>
          <w:rFonts w:ascii="Arial" w:eastAsia="Calibri" w:hAnsi="Arial" w:cs="Arial"/>
          <w:i/>
          <w:iCs/>
          <w:color w:val="000000"/>
          <w:sz w:val="22"/>
          <w:szCs w:val="22"/>
          <w:u w:val="single"/>
          <w:lang w:val="es-ES" w:eastAsia="es-CO"/>
          <w:rPrChange w:id="234" w:author="Apple Store Pro" w:date="2024-07-10T09:00:00Z">
            <w:rPr>
              <w:rFonts w:ascii="Arial" w:eastAsia="Calibri" w:hAnsi="Arial" w:cs="Arial"/>
              <w:i/>
              <w:iCs/>
              <w:color w:val="000000"/>
              <w:sz w:val="22"/>
              <w:szCs w:val="22"/>
              <w:u w:val="single"/>
              <w:lang w:eastAsia="es-CO"/>
            </w:rPr>
          </w:rPrChange>
        </w:rPr>
        <w:t>Reconversión de flota aérea:</w:t>
      </w:r>
      <w:r w:rsidRPr="007449CB">
        <w:rPr>
          <w:rFonts w:ascii="Arial" w:eastAsia="Calibri" w:hAnsi="Arial" w:cs="Arial"/>
          <w:i/>
          <w:iCs/>
          <w:color w:val="000000"/>
          <w:sz w:val="22"/>
          <w:szCs w:val="22"/>
          <w:lang w:val="es-ES" w:eastAsia="es-CO"/>
          <w:rPrChange w:id="235" w:author="Apple Store Pro" w:date="2024-07-10T09:00:00Z">
            <w:rPr>
              <w:rFonts w:ascii="Arial" w:eastAsia="Calibri" w:hAnsi="Arial" w:cs="Arial"/>
              <w:i/>
              <w:iCs/>
              <w:color w:val="000000"/>
              <w:sz w:val="22"/>
              <w:szCs w:val="22"/>
              <w:lang w:eastAsia="es-CO"/>
            </w:rPr>
          </w:rPrChange>
        </w:rPr>
        <w:t xml:space="preserve"> </w:t>
      </w:r>
      <w:r w:rsidRPr="007449CB">
        <w:rPr>
          <w:rFonts w:ascii="Arial" w:eastAsia="Calibri" w:hAnsi="Arial" w:cs="Arial"/>
          <w:color w:val="000000"/>
          <w:sz w:val="22"/>
          <w:szCs w:val="22"/>
          <w:lang w:val="es-ES" w:eastAsia="es-CO"/>
          <w:rPrChange w:id="236" w:author="Apple Store Pro" w:date="2024-07-10T09:00:00Z">
            <w:rPr>
              <w:rFonts w:ascii="Arial" w:eastAsia="Calibri" w:hAnsi="Arial" w:cs="Arial"/>
              <w:color w:val="000000"/>
              <w:sz w:val="22"/>
              <w:szCs w:val="22"/>
              <w:lang w:eastAsia="es-CO"/>
            </w:rPr>
          </w:rPrChange>
        </w:rPr>
        <w:t>Actualmente en el Aeropuerto Internacional El Dorado no está permitido el uso de aeronaves Capítulo</w:t>
      </w:r>
      <w:r w:rsidRPr="007449CB">
        <w:rPr>
          <w:rFonts w:ascii="Arial" w:eastAsia="Calibri" w:hAnsi="Arial" w:cs="Arial"/>
          <w:color w:val="000000"/>
          <w:sz w:val="22"/>
          <w:szCs w:val="22"/>
          <w:vertAlign w:val="superscript"/>
          <w:lang w:val="es-ES" w:eastAsia="es-CO"/>
          <w:rPrChange w:id="237" w:author="Apple Store Pro" w:date="2024-07-10T09:00:00Z">
            <w:rPr>
              <w:rFonts w:ascii="Arial" w:eastAsia="Calibri" w:hAnsi="Arial" w:cs="Arial"/>
              <w:color w:val="000000"/>
              <w:sz w:val="22"/>
              <w:szCs w:val="22"/>
              <w:vertAlign w:val="superscript"/>
              <w:lang w:eastAsia="es-CO"/>
            </w:rPr>
          </w:rPrChange>
        </w:rPr>
        <w:endnoteReference w:id="32"/>
      </w:r>
      <w:r w:rsidRPr="007449CB">
        <w:rPr>
          <w:rFonts w:ascii="Arial" w:eastAsia="Calibri" w:hAnsi="Arial" w:cs="Arial"/>
          <w:color w:val="000000"/>
          <w:sz w:val="22"/>
          <w:szCs w:val="22"/>
          <w:lang w:val="es-ES" w:eastAsia="es-CO"/>
          <w:rPrChange w:id="238" w:author="Apple Store Pro" w:date="2024-07-10T09:00:00Z">
            <w:rPr>
              <w:rFonts w:ascii="Arial" w:eastAsia="Calibri" w:hAnsi="Arial" w:cs="Arial"/>
              <w:color w:val="000000"/>
              <w:sz w:val="22"/>
              <w:szCs w:val="22"/>
              <w:lang w:eastAsia="es-CO"/>
            </w:rPr>
          </w:rPrChange>
        </w:rPr>
        <w:t xml:space="preserve"> o Etapa 1 y 2 de ruido, las cuales son las más ruidosas. Esto se encuentra en los procedimientos de atenuación de ruido del AIP AD 2 SKBO. Esto permite a los operadores aéreos modernizar su flota aérea.</w:t>
      </w:r>
    </w:p>
    <w:p w14:paraId="1E1D0460" w14:textId="77777777" w:rsidR="00070F5E" w:rsidRPr="007449CB" w:rsidRDefault="00070F5E" w:rsidP="00070F5E">
      <w:pPr>
        <w:jc w:val="both"/>
        <w:rPr>
          <w:rFonts w:ascii="Arial" w:eastAsia="Calibri" w:hAnsi="Arial" w:cs="Arial"/>
          <w:color w:val="000000"/>
          <w:sz w:val="22"/>
          <w:szCs w:val="22"/>
          <w:lang w:val="es-ES" w:eastAsia="en-US"/>
          <w:rPrChange w:id="239" w:author="Apple Store Pro" w:date="2024-07-10T09:00:00Z">
            <w:rPr>
              <w:rFonts w:ascii="Arial" w:eastAsia="Calibri" w:hAnsi="Arial" w:cs="Arial"/>
              <w:color w:val="000000"/>
              <w:sz w:val="22"/>
              <w:szCs w:val="22"/>
              <w:lang w:eastAsia="en-US"/>
            </w:rPr>
          </w:rPrChange>
        </w:rPr>
      </w:pPr>
    </w:p>
    <w:p w14:paraId="5A3DA1F4" w14:textId="77777777" w:rsidR="00070F5E" w:rsidRPr="007449CB"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240" w:author="Apple Store Pro" w:date="2024-07-10T09:00:00Z">
            <w:rPr>
              <w:rFonts w:ascii="Arial" w:eastAsia="Calibri" w:hAnsi="Arial" w:cs="Arial"/>
              <w:color w:val="000000"/>
              <w:sz w:val="22"/>
              <w:szCs w:val="22"/>
              <w:lang w:eastAsia="es-CO"/>
            </w:rPr>
          </w:rPrChange>
        </w:rPr>
      </w:pPr>
      <w:r w:rsidRPr="007449CB">
        <w:rPr>
          <w:rFonts w:ascii="Arial" w:eastAsia="Calibri" w:hAnsi="Arial" w:cs="Arial"/>
          <w:i/>
          <w:iCs/>
          <w:color w:val="000000"/>
          <w:sz w:val="22"/>
          <w:szCs w:val="22"/>
          <w:u w:val="single"/>
          <w:lang w:val="es-ES" w:eastAsia="es-CO"/>
          <w:rPrChange w:id="241" w:author="Apple Store Pro" w:date="2024-07-10T09:00:00Z">
            <w:rPr>
              <w:rFonts w:ascii="Arial" w:eastAsia="Calibri" w:hAnsi="Arial" w:cs="Arial"/>
              <w:i/>
              <w:iCs/>
              <w:color w:val="000000"/>
              <w:sz w:val="22"/>
              <w:szCs w:val="22"/>
              <w:u w:val="single"/>
              <w:lang w:eastAsia="es-CO"/>
            </w:rPr>
          </w:rPrChange>
        </w:rPr>
        <w:t>Procedimientos PBN</w:t>
      </w:r>
      <w:r w:rsidRPr="007449CB">
        <w:rPr>
          <w:rFonts w:ascii="Arial" w:eastAsia="Calibri" w:hAnsi="Arial" w:cs="Arial"/>
          <w:i/>
          <w:iCs/>
          <w:color w:val="000000"/>
          <w:sz w:val="22"/>
          <w:szCs w:val="22"/>
          <w:u w:val="single"/>
          <w:vertAlign w:val="superscript"/>
          <w:lang w:val="es-ES" w:eastAsia="es-CO"/>
          <w:rPrChange w:id="242" w:author="Apple Store Pro" w:date="2024-07-10T09:00:00Z">
            <w:rPr>
              <w:rFonts w:ascii="Arial" w:eastAsia="Calibri" w:hAnsi="Arial" w:cs="Arial"/>
              <w:i/>
              <w:iCs/>
              <w:color w:val="000000"/>
              <w:sz w:val="22"/>
              <w:szCs w:val="22"/>
              <w:u w:val="single"/>
              <w:vertAlign w:val="superscript"/>
              <w:lang w:eastAsia="es-CO"/>
            </w:rPr>
          </w:rPrChange>
        </w:rPr>
        <w:endnoteReference w:id="33"/>
      </w:r>
      <w:r w:rsidRPr="007449CB">
        <w:rPr>
          <w:rFonts w:ascii="Arial" w:eastAsia="Calibri" w:hAnsi="Arial" w:cs="Arial"/>
          <w:i/>
          <w:iCs/>
          <w:color w:val="000000"/>
          <w:sz w:val="22"/>
          <w:szCs w:val="22"/>
          <w:u w:val="single"/>
          <w:lang w:val="es-ES" w:eastAsia="es-CO"/>
          <w:rPrChange w:id="243" w:author="Apple Store Pro" w:date="2024-07-10T09:00:00Z">
            <w:rPr>
              <w:rFonts w:ascii="Arial" w:eastAsia="Calibri" w:hAnsi="Arial" w:cs="Arial"/>
              <w:i/>
              <w:iCs/>
              <w:color w:val="000000"/>
              <w:sz w:val="22"/>
              <w:szCs w:val="22"/>
              <w:u w:val="single"/>
              <w:lang w:eastAsia="es-CO"/>
            </w:rPr>
          </w:rPrChange>
        </w:rPr>
        <w:t>:</w:t>
      </w:r>
      <w:r w:rsidRPr="007449CB">
        <w:rPr>
          <w:rFonts w:ascii="Arial" w:eastAsia="Calibri" w:hAnsi="Arial" w:cs="Arial"/>
          <w:i/>
          <w:iCs/>
          <w:color w:val="000000"/>
          <w:sz w:val="22"/>
          <w:szCs w:val="22"/>
          <w:lang w:val="es-ES" w:eastAsia="es-CO"/>
          <w:rPrChange w:id="244" w:author="Apple Store Pro" w:date="2024-07-10T09:00:00Z">
            <w:rPr>
              <w:rFonts w:ascii="Arial" w:eastAsia="Calibri" w:hAnsi="Arial" w:cs="Arial"/>
              <w:i/>
              <w:iCs/>
              <w:color w:val="000000"/>
              <w:sz w:val="22"/>
              <w:szCs w:val="22"/>
              <w:lang w:eastAsia="es-CO"/>
            </w:rPr>
          </w:rPrChange>
        </w:rPr>
        <w:t xml:space="preserve"> </w:t>
      </w:r>
      <w:r w:rsidRPr="007449CB">
        <w:rPr>
          <w:rFonts w:ascii="Arial" w:eastAsia="Calibri" w:hAnsi="Arial" w:cs="Arial"/>
          <w:color w:val="000000"/>
          <w:sz w:val="22"/>
          <w:szCs w:val="22"/>
          <w:lang w:val="es-ES" w:eastAsia="es-CO"/>
          <w:rPrChange w:id="245" w:author="Apple Store Pro" w:date="2024-07-10T09:00:00Z">
            <w:rPr>
              <w:rFonts w:ascii="Arial" w:eastAsia="Calibri" w:hAnsi="Arial" w:cs="Arial"/>
              <w:color w:val="000000"/>
              <w:sz w:val="22"/>
              <w:szCs w:val="22"/>
              <w:lang w:eastAsia="es-CO"/>
            </w:rPr>
          </w:rPrChange>
        </w:rPr>
        <w:t xml:space="preserve">Corresponden a la reorganización de las trayectorias aéreas en donde se establecen por medio de satélite, así como los puntos donde las aeronaves deben realizar el viraje, esto ha permitido disminuir el área de influencia, </w:t>
      </w:r>
      <w:r w:rsidRPr="007449CB">
        <w:rPr>
          <w:rFonts w:ascii="Arial" w:eastAsia="Calibri" w:hAnsi="Arial" w:cs="Arial"/>
          <w:iCs/>
          <w:sz w:val="22"/>
          <w:szCs w:val="22"/>
          <w:lang w:val="es-ES" w:eastAsia="es-CO"/>
          <w:rPrChange w:id="246" w:author="Apple Store Pro" w:date="2024-07-10T09:00:00Z">
            <w:rPr>
              <w:rFonts w:ascii="Arial" w:eastAsia="Calibri" w:hAnsi="Arial" w:cs="Arial"/>
              <w:iCs/>
              <w:sz w:val="22"/>
              <w:szCs w:val="22"/>
              <w:lang w:eastAsia="es-CO"/>
            </w:rPr>
          </w:rPrChange>
        </w:rPr>
        <w:t>la curva de los 65dB LDN</w:t>
      </w:r>
      <w:r w:rsidRPr="007449CB">
        <w:rPr>
          <w:rFonts w:ascii="Arial" w:eastAsia="Calibri" w:hAnsi="Arial" w:cs="Arial"/>
          <w:iCs/>
          <w:sz w:val="22"/>
          <w:szCs w:val="22"/>
          <w:vertAlign w:val="superscript"/>
          <w:lang w:val="es-ES" w:eastAsia="es-CO"/>
          <w:rPrChange w:id="247" w:author="Apple Store Pro" w:date="2024-07-10T09:00:00Z">
            <w:rPr>
              <w:rFonts w:ascii="Arial" w:eastAsia="Calibri" w:hAnsi="Arial" w:cs="Arial"/>
              <w:iCs/>
              <w:sz w:val="22"/>
              <w:szCs w:val="22"/>
              <w:vertAlign w:val="superscript"/>
              <w:lang w:eastAsia="es-CO"/>
            </w:rPr>
          </w:rPrChange>
        </w:rPr>
        <w:endnoteReference w:id="34"/>
      </w:r>
      <w:r w:rsidRPr="007449CB">
        <w:rPr>
          <w:rFonts w:ascii="Arial" w:eastAsia="Calibri" w:hAnsi="Arial" w:cs="Arial"/>
          <w:iCs/>
          <w:sz w:val="22"/>
          <w:szCs w:val="22"/>
          <w:lang w:val="es-ES" w:eastAsia="es-CO"/>
          <w:rPrChange w:id="248" w:author="Apple Store Pro" w:date="2024-07-10T09:00:00Z">
            <w:rPr>
              <w:rFonts w:ascii="Arial" w:eastAsia="Calibri" w:hAnsi="Arial" w:cs="Arial"/>
              <w:iCs/>
              <w:sz w:val="22"/>
              <w:szCs w:val="22"/>
              <w:lang w:eastAsia="es-CO"/>
            </w:rPr>
          </w:rPrChange>
        </w:rPr>
        <w:t xml:space="preserve"> ha disminuido un 7.1% desde el año 2018 al 2021.</w:t>
      </w:r>
    </w:p>
    <w:p w14:paraId="097AE7A2" w14:textId="77777777" w:rsidR="00070F5E" w:rsidRPr="007449CB" w:rsidRDefault="00070F5E" w:rsidP="00070F5E">
      <w:pPr>
        <w:spacing w:after="160" w:line="259" w:lineRule="auto"/>
        <w:ind w:left="720"/>
        <w:contextualSpacing/>
        <w:rPr>
          <w:rFonts w:ascii="Arial" w:eastAsia="Calibri" w:hAnsi="Arial" w:cs="Arial"/>
          <w:color w:val="000000"/>
          <w:sz w:val="22"/>
          <w:szCs w:val="22"/>
          <w:lang w:val="es-ES" w:eastAsia="es-CO"/>
          <w:rPrChange w:id="249" w:author="Apple Store Pro" w:date="2024-07-10T09:00:00Z">
            <w:rPr>
              <w:rFonts w:ascii="Arial" w:eastAsia="Calibri" w:hAnsi="Arial" w:cs="Arial"/>
              <w:color w:val="000000"/>
              <w:sz w:val="22"/>
              <w:szCs w:val="22"/>
              <w:lang w:eastAsia="es-CO"/>
            </w:rPr>
          </w:rPrChange>
        </w:rPr>
      </w:pPr>
    </w:p>
    <w:p w14:paraId="4B14EB19" w14:textId="77777777" w:rsidR="00070F5E" w:rsidRPr="007449CB"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val="es-ES" w:eastAsia="es-CO"/>
          <w:rPrChange w:id="250" w:author="Apple Store Pro" w:date="2024-07-10T09:00:00Z">
            <w:rPr>
              <w:rFonts w:ascii="Arial" w:eastAsia="Calibri" w:hAnsi="Arial" w:cs="Arial"/>
              <w:color w:val="000000"/>
              <w:sz w:val="22"/>
              <w:szCs w:val="22"/>
              <w:lang w:eastAsia="es-CO"/>
            </w:rPr>
          </w:rPrChange>
        </w:rPr>
      </w:pPr>
      <w:r w:rsidRPr="007449CB">
        <w:rPr>
          <w:rFonts w:ascii="Arial" w:eastAsia="Calibri" w:hAnsi="Arial" w:cs="Arial"/>
          <w:i/>
          <w:iCs/>
          <w:color w:val="000000"/>
          <w:sz w:val="22"/>
          <w:szCs w:val="22"/>
          <w:u w:val="single"/>
          <w:lang w:val="es-ES" w:eastAsia="es-CO"/>
          <w:rPrChange w:id="251" w:author="Apple Store Pro" w:date="2024-07-10T09:00:00Z">
            <w:rPr>
              <w:rFonts w:ascii="Arial" w:eastAsia="Calibri" w:hAnsi="Arial" w:cs="Arial"/>
              <w:i/>
              <w:iCs/>
              <w:color w:val="000000"/>
              <w:sz w:val="22"/>
              <w:szCs w:val="22"/>
              <w:u w:val="single"/>
              <w:lang w:eastAsia="es-CO"/>
            </w:rPr>
          </w:rPrChange>
        </w:rPr>
        <w:t>Recinto prueba de motores:</w:t>
      </w:r>
      <w:r w:rsidRPr="007449CB">
        <w:rPr>
          <w:rFonts w:ascii="Arial" w:eastAsia="Calibri" w:hAnsi="Arial" w:cs="Arial"/>
          <w:i/>
          <w:iCs/>
          <w:color w:val="000000"/>
          <w:sz w:val="22"/>
          <w:szCs w:val="22"/>
          <w:lang w:val="es-ES" w:eastAsia="es-CO"/>
          <w:rPrChange w:id="252" w:author="Apple Store Pro" w:date="2024-07-10T09:00:00Z">
            <w:rPr>
              <w:rFonts w:ascii="Arial" w:eastAsia="Calibri" w:hAnsi="Arial" w:cs="Arial"/>
              <w:i/>
              <w:iCs/>
              <w:color w:val="000000"/>
              <w:sz w:val="22"/>
              <w:szCs w:val="22"/>
              <w:lang w:eastAsia="es-CO"/>
            </w:rPr>
          </w:rPrChange>
        </w:rPr>
        <w:t xml:space="preserve"> </w:t>
      </w:r>
      <w:r w:rsidRPr="007449CB">
        <w:rPr>
          <w:rFonts w:ascii="Arial" w:eastAsia="Calibri" w:hAnsi="Arial" w:cs="Arial"/>
          <w:color w:val="000000"/>
          <w:sz w:val="22"/>
          <w:szCs w:val="22"/>
          <w:lang w:val="es-ES" w:eastAsia="es-CO"/>
          <w:rPrChange w:id="253" w:author="Apple Store Pro" w:date="2024-07-10T09:00:00Z">
            <w:rPr>
              <w:rFonts w:ascii="Arial" w:eastAsia="Calibri" w:hAnsi="Arial" w:cs="Arial"/>
              <w:color w:val="000000"/>
              <w:sz w:val="22"/>
              <w:szCs w:val="22"/>
              <w:lang w:eastAsia="es-CO"/>
            </w:rPr>
          </w:rPrChange>
        </w:rPr>
        <w:t xml:space="preserve">Se ha construido un recinto acústico especializado el cual reduce el ruido emitido por la práctica de prueba de motores necesaria para garantizar la seguridad operacional. </w:t>
      </w:r>
    </w:p>
    <w:p w14:paraId="7C8BEF3A" w14:textId="77777777" w:rsidR="00070F5E" w:rsidRPr="007449CB" w:rsidRDefault="00070F5E" w:rsidP="00070F5E">
      <w:pPr>
        <w:autoSpaceDE w:val="0"/>
        <w:autoSpaceDN w:val="0"/>
        <w:adjustRightInd w:val="0"/>
        <w:jc w:val="both"/>
        <w:rPr>
          <w:rFonts w:ascii="Arial" w:eastAsia="Calibri" w:hAnsi="Arial" w:cs="Arial"/>
          <w:i/>
          <w:iCs/>
          <w:color w:val="000000"/>
          <w:sz w:val="22"/>
          <w:szCs w:val="22"/>
          <w:lang w:val="es-ES" w:eastAsia="es-CO"/>
        </w:rPr>
      </w:pPr>
    </w:p>
    <w:p w14:paraId="1F657969" w14:textId="77777777" w:rsidR="00070F5E" w:rsidRPr="007449CB" w:rsidRDefault="00070F5E" w:rsidP="00070F5E">
      <w:pPr>
        <w:numPr>
          <w:ilvl w:val="0"/>
          <w:numId w:val="6"/>
        </w:numPr>
        <w:autoSpaceDE w:val="0"/>
        <w:autoSpaceDN w:val="0"/>
        <w:adjustRightInd w:val="0"/>
        <w:jc w:val="both"/>
        <w:rPr>
          <w:rFonts w:ascii="Arial" w:eastAsia="Calibri" w:hAnsi="Arial" w:cs="Arial"/>
          <w:color w:val="000000"/>
          <w:sz w:val="22"/>
          <w:szCs w:val="22"/>
          <w:lang w:val="es-ES" w:eastAsia="es-CO"/>
        </w:rPr>
      </w:pPr>
      <w:r w:rsidRPr="007449CB">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449CB">
        <w:rPr>
          <w:rFonts w:ascii="Arial" w:eastAsia="Calibri" w:hAnsi="Arial" w:cs="Arial"/>
          <w:color w:val="000000"/>
          <w:sz w:val="22"/>
          <w:szCs w:val="22"/>
          <w:lang w:val="es-ES" w:eastAsia="es-CO"/>
        </w:rPr>
        <w:t>, adoptado mediante la Resolución 01599 del 2020</w:t>
      </w:r>
      <w:r w:rsidRPr="007449CB">
        <w:rPr>
          <w:rFonts w:ascii="Arial" w:eastAsia="Calibri" w:hAnsi="Arial" w:cs="Arial"/>
          <w:color w:val="000000"/>
          <w:sz w:val="22"/>
          <w:szCs w:val="22"/>
          <w:vertAlign w:val="superscript"/>
          <w:lang w:val="es-ES" w:eastAsia="es-CO"/>
        </w:rPr>
        <w:endnoteReference w:id="35"/>
      </w:r>
      <w:r w:rsidRPr="007449CB">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7449CB">
        <w:rPr>
          <w:rFonts w:ascii="Arial" w:eastAsia="Calibri" w:hAnsi="Arial" w:cs="Arial"/>
          <w:color w:val="000000"/>
          <w:sz w:val="22"/>
          <w:szCs w:val="22"/>
          <w:lang w:val="es-ES" w:eastAsia="es-CO"/>
        </w:rPr>
        <w:t>dBA</w:t>
      </w:r>
      <w:proofErr w:type="spellEnd"/>
      <w:r w:rsidRPr="007449CB">
        <w:rPr>
          <w:rFonts w:ascii="Arial" w:eastAsia="Calibri" w:hAnsi="Arial" w:cs="Arial"/>
          <w:color w:val="000000"/>
          <w:sz w:val="22"/>
          <w:szCs w:val="22"/>
          <w:vertAlign w:val="superscript"/>
          <w:lang w:val="es-ES" w:eastAsia="es-CO"/>
        </w:rPr>
        <w:endnoteReference w:id="36"/>
      </w:r>
      <w:r w:rsidRPr="007449CB">
        <w:rPr>
          <w:rFonts w:ascii="Arial" w:eastAsia="Calibri" w:hAnsi="Arial" w:cs="Arial"/>
          <w:color w:val="000000"/>
          <w:sz w:val="22"/>
          <w:szCs w:val="22"/>
          <w:lang w:val="es-ES" w:eastAsia="es-CO"/>
        </w:rPr>
        <w:t xml:space="preserve"> </w:t>
      </w:r>
      <w:proofErr w:type="spellStart"/>
      <w:r w:rsidRPr="007449CB">
        <w:rPr>
          <w:rFonts w:ascii="Arial" w:eastAsia="Calibri" w:hAnsi="Arial" w:cs="Arial"/>
          <w:color w:val="000000"/>
          <w:sz w:val="22"/>
          <w:szCs w:val="22"/>
          <w:lang w:val="es-ES" w:eastAsia="es-CO"/>
        </w:rPr>
        <w:t>Lmax</w:t>
      </w:r>
      <w:proofErr w:type="spellEnd"/>
      <w:r w:rsidRPr="007449CB">
        <w:rPr>
          <w:rFonts w:ascii="Arial" w:eastAsia="Calibri" w:hAnsi="Arial" w:cs="Arial"/>
          <w:color w:val="000000"/>
          <w:sz w:val="22"/>
          <w:szCs w:val="22"/>
          <w:vertAlign w:val="superscript"/>
          <w:lang w:val="es-ES" w:eastAsia="es-CO"/>
        </w:rPr>
        <w:endnoteReference w:id="37"/>
      </w:r>
      <w:r w:rsidRPr="007449CB">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210"/>
      <w:r w:rsidRPr="007449CB">
        <w:rPr>
          <w:rFonts w:ascii="Arial" w:eastAsia="Calibri" w:hAnsi="Arial" w:cs="Arial"/>
          <w:color w:val="000000"/>
          <w:sz w:val="22"/>
          <w:szCs w:val="22"/>
          <w:lang w:val="es-ES" w:eastAsia="es-CO"/>
        </w:rPr>
        <w:t xml:space="preserve"> </w:t>
      </w:r>
    </w:p>
    <w:bookmarkEnd w:id="211"/>
    <w:p w14:paraId="12EF7602" w14:textId="77777777" w:rsidR="00070F5E" w:rsidRPr="007449CB" w:rsidRDefault="00070F5E" w:rsidP="00070F5E">
      <w:pPr>
        <w:rPr>
          <w:rFonts w:ascii="Arial" w:eastAsia="Calibri" w:hAnsi="Arial" w:cs="Arial"/>
          <w:szCs w:val="24"/>
          <w:lang w:val="es-ES" w:eastAsia="en-US"/>
          <w:rPrChange w:id="254" w:author="Apple Store Pro" w:date="2024-07-10T09:00:00Z">
            <w:rPr>
              <w:rFonts w:ascii="Arial" w:eastAsia="Calibri" w:hAnsi="Arial" w:cs="Arial"/>
              <w:szCs w:val="24"/>
              <w:lang w:eastAsia="en-US"/>
            </w:rPr>
          </w:rPrChange>
        </w:rPr>
      </w:pPr>
    </w:p>
    <w:p w14:paraId="078EDB6F" w14:textId="77777777" w:rsidR="00070F5E" w:rsidRPr="007449CB" w:rsidRDefault="00070F5E" w:rsidP="00070F5E">
      <w:pPr>
        <w:jc w:val="both"/>
        <w:rPr>
          <w:rFonts w:ascii="Arial" w:eastAsia="Calibri" w:hAnsi="Arial" w:cs="Arial"/>
          <w:sz w:val="22"/>
          <w:szCs w:val="22"/>
          <w:lang w:val="es-ES" w:eastAsia="en-US"/>
          <w:rPrChange w:id="255" w:author="Apple Store Pro" w:date="2024-07-10T09:00:00Z">
            <w:rPr>
              <w:rFonts w:ascii="Arial" w:eastAsia="Calibri" w:hAnsi="Arial" w:cs="Arial"/>
              <w:sz w:val="22"/>
              <w:szCs w:val="22"/>
              <w:lang w:eastAsia="en-US"/>
            </w:rPr>
          </w:rPrChange>
        </w:rPr>
      </w:pPr>
      <w:bookmarkStart w:id="256" w:name="_Hlk132724710"/>
      <w:bookmarkStart w:id="257" w:name="_Hlk136867837"/>
      <w:r w:rsidRPr="007449CB">
        <w:rPr>
          <w:rFonts w:ascii="Arial" w:eastAsia="Calibri" w:hAnsi="Arial" w:cs="Arial"/>
          <w:sz w:val="22"/>
          <w:szCs w:val="22"/>
          <w:lang w:val="es-ES" w:eastAsia="en-US"/>
          <w:rPrChange w:id="258" w:author="Apple Store Pro" w:date="2024-07-10T09:00:00Z">
            <w:rPr>
              <w:rFonts w:ascii="Arial" w:eastAsia="Calibri" w:hAnsi="Arial" w:cs="Arial"/>
              <w:sz w:val="22"/>
              <w:szCs w:val="22"/>
              <w:lang w:eastAsia="en-US"/>
            </w:rPr>
          </w:rPrChange>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212"/>
      <w:bookmarkEnd w:id="256"/>
    </w:p>
    <w:p w14:paraId="0E84E75A" w14:textId="77777777" w:rsidR="00070F5E" w:rsidRPr="007449CB" w:rsidRDefault="00070F5E" w:rsidP="00070F5E">
      <w:pPr>
        <w:jc w:val="both"/>
        <w:rPr>
          <w:rFonts w:ascii="Arial" w:eastAsia="Calibri" w:hAnsi="Arial" w:cs="Arial"/>
          <w:sz w:val="22"/>
          <w:szCs w:val="22"/>
          <w:lang w:val="es-ES" w:eastAsia="en-US"/>
          <w:rPrChange w:id="259" w:author="Apple Store Pro" w:date="2024-07-10T09:00:00Z">
            <w:rPr>
              <w:rFonts w:ascii="Arial" w:eastAsia="Calibri" w:hAnsi="Arial" w:cs="Arial"/>
              <w:sz w:val="22"/>
              <w:szCs w:val="22"/>
              <w:lang w:eastAsia="en-US"/>
            </w:rPr>
          </w:rPrChange>
        </w:rPr>
      </w:pPr>
    </w:p>
    <w:p w14:paraId="1BAC19C0" w14:textId="77777777" w:rsidR="00070F5E" w:rsidRPr="007449CB" w:rsidRDefault="00070F5E" w:rsidP="00070F5E">
      <w:pPr>
        <w:jc w:val="both"/>
        <w:rPr>
          <w:rFonts w:ascii="Arial" w:eastAsia="Arial" w:hAnsi="Arial" w:cs="Arial"/>
          <w:bCs/>
          <w:color w:val="000000"/>
          <w:sz w:val="22"/>
          <w:szCs w:val="22"/>
          <w:lang w:val="es-ES" w:eastAsia="en-US"/>
        </w:rPr>
      </w:pPr>
      <w:r w:rsidRPr="007449CB">
        <w:rPr>
          <w:rFonts w:ascii="Arial" w:eastAsia="Arial" w:hAnsi="Arial" w:cs="Arial"/>
          <w:bCs/>
          <w:color w:val="000000"/>
          <w:sz w:val="22"/>
          <w:szCs w:val="22"/>
          <w:lang w:val="es-ES" w:eastAsia="en-US"/>
        </w:rPr>
        <w:t xml:space="preserve">A la fecha, las aerolíneas que presentaron el </w:t>
      </w:r>
      <w:r w:rsidRPr="007449CB">
        <w:rPr>
          <w:rFonts w:ascii="Arial" w:eastAsia="Calibri" w:hAnsi="Arial" w:cs="Arial"/>
          <w:sz w:val="22"/>
          <w:szCs w:val="22"/>
          <w:lang w:val="es-ES" w:eastAsia="en-US"/>
          <w:rPrChange w:id="260" w:author="Apple Store Pro" w:date="2024-07-10T09:00:00Z">
            <w:rPr>
              <w:rFonts w:ascii="Arial" w:eastAsia="Calibri" w:hAnsi="Arial" w:cs="Arial"/>
              <w:sz w:val="22"/>
              <w:szCs w:val="22"/>
              <w:lang w:eastAsia="en-US"/>
            </w:rPr>
          </w:rPrChange>
        </w:rPr>
        <w:t xml:space="preserve">plan de reducción de los niveles de ruido </w:t>
      </w:r>
      <w:r w:rsidRPr="007449CB">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4649B1D" w14:textId="77777777" w:rsidR="00070F5E" w:rsidRPr="007449CB" w:rsidRDefault="00070F5E" w:rsidP="00070F5E">
      <w:pPr>
        <w:jc w:val="both"/>
        <w:rPr>
          <w:rFonts w:ascii="Arial" w:eastAsia="Arial" w:hAnsi="Arial" w:cs="Arial"/>
          <w:bCs/>
          <w:color w:val="000000"/>
          <w:sz w:val="22"/>
          <w:szCs w:val="22"/>
          <w:lang w:val="es-ES" w:eastAsia="en-US"/>
        </w:rPr>
      </w:pPr>
    </w:p>
    <w:p w14:paraId="129F8280" w14:textId="77777777" w:rsidR="00070F5E" w:rsidRPr="007449CB" w:rsidRDefault="00070F5E" w:rsidP="00070F5E">
      <w:pPr>
        <w:jc w:val="both"/>
        <w:rPr>
          <w:rFonts w:ascii="Arial" w:eastAsia="Calibri" w:hAnsi="Arial" w:cs="Arial"/>
          <w:sz w:val="22"/>
          <w:szCs w:val="22"/>
          <w:lang w:val="es-ES" w:eastAsia="en-US"/>
          <w:rPrChange w:id="261" w:author="Apple Store Pro" w:date="2024-07-10T09:00:00Z">
            <w:rPr>
              <w:rFonts w:ascii="Arial" w:eastAsia="Calibri" w:hAnsi="Arial" w:cs="Arial"/>
              <w:sz w:val="22"/>
              <w:szCs w:val="22"/>
              <w:lang w:eastAsia="en-US"/>
            </w:rPr>
          </w:rPrChange>
        </w:rPr>
      </w:pPr>
      <w:r w:rsidRPr="007449CB">
        <w:rPr>
          <w:rFonts w:ascii="Arial" w:eastAsia="Arial" w:hAnsi="Arial" w:cs="Arial"/>
          <w:bCs/>
          <w:color w:val="000000"/>
          <w:sz w:val="22"/>
          <w:szCs w:val="22"/>
          <w:lang w:val="es-ES" w:eastAsia="en-US"/>
        </w:rPr>
        <w:lastRenderedPageBreak/>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213"/>
    </w:p>
    <w:bookmarkEnd w:id="214"/>
    <w:bookmarkEnd w:id="257"/>
    <w:p w14:paraId="7A7EBADC" w14:textId="0C5E2F9C" w:rsidR="002A5062" w:rsidRPr="007449CB" w:rsidRDefault="002A5062" w:rsidP="002A5062">
      <w:pPr>
        <w:jc w:val="both"/>
        <w:rPr>
          <w:rFonts w:ascii="Arial" w:eastAsia="Arial" w:hAnsi="Arial" w:cs="Arial"/>
          <w:bCs/>
          <w:color w:val="000000"/>
          <w:sz w:val="22"/>
          <w:szCs w:val="22"/>
          <w:lang w:val="es-ES"/>
          <w:rPrChange w:id="262" w:author="Apple Store Pro" w:date="2024-07-10T09:00:00Z">
            <w:rPr>
              <w:rFonts w:ascii="Arial" w:eastAsia="Arial" w:hAnsi="Arial" w:cs="Arial"/>
              <w:bCs/>
              <w:color w:val="000000"/>
              <w:sz w:val="22"/>
              <w:szCs w:val="22"/>
            </w:rPr>
          </w:rPrChange>
        </w:rPr>
      </w:pPr>
    </w:p>
    <w:p w14:paraId="15A8B94E" w14:textId="77777777" w:rsidR="00C6184B" w:rsidRPr="007449CB" w:rsidRDefault="00C6184B" w:rsidP="00D52408">
      <w:pPr>
        <w:jc w:val="both"/>
        <w:rPr>
          <w:rFonts w:ascii="Arial" w:eastAsia="Arial" w:hAnsi="Arial" w:cs="Arial"/>
          <w:bCs/>
          <w:color w:val="000000"/>
          <w:sz w:val="22"/>
          <w:szCs w:val="22"/>
          <w:lang w:val="es-ES"/>
        </w:rPr>
      </w:pPr>
    </w:p>
    <w:p w14:paraId="2DF6F88B" w14:textId="617E4059" w:rsidR="00C6184B" w:rsidRPr="007449CB" w:rsidRDefault="0043147D" w:rsidP="00C6184B">
      <w:pPr>
        <w:jc w:val="both"/>
        <w:rPr>
          <w:rFonts w:ascii="Arial" w:hAnsi="Arial" w:cs="Arial"/>
          <w:sz w:val="22"/>
          <w:szCs w:val="22"/>
          <w:lang w:val="es-ES"/>
        </w:rPr>
      </w:pPr>
      <w:bookmarkStart w:id="263" w:name="_Hlk136424783"/>
      <w:r w:rsidRPr="007449CB">
        <w:rPr>
          <w:rFonts w:ascii="Arial" w:hAnsi="Arial" w:cs="Arial"/>
          <w:sz w:val="22"/>
          <w:szCs w:val="22"/>
          <w:lang w:val="es-ES"/>
        </w:rPr>
        <w:t>Señor Juan David López</w:t>
      </w:r>
      <w:r w:rsidR="00C6184B" w:rsidRPr="007449CB">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7449CB">
        <w:rPr>
          <w:rFonts w:ascii="Arial" w:hAnsi="Arial" w:cs="Arial"/>
          <w:color w:val="000000"/>
          <w:sz w:val="22"/>
          <w:szCs w:val="22"/>
          <w:lang w:val="es-ES"/>
        </w:rPr>
        <w:t xml:space="preserve"> requerimientos y solicitudes expresadas por la comunidad y la Autoridad Nacional de Licencias Ambientales – ANLA</w:t>
      </w:r>
      <w:r w:rsidR="00C6184B" w:rsidRPr="007449CB">
        <w:rPr>
          <w:rStyle w:val="Refdenotaalfinal"/>
          <w:rFonts w:ascii="Arial" w:eastAsia="Arial" w:hAnsi="Arial" w:cs="Arial"/>
          <w:color w:val="000000"/>
          <w:sz w:val="22"/>
          <w:szCs w:val="22"/>
          <w:lang w:val="es-ES"/>
        </w:rPr>
        <w:endnoteReference w:id="38"/>
      </w:r>
      <w:r w:rsidR="00C6184B" w:rsidRPr="007449CB">
        <w:rPr>
          <w:rFonts w:ascii="Arial" w:hAnsi="Arial" w:cs="Arial"/>
          <w:color w:val="000000"/>
          <w:sz w:val="22"/>
          <w:szCs w:val="22"/>
          <w:lang w:val="es-ES"/>
        </w:rPr>
        <w:t xml:space="preserve">,  como autoridad ambiental competente, para </w:t>
      </w:r>
      <w:r w:rsidR="00C6184B" w:rsidRPr="007449CB">
        <w:rPr>
          <w:rFonts w:ascii="Arial" w:hAnsi="Arial" w:cs="Arial"/>
          <w:sz w:val="22"/>
          <w:szCs w:val="22"/>
          <w:lang w:val="es-ES"/>
        </w:rPr>
        <w:t>el Aeropuerto.</w:t>
      </w:r>
      <w:bookmarkEnd w:id="263"/>
    </w:p>
    <w:p w14:paraId="76A9A570" w14:textId="77777777" w:rsidR="00C6184B" w:rsidRPr="007449CB" w:rsidRDefault="00C6184B" w:rsidP="00C6184B">
      <w:pPr>
        <w:jc w:val="both"/>
        <w:rPr>
          <w:rFonts w:ascii="Arial" w:hAnsi="Arial" w:cs="Arial"/>
          <w:sz w:val="22"/>
          <w:szCs w:val="22"/>
          <w:lang w:val="es-ES"/>
          <w:rPrChange w:id="264" w:author="Apple Store Pro" w:date="2024-07-10T09:00:00Z">
            <w:rPr>
              <w:rFonts w:ascii="Arial" w:hAnsi="Arial" w:cs="Arial"/>
              <w:sz w:val="22"/>
              <w:szCs w:val="22"/>
            </w:rPr>
          </w:rPrChange>
        </w:rPr>
      </w:pPr>
    </w:p>
    <w:p w14:paraId="653CBBB0" w14:textId="77777777" w:rsidR="00C6184B" w:rsidRPr="007449CB" w:rsidRDefault="00C6184B" w:rsidP="00C6184B">
      <w:pPr>
        <w:spacing w:after="160" w:line="259" w:lineRule="auto"/>
        <w:jc w:val="both"/>
        <w:rPr>
          <w:rFonts w:ascii="Arial" w:hAnsi="Arial" w:cs="Arial"/>
          <w:sz w:val="22"/>
          <w:szCs w:val="22"/>
          <w:lang w:val="es-ES"/>
          <w:rPrChange w:id="265" w:author="Apple Store Pro" w:date="2024-07-10T09:00:00Z">
            <w:rPr>
              <w:rFonts w:ascii="Arial" w:hAnsi="Arial" w:cs="Arial"/>
              <w:sz w:val="22"/>
              <w:szCs w:val="22"/>
            </w:rPr>
          </w:rPrChange>
        </w:rPr>
      </w:pPr>
      <w:r w:rsidRPr="007449CB">
        <w:rPr>
          <w:rFonts w:ascii="Arial" w:hAnsi="Arial" w:cs="Arial"/>
          <w:kern w:val="2"/>
          <w:sz w:val="22"/>
          <w:szCs w:val="22"/>
          <w:lang w:val="es-ES"/>
        </w:rPr>
        <w:t xml:space="preserve">De antemano se agradece su comunicación, si desea </w:t>
      </w:r>
      <w:r w:rsidRPr="007449CB">
        <w:rPr>
          <w:rFonts w:ascii="Arial" w:hAnsi="Arial" w:cs="Arial"/>
          <w:color w:val="000000"/>
          <w:kern w:val="2"/>
          <w:sz w:val="22"/>
          <w:szCs w:val="22"/>
          <w:shd w:val="clear" w:color="auto" w:fill="FFFFFF"/>
          <w:lang w:val="es-ES"/>
          <w:rPrChange w:id="266" w:author="Apple Store Pro" w:date="2024-07-10T09:00:00Z">
            <w:rPr>
              <w:rFonts w:ascii="Arial" w:hAnsi="Arial" w:cs="Arial"/>
              <w:color w:val="000000"/>
              <w:kern w:val="2"/>
              <w:sz w:val="22"/>
              <w:szCs w:val="22"/>
              <w:shd w:val="clear" w:color="auto" w:fill="FFFFFF"/>
            </w:rPr>
          </w:rPrChange>
        </w:rPr>
        <w:t xml:space="preserve">manifestar cualquier información adicional que requiera, puede comunicarse con esta entidad conforme a </w:t>
      </w:r>
      <w:r w:rsidRPr="007449CB">
        <w:rPr>
          <w:rFonts w:ascii="Arial" w:hAnsi="Arial" w:cs="Arial"/>
          <w:sz w:val="22"/>
          <w:szCs w:val="22"/>
          <w:lang w:val="es-ES"/>
          <w:rPrChange w:id="267" w:author="Apple Store Pro" w:date="2024-07-10T09:00:00Z">
            <w:rPr>
              <w:rFonts w:ascii="Arial" w:hAnsi="Arial" w:cs="Arial"/>
              <w:sz w:val="22"/>
              <w:szCs w:val="22"/>
            </w:rPr>
          </w:rPrChange>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7449CB" w:rsidRDefault="00C6184B" w:rsidP="00C6184B">
      <w:pPr>
        <w:jc w:val="both"/>
        <w:rPr>
          <w:rFonts w:ascii="Arial" w:hAnsi="Arial" w:cs="Arial"/>
          <w:sz w:val="22"/>
          <w:szCs w:val="22"/>
          <w:lang w:val="es-ES"/>
          <w:rPrChange w:id="268" w:author="Apple Store Pro" w:date="2024-07-10T09:00:00Z">
            <w:rPr>
              <w:rFonts w:ascii="Arial" w:hAnsi="Arial" w:cs="Arial"/>
              <w:sz w:val="22"/>
              <w:szCs w:val="22"/>
            </w:rPr>
          </w:rPrChange>
        </w:rPr>
      </w:pPr>
    </w:p>
    <w:p w14:paraId="2378A223" w14:textId="77777777" w:rsidR="00C6184B" w:rsidRPr="007449CB" w:rsidRDefault="00C6184B" w:rsidP="00C6184B">
      <w:pPr>
        <w:numPr>
          <w:ilvl w:val="0"/>
          <w:numId w:val="1"/>
        </w:numPr>
        <w:spacing w:after="160" w:line="259" w:lineRule="auto"/>
        <w:contextualSpacing/>
        <w:jc w:val="both"/>
        <w:rPr>
          <w:rFonts w:ascii="Arial" w:eastAsia="Calibri" w:hAnsi="Arial" w:cs="Arial"/>
          <w:sz w:val="22"/>
          <w:szCs w:val="22"/>
          <w:lang w:val="es-ES" w:eastAsia="es-CO"/>
          <w:rPrChange w:id="269" w:author="Apple Store Pro" w:date="2024-07-10T09:00:00Z">
            <w:rPr>
              <w:rFonts w:ascii="Arial" w:eastAsia="Calibri" w:hAnsi="Arial" w:cs="Arial"/>
              <w:sz w:val="22"/>
              <w:szCs w:val="22"/>
              <w:lang w:eastAsia="es-CO"/>
            </w:rPr>
          </w:rPrChange>
        </w:rPr>
      </w:pPr>
      <w:r w:rsidRPr="007449CB">
        <w:rPr>
          <w:rFonts w:ascii="Arial" w:eastAsia="Calibri" w:hAnsi="Arial" w:cs="Arial"/>
          <w:sz w:val="22"/>
          <w:szCs w:val="22"/>
          <w:lang w:val="es-ES" w:eastAsia="es-CO"/>
          <w:rPrChange w:id="270" w:author="Apple Store Pro" w:date="2024-07-10T09:00:00Z">
            <w:rPr>
              <w:rFonts w:ascii="Arial" w:eastAsia="Calibri" w:hAnsi="Arial" w:cs="Arial"/>
              <w:sz w:val="22"/>
              <w:szCs w:val="22"/>
              <w:lang w:eastAsia="es-CO"/>
            </w:rPr>
          </w:rPrChange>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7449CB">
        <w:rPr>
          <w:rFonts w:ascii="Arial" w:eastAsia="Calibri" w:hAnsi="Arial" w:cs="Arial"/>
          <w:sz w:val="22"/>
          <w:szCs w:val="22"/>
          <w:lang w:val="es-ES" w:eastAsia="es-CO"/>
          <w:rPrChange w:id="271" w:author="Apple Store Pro" w:date="2024-07-10T09:00:00Z">
            <w:rPr>
              <w:rFonts w:ascii="Arial" w:eastAsia="Calibri" w:hAnsi="Arial" w:cs="Arial"/>
              <w:sz w:val="22"/>
              <w:szCs w:val="22"/>
              <w:lang w:eastAsia="es-CO"/>
            </w:rPr>
          </w:rPrChange>
        </w:rPr>
        <w:t>click</w:t>
      </w:r>
      <w:proofErr w:type="spellEnd"/>
      <w:r w:rsidRPr="007449CB">
        <w:rPr>
          <w:rFonts w:ascii="Arial" w:eastAsia="Calibri" w:hAnsi="Arial" w:cs="Arial"/>
          <w:sz w:val="22"/>
          <w:szCs w:val="22"/>
          <w:lang w:val="es-ES" w:eastAsia="es-CO"/>
          <w:rPrChange w:id="272" w:author="Apple Store Pro" w:date="2024-07-10T09:00:00Z">
            <w:rPr>
              <w:rFonts w:ascii="Arial" w:eastAsia="Calibri" w:hAnsi="Arial" w:cs="Arial"/>
              <w:sz w:val="22"/>
              <w:szCs w:val="22"/>
              <w:lang w:eastAsia="es-CO"/>
            </w:rPr>
          </w:rPrChange>
        </w:rPr>
        <w:t xml:space="preserve"> en la sección "IR A PQRSD". Completar el formulario con la información solicitada y enviar la PQR.</w:t>
      </w:r>
    </w:p>
    <w:p w14:paraId="65F0EBCF" w14:textId="77777777" w:rsidR="00C6184B" w:rsidRPr="007449CB" w:rsidRDefault="00C6184B" w:rsidP="00C6184B">
      <w:pPr>
        <w:jc w:val="both"/>
        <w:rPr>
          <w:rFonts w:ascii="Arial" w:hAnsi="Arial" w:cs="Arial"/>
          <w:sz w:val="22"/>
          <w:szCs w:val="22"/>
          <w:lang w:val="es-ES"/>
          <w:rPrChange w:id="273" w:author="Apple Store Pro" w:date="2024-07-10T09:00:00Z">
            <w:rPr>
              <w:rFonts w:ascii="Arial" w:hAnsi="Arial" w:cs="Arial"/>
              <w:sz w:val="22"/>
              <w:szCs w:val="22"/>
            </w:rPr>
          </w:rPrChange>
        </w:rPr>
      </w:pPr>
    </w:p>
    <w:p w14:paraId="66934EE5" w14:textId="77777777" w:rsidR="00C6184B" w:rsidRPr="007449CB" w:rsidRDefault="00C6184B" w:rsidP="00C6184B">
      <w:pPr>
        <w:numPr>
          <w:ilvl w:val="0"/>
          <w:numId w:val="1"/>
        </w:numPr>
        <w:spacing w:after="160" w:line="259" w:lineRule="auto"/>
        <w:contextualSpacing/>
        <w:jc w:val="both"/>
        <w:rPr>
          <w:rFonts w:ascii="Arial" w:eastAsia="Calibri" w:hAnsi="Arial" w:cs="Arial"/>
          <w:sz w:val="22"/>
          <w:szCs w:val="22"/>
          <w:lang w:val="es-ES" w:eastAsia="es-CO"/>
          <w:rPrChange w:id="274" w:author="Apple Store Pro" w:date="2024-07-10T09:00:00Z">
            <w:rPr>
              <w:rFonts w:ascii="Arial" w:eastAsia="Calibri" w:hAnsi="Arial" w:cs="Arial"/>
              <w:sz w:val="22"/>
              <w:szCs w:val="22"/>
              <w:lang w:eastAsia="es-CO"/>
            </w:rPr>
          </w:rPrChange>
        </w:rPr>
      </w:pPr>
      <w:r w:rsidRPr="007449CB">
        <w:rPr>
          <w:rFonts w:ascii="Arial" w:eastAsia="Calibri" w:hAnsi="Arial" w:cs="Arial"/>
          <w:sz w:val="22"/>
          <w:szCs w:val="22"/>
          <w:lang w:val="es-ES" w:eastAsia="es-CO"/>
          <w:rPrChange w:id="275" w:author="Apple Store Pro" w:date="2024-07-10T09:00:00Z">
            <w:rPr>
              <w:rFonts w:ascii="Arial" w:eastAsia="Calibri" w:hAnsi="Arial" w:cs="Arial"/>
              <w:sz w:val="22"/>
              <w:szCs w:val="22"/>
              <w:lang w:eastAsia="es-CO"/>
            </w:rPr>
          </w:rPrChange>
        </w:rPr>
        <w:t xml:space="preserve">Vía correo electrónico: Envía la PQR al correo electrónico oficial de la entidad; </w:t>
      </w:r>
      <w:r w:rsidR="00000000" w:rsidRPr="007449CB">
        <w:rPr>
          <w:lang w:val="es-ES"/>
          <w:rPrChange w:id="276" w:author="Apple Store Pro" w:date="2024-07-10T09:00:00Z">
            <w:rPr/>
          </w:rPrChange>
        </w:rPr>
        <w:fldChar w:fldCharType="begin"/>
      </w:r>
      <w:r w:rsidR="00000000" w:rsidRPr="007449CB">
        <w:rPr>
          <w:lang w:val="es-ES"/>
          <w:rPrChange w:id="277" w:author="Apple Store Pro" w:date="2024-07-10T09:00:00Z">
            <w:rPr/>
          </w:rPrChange>
        </w:rPr>
        <w:instrText>HYPERLINK "mailto:atencionalciudadano@aerocivil.gov.co" \t "_blank"</w:instrText>
      </w:r>
      <w:r w:rsidR="00000000" w:rsidRPr="007449CB">
        <w:rPr>
          <w:lang w:val="es-ES"/>
          <w:rPrChange w:id="278" w:author="Apple Store Pro" w:date="2024-07-10T09:00:00Z">
            <w:rPr/>
          </w:rPrChange>
        </w:rPr>
      </w:r>
      <w:r w:rsidR="00000000" w:rsidRPr="007449CB">
        <w:rPr>
          <w:lang w:val="es-ES"/>
          <w:rPrChange w:id="279" w:author="Apple Store Pro" w:date="2024-07-10T09:00:00Z">
            <w:rPr/>
          </w:rPrChange>
        </w:rPr>
        <w:fldChar w:fldCharType="separate"/>
      </w:r>
      <w:r w:rsidRPr="007449CB">
        <w:rPr>
          <w:rFonts w:ascii="Arial" w:eastAsia="Calibri" w:hAnsi="Arial" w:cs="Arial"/>
          <w:color w:val="0000FF"/>
          <w:sz w:val="22"/>
          <w:szCs w:val="22"/>
          <w:u w:val="single"/>
          <w:shd w:val="clear" w:color="auto" w:fill="FFFFFF"/>
          <w:lang w:val="es-ES"/>
          <w:rPrChange w:id="280" w:author="Apple Store Pro" w:date="2024-07-10T09:00:00Z">
            <w:rPr>
              <w:rFonts w:ascii="Arial" w:eastAsia="Calibri" w:hAnsi="Arial" w:cs="Arial"/>
              <w:color w:val="0000FF"/>
              <w:sz w:val="22"/>
              <w:szCs w:val="22"/>
              <w:u w:val="single"/>
              <w:shd w:val="clear" w:color="auto" w:fill="FFFFFF"/>
            </w:rPr>
          </w:rPrChange>
        </w:rPr>
        <w:t>atencionalciudadano</w:t>
      </w:r>
      <w:bookmarkStart w:id="281" w:name="_Hlk135388211"/>
      <w:r w:rsidRPr="007449CB">
        <w:rPr>
          <w:rFonts w:ascii="Arial" w:eastAsia="Calibri" w:hAnsi="Arial" w:cs="Arial"/>
          <w:color w:val="0000FF"/>
          <w:sz w:val="22"/>
          <w:szCs w:val="22"/>
          <w:u w:val="single"/>
          <w:shd w:val="clear" w:color="auto" w:fill="FFFFFF"/>
          <w:lang w:val="es-ES"/>
          <w:rPrChange w:id="282" w:author="Apple Store Pro" w:date="2024-07-10T09:00:00Z">
            <w:rPr>
              <w:rFonts w:ascii="Arial" w:eastAsia="Calibri" w:hAnsi="Arial" w:cs="Arial"/>
              <w:color w:val="0000FF"/>
              <w:sz w:val="22"/>
              <w:szCs w:val="22"/>
              <w:u w:val="single"/>
              <w:shd w:val="clear" w:color="auto" w:fill="FFFFFF"/>
            </w:rPr>
          </w:rPrChange>
        </w:rPr>
        <w:t>@</w:t>
      </w:r>
      <w:bookmarkEnd w:id="281"/>
      <w:r w:rsidRPr="007449CB">
        <w:rPr>
          <w:rFonts w:ascii="Arial" w:eastAsia="Calibri" w:hAnsi="Arial" w:cs="Arial"/>
          <w:color w:val="0000FF"/>
          <w:sz w:val="22"/>
          <w:szCs w:val="22"/>
          <w:u w:val="single"/>
          <w:shd w:val="clear" w:color="auto" w:fill="FFFFFF"/>
          <w:lang w:val="es-ES"/>
          <w:rPrChange w:id="283" w:author="Apple Store Pro" w:date="2024-07-10T09:00:00Z">
            <w:rPr>
              <w:rFonts w:ascii="Arial" w:eastAsia="Calibri" w:hAnsi="Arial" w:cs="Arial"/>
              <w:color w:val="0000FF"/>
              <w:sz w:val="22"/>
              <w:szCs w:val="22"/>
              <w:u w:val="single"/>
              <w:shd w:val="clear" w:color="auto" w:fill="FFFFFF"/>
            </w:rPr>
          </w:rPrChange>
        </w:rPr>
        <w:t>aerocivil.gov.co</w:t>
      </w:r>
      <w:r w:rsidR="00000000" w:rsidRPr="007449CB">
        <w:rPr>
          <w:rFonts w:ascii="Arial" w:eastAsia="Calibri" w:hAnsi="Arial" w:cs="Arial"/>
          <w:color w:val="0000FF"/>
          <w:sz w:val="22"/>
          <w:szCs w:val="22"/>
          <w:u w:val="single"/>
          <w:shd w:val="clear" w:color="auto" w:fill="FFFFFF"/>
          <w:lang w:val="es-ES"/>
          <w:rPrChange w:id="284" w:author="Apple Store Pro" w:date="2024-07-10T09:00:00Z">
            <w:rPr>
              <w:rFonts w:ascii="Arial" w:eastAsia="Calibri" w:hAnsi="Arial" w:cs="Arial"/>
              <w:color w:val="0000FF"/>
              <w:sz w:val="22"/>
              <w:szCs w:val="22"/>
              <w:u w:val="single"/>
              <w:shd w:val="clear" w:color="auto" w:fill="FFFFFF"/>
            </w:rPr>
          </w:rPrChange>
        </w:rPr>
        <w:fldChar w:fldCharType="end"/>
      </w:r>
      <w:r w:rsidRPr="007449CB">
        <w:rPr>
          <w:rFonts w:ascii="Arial" w:eastAsia="Calibri" w:hAnsi="Arial" w:cs="Arial"/>
          <w:sz w:val="22"/>
          <w:szCs w:val="22"/>
          <w:lang w:val="es-ES" w:eastAsia="es-CO"/>
          <w:rPrChange w:id="285" w:author="Apple Store Pro" w:date="2024-07-10T09:00:00Z">
            <w:rPr>
              <w:rFonts w:ascii="Arial" w:eastAsia="Calibri" w:hAnsi="Arial" w:cs="Arial"/>
              <w:sz w:val="22"/>
              <w:szCs w:val="22"/>
              <w:lang w:eastAsia="es-CO"/>
            </w:rPr>
          </w:rPrChange>
        </w:rPr>
        <w:t>, dicho correo también lo puede encontrar en su página web en la sección de "Contáctenos".</w:t>
      </w:r>
    </w:p>
    <w:p w14:paraId="3C469A35" w14:textId="77777777" w:rsidR="00C6184B" w:rsidRPr="007449CB" w:rsidRDefault="00C6184B" w:rsidP="00C6184B">
      <w:pPr>
        <w:tabs>
          <w:tab w:val="left" w:pos="915"/>
        </w:tabs>
        <w:rPr>
          <w:rFonts w:ascii="Arial" w:hAnsi="Arial" w:cs="Arial"/>
          <w:sz w:val="22"/>
          <w:szCs w:val="22"/>
          <w:lang w:val="es-ES"/>
        </w:rPr>
      </w:pPr>
    </w:p>
    <w:p w14:paraId="7B96B61F" w14:textId="77777777" w:rsidR="00C6184B" w:rsidRPr="007449CB" w:rsidRDefault="00C6184B" w:rsidP="00C6184B">
      <w:pPr>
        <w:jc w:val="both"/>
        <w:rPr>
          <w:rFonts w:ascii="Arial" w:hAnsi="Arial" w:cs="Arial"/>
          <w:color w:val="000000"/>
          <w:sz w:val="22"/>
          <w:szCs w:val="22"/>
          <w:shd w:val="clear" w:color="auto" w:fill="FFFFFF"/>
          <w:lang w:val="es-ES"/>
          <w:rPrChange w:id="286" w:author="Apple Store Pro" w:date="2024-07-10T09:00:00Z">
            <w:rPr>
              <w:rFonts w:ascii="Arial" w:hAnsi="Arial" w:cs="Arial"/>
              <w:color w:val="000000"/>
              <w:sz w:val="22"/>
              <w:szCs w:val="22"/>
              <w:shd w:val="clear" w:color="auto" w:fill="FFFFFF"/>
            </w:rPr>
          </w:rPrChange>
        </w:rPr>
      </w:pPr>
      <w:r w:rsidRPr="007449CB">
        <w:rPr>
          <w:rFonts w:ascii="Arial" w:hAnsi="Arial" w:cs="Arial"/>
          <w:color w:val="000000"/>
          <w:sz w:val="22"/>
          <w:szCs w:val="22"/>
          <w:shd w:val="clear" w:color="auto" w:fill="FFFFFF"/>
          <w:lang w:val="es-ES"/>
        </w:rPr>
        <w:t>Para la Unidad Administrativa Especial</w:t>
      </w:r>
      <w:r w:rsidRPr="007449CB">
        <w:rPr>
          <w:rFonts w:ascii="Arial" w:hAnsi="Arial" w:cs="Arial"/>
          <w:color w:val="000000"/>
          <w:sz w:val="22"/>
          <w:szCs w:val="22"/>
          <w:shd w:val="clear" w:color="auto" w:fill="FFFFFF"/>
          <w:lang w:val="es-ES"/>
          <w:rPrChange w:id="287" w:author="Apple Store Pro" w:date="2024-07-10T09:00:00Z">
            <w:rPr>
              <w:rFonts w:ascii="Arial" w:hAnsi="Arial" w:cs="Arial"/>
              <w:color w:val="000000"/>
              <w:sz w:val="22"/>
              <w:szCs w:val="22"/>
              <w:shd w:val="clear" w:color="auto" w:fill="FFFFFF"/>
            </w:rPr>
          </w:rPrChange>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7449CB" w:rsidRDefault="00C6184B" w:rsidP="00C6184B">
      <w:pPr>
        <w:jc w:val="both"/>
        <w:rPr>
          <w:rFonts w:ascii="Arial" w:hAnsi="Arial" w:cs="Arial"/>
          <w:color w:val="000000"/>
          <w:sz w:val="22"/>
          <w:szCs w:val="22"/>
          <w:shd w:val="clear" w:color="auto" w:fill="FFFFFF"/>
          <w:lang w:val="es-ES"/>
          <w:rPrChange w:id="288" w:author="Apple Store Pro" w:date="2024-07-10T09:00:00Z">
            <w:rPr>
              <w:rFonts w:ascii="Arial" w:hAnsi="Arial" w:cs="Arial"/>
              <w:color w:val="000000"/>
              <w:sz w:val="22"/>
              <w:szCs w:val="22"/>
              <w:shd w:val="clear" w:color="auto" w:fill="FFFFFF"/>
            </w:rPr>
          </w:rPrChange>
        </w:rPr>
      </w:pPr>
    </w:p>
    <w:p w14:paraId="261D44F6" w14:textId="77777777" w:rsidR="00C6184B" w:rsidRPr="007449CB" w:rsidRDefault="00C6184B" w:rsidP="00C6184B">
      <w:pPr>
        <w:jc w:val="both"/>
        <w:rPr>
          <w:rFonts w:ascii="Arial" w:hAnsi="Arial" w:cs="Arial"/>
          <w:color w:val="000000"/>
          <w:sz w:val="22"/>
          <w:szCs w:val="22"/>
          <w:shd w:val="clear" w:color="auto" w:fill="FFFFFF"/>
          <w:lang w:val="es-ES"/>
          <w:rPrChange w:id="289" w:author="Apple Store Pro" w:date="2024-07-10T09:00:00Z">
            <w:rPr>
              <w:rFonts w:ascii="Arial" w:hAnsi="Arial" w:cs="Arial"/>
              <w:color w:val="000000"/>
              <w:sz w:val="22"/>
              <w:szCs w:val="22"/>
              <w:shd w:val="clear" w:color="auto" w:fill="FFFFFF"/>
            </w:rPr>
          </w:rPrChange>
        </w:rPr>
      </w:pPr>
    </w:p>
    <w:p w14:paraId="4BEB6A15" w14:textId="77777777" w:rsidR="00C6184B" w:rsidRPr="007449CB" w:rsidRDefault="00C6184B" w:rsidP="00C6184B">
      <w:pPr>
        <w:jc w:val="both"/>
        <w:rPr>
          <w:rFonts w:ascii="Arial" w:hAnsi="Arial" w:cs="Arial"/>
          <w:color w:val="000000"/>
          <w:sz w:val="22"/>
          <w:szCs w:val="22"/>
          <w:shd w:val="clear" w:color="auto" w:fill="FFFFFF"/>
          <w:lang w:val="es-ES"/>
          <w:rPrChange w:id="290" w:author="Apple Store Pro" w:date="2024-07-10T09:00:00Z">
            <w:rPr>
              <w:rFonts w:ascii="Arial" w:hAnsi="Arial" w:cs="Arial"/>
              <w:color w:val="000000"/>
              <w:sz w:val="22"/>
              <w:szCs w:val="22"/>
              <w:shd w:val="clear" w:color="auto" w:fill="FFFFFF"/>
            </w:rPr>
          </w:rPrChange>
        </w:rPr>
      </w:pPr>
      <w:r w:rsidRPr="007449CB">
        <w:rPr>
          <w:rFonts w:ascii="Arial" w:hAnsi="Arial" w:cs="Arial"/>
          <w:color w:val="000000"/>
          <w:sz w:val="22"/>
          <w:szCs w:val="22"/>
          <w:shd w:val="clear" w:color="auto" w:fill="FFFFFF"/>
          <w:lang w:val="es-ES"/>
          <w:rPrChange w:id="291" w:author="Apple Store Pro" w:date="2024-07-10T09:00:00Z">
            <w:rPr>
              <w:rFonts w:ascii="Arial" w:hAnsi="Arial" w:cs="Arial"/>
              <w:color w:val="000000"/>
              <w:sz w:val="22"/>
              <w:szCs w:val="22"/>
              <w:shd w:val="clear" w:color="auto" w:fill="FFFFFF"/>
            </w:rPr>
          </w:rPrChange>
        </w:rPr>
        <w:t>Cordialmente;</w:t>
      </w:r>
    </w:p>
    <w:p w14:paraId="215183DE" w14:textId="77777777" w:rsidR="00C6184B" w:rsidRPr="007449CB" w:rsidRDefault="00C6184B" w:rsidP="00C6184B">
      <w:pPr>
        <w:jc w:val="both"/>
        <w:rPr>
          <w:rFonts w:ascii="Arial" w:hAnsi="Arial" w:cs="Arial"/>
          <w:color w:val="000000"/>
          <w:sz w:val="22"/>
          <w:szCs w:val="22"/>
          <w:shd w:val="clear" w:color="auto" w:fill="FFFFFF"/>
          <w:lang w:val="es-ES"/>
          <w:rPrChange w:id="292" w:author="Apple Store Pro" w:date="2024-07-10T09:00:00Z">
            <w:rPr>
              <w:rFonts w:ascii="Arial" w:hAnsi="Arial" w:cs="Arial"/>
              <w:color w:val="000000"/>
              <w:sz w:val="22"/>
              <w:szCs w:val="22"/>
              <w:shd w:val="clear" w:color="auto" w:fill="FFFFFF"/>
            </w:rPr>
          </w:rPrChange>
        </w:rPr>
      </w:pPr>
    </w:p>
    <w:p w14:paraId="4F3CA620" w14:textId="77777777" w:rsidR="00C6184B" w:rsidRPr="007449CB" w:rsidRDefault="00C6184B" w:rsidP="00C6184B">
      <w:pPr>
        <w:jc w:val="both"/>
        <w:rPr>
          <w:rFonts w:ascii="Arial" w:hAnsi="Arial" w:cs="Arial"/>
          <w:sz w:val="22"/>
          <w:szCs w:val="22"/>
          <w:lang w:val="es-ES"/>
          <w:rPrChange w:id="293" w:author="Apple Store Pro" w:date="2024-07-10T09:00:00Z">
            <w:rPr>
              <w:rFonts w:ascii="Arial" w:hAnsi="Arial" w:cs="Arial"/>
              <w:sz w:val="22"/>
              <w:szCs w:val="22"/>
            </w:rPr>
          </w:rPrChange>
        </w:rPr>
      </w:pPr>
    </w:p>
    <w:p w14:paraId="64BE0898" w14:textId="77777777" w:rsidR="00C6184B" w:rsidRPr="007449CB" w:rsidRDefault="00C6184B" w:rsidP="00C6184B">
      <w:pPr>
        <w:jc w:val="both"/>
        <w:rPr>
          <w:rFonts w:ascii="Arial" w:hAnsi="Arial" w:cs="Arial"/>
          <w:sz w:val="22"/>
          <w:szCs w:val="22"/>
          <w:lang w:val="es-ES"/>
          <w:rPrChange w:id="294" w:author="Apple Store Pro" w:date="2024-07-10T09:00:00Z">
            <w:rPr>
              <w:rFonts w:ascii="Arial" w:hAnsi="Arial" w:cs="Arial"/>
              <w:sz w:val="22"/>
              <w:szCs w:val="22"/>
            </w:rPr>
          </w:rPrChange>
        </w:rPr>
      </w:pPr>
    </w:p>
    <w:p w14:paraId="695C896E" w14:textId="77777777" w:rsidR="00C6184B" w:rsidRPr="007449CB" w:rsidRDefault="00C6184B" w:rsidP="00C6184B">
      <w:pPr>
        <w:autoSpaceDE w:val="0"/>
        <w:autoSpaceDN w:val="0"/>
        <w:adjustRightInd w:val="0"/>
        <w:ind w:left="708" w:hanging="708"/>
        <w:rPr>
          <w:rFonts w:ascii="Arial" w:hAnsi="Arial" w:cs="Arial"/>
          <w:color w:val="000000"/>
          <w:sz w:val="22"/>
          <w:szCs w:val="22"/>
          <w:lang w:val="es-ES"/>
          <w:rPrChange w:id="295" w:author="Apple Store Pro" w:date="2024-07-10T09:00:00Z">
            <w:rPr>
              <w:rFonts w:ascii="Arial" w:hAnsi="Arial" w:cs="Arial"/>
              <w:color w:val="000000"/>
              <w:sz w:val="22"/>
              <w:szCs w:val="22"/>
            </w:rPr>
          </w:rPrChange>
        </w:rPr>
      </w:pPr>
      <w:bookmarkStart w:id="296" w:name="_Hlk139350578"/>
      <w:r w:rsidRPr="007449CB">
        <w:rPr>
          <w:rFonts w:ascii="Arial" w:hAnsi="Arial" w:cs="Arial"/>
          <w:b/>
          <w:bCs/>
          <w:color w:val="000000"/>
          <w:sz w:val="22"/>
          <w:szCs w:val="22"/>
          <w:lang w:val="es-ES"/>
          <w:rPrChange w:id="297" w:author="Apple Store Pro" w:date="2024-07-10T09:00:00Z">
            <w:rPr>
              <w:rFonts w:ascii="Arial" w:hAnsi="Arial" w:cs="Arial"/>
              <w:b/>
              <w:bCs/>
              <w:color w:val="000000"/>
              <w:sz w:val="22"/>
              <w:szCs w:val="22"/>
            </w:rPr>
          </w:rPrChange>
        </w:rPr>
        <w:lastRenderedPageBreak/>
        <w:t>VICTORIA EUGENIA RICO BARRERO</w:t>
      </w:r>
    </w:p>
    <w:p w14:paraId="1E11357A" w14:textId="77777777" w:rsidR="00C6184B" w:rsidRPr="007449CB" w:rsidRDefault="00C6184B" w:rsidP="00C6184B">
      <w:pPr>
        <w:autoSpaceDE w:val="0"/>
        <w:autoSpaceDN w:val="0"/>
        <w:adjustRightInd w:val="0"/>
        <w:ind w:left="708" w:hanging="708"/>
        <w:jc w:val="both"/>
        <w:rPr>
          <w:rFonts w:ascii="Arial" w:hAnsi="Arial" w:cs="Arial"/>
          <w:color w:val="000000"/>
          <w:sz w:val="22"/>
          <w:szCs w:val="22"/>
          <w:lang w:val="es-ES"/>
          <w:rPrChange w:id="298" w:author="Apple Store Pro" w:date="2024-07-10T09:00:00Z">
            <w:rPr>
              <w:rFonts w:ascii="Arial" w:hAnsi="Arial" w:cs="Arial"/>
              <w:color w:val="000000"/>
              <w:sz w:val="22"/>
              <w:szCs w:val="22"/>
            </w:rPr>
          </w:rPrChange>
        </w:rPr>
      </w:pPr>
      <w:r w:rsidRPr="007449CB">
        <w:rPr>
          <w:rFonts w:ascii="Arial" w:hAnsi="Arial" w:cs="Arial"/>
          <w:color w:val="000000"/>
          <w:sz w:val="22"/>
          <w:szCs w:val="22"/>
          <w:lang w:val="es-ES"/>
          <w:rPrChange w:id="299" w:author="Apple Store Pro" w:date="2024-07-10T09:00:00Z">
            <w:rPr>
              <w:rFonts w:ascii="Arial" w:hAnsi="Arial" w:cs="Arial"/>
              <w:color w:val="000000"/>
              <w:sz w:val="22"/>
              <w:szCs w:val="22"/>
            </w:rPr>
          </w:rPrChange>
        </w:rPr>
        <w:t>Coordinadora Grupo de Gestión Ambiental y Control Fauna</w:t>
      </w:r>
    </w:p>
    <w:p w14:paraId="153D4E1C" w14:textId="77777777" w:rsidR="00C6184B" w:rsidRDefault="00C6184B" w:rsidP="00C6184B">
      <w:pPr>
        <w:autoSpaceDE w:val="0"/>
        <w:autoSpaceDN w:val="0"/>
        <w:adjustRightInd w:val="0"/>
        <w:ind w:left="708" w:hanging="708"/>
        <w:jc w:val="both"/>
        <w:rPr>
          <w:ins w:id="300" w:author="Apple Store Pro" w:date="2024-07-10T09:01:00Z"/>
          <w:rFonts w:ascii="Arial" w:hAnsi="Arial" w:cs="Arial"/>
          <w:color w:val="000000"/>
          <w:sz w:val="22"/>
          <w:szCs w:val="22"/>
          <w:lang w:val="es-ES"/>
        </w:rPr>
      </w:pPr>
    </w:p>
    <w:p w14:paraId="4AE0F3A5" w14:textId="77777777" w:rsidR="007449CB" w:rsidRDefault="007449CB" w:rsidP="00C6184B">
      <w:pPr>
        <w:autoSpaceDE w:val="0"/>
        <w:autoSpaceDN w:val="0"/>
        <w:adjustRightInd w:val="0"/>
        <w:ind w:left="708" w:hanging="708"/>
        <w:jc w:val="both"/>
        <w:rPr>
          <w:ins w:id="301" w:author="Apple Store Pro" w:date="2024-07-10T09:01:00Z"/>
          <w:rFonts w:ascii="Arial" w:hAnsi="Arial" w:cs="Arial"/>
          <w:color w:val="000000"/>
          <w:sz w:val="22"/>
          <w:szCs w:val="22"/>
          <w:lang w:val="es-ES"/>
        </w:rPr>
      </w:pPr>
    </w:p>
    <w:p w14:paraId="04395BAB" w14:textId="77777777" w:rsidR="007449CB" w:rsidRPr="00B362B7" w:rsidRDefault="007449CB" w:rsidP="007449CB">
      <w:pPr>
        <w:autoSpaceDE w:val="0"/>
        <w:autoSpaceDN w:val="0"/>
        <w:adjustRightInd w:val="0"/>
        <w:ind w:left="708" w:hanging="708"/>
        <w:jc w:val="both"/>
        <w:rPr>
          <w:ins w:id="302" w:author="Apple Store Pro" w:date="2024-07-10T09:02:00Z"/>
          <w:rFonts w:ascii="Arial" w:hAnsi="Arial" w:cs="Arial"/>
          <w:color w:val="000000"/>
          <w:sz w:val="20"/>
          <w:lang w:val="es-ES"/>
        </w:rPr>
      </w:pPr>
      <w:ins w:id="303" w:author="Apple Store Pro" w:date="2024-07-10T09:01:00Z">
        <w:r>
          <w:rPr>
            <w:rFonts w:ascii="Arial" w:hAnsi="Arial" w:cs="Arial"/>
            <w:color w:val="000000"/>
            <w:sz w:val="22"/>
            <w:szCs w:val="22"/>
            <w:lang w:val="es-ES"/>
          </w:rPr>
          <w:t xml:space="preserve">C. Copia: </w:t>
        </w:r>
        <w:r w:rsidRPr="007449CB">
          <w:rPr>
            <w:rFonts w:ascii="Arial" w:hAnsi="Arial" w:cs="Arial"/>
            <w:color w:val="000000"/>
            <w:sz w:val="20"/>
            <w:lang w:val="es-ES"/>
            <w:rPrChange w:id="304" w:author="Apple Store Pro" w:date="2024-07-10T09:01:00Z">
              <w:rPr>
                <w:rFonts w:ascii="Arial" w:hAnsi="Arial" w:cs="Arial"/>
                <w:color w:val="000000"/>
                <w:sz w:val="22"/>
                <w:szCs w:val="22"/>
                <w:lang w:val="es-ES"/>
              </w:rPr>
            </w:rPrChange>
          </w:rPr>
          <w:t>MINISTERIO DE TRANSPORTE</w:t>
        </w:r>
      </w:ins>
      <w:ins w:id="305" w:author="Apple Store Pro" w:date="2024-07-10T09:02:00Z">
        <w:r>
          <w:rPr>
            <w:rFonts w:ascii="Arial" w:hAnsi="Arial" w:cs="Arial"/>
            <w:color w:val="000000"/>
            <w:sz w:val="20"/>
            <w:lang w:val="es-ES"/>
          </w:rPr>
          <w:t xml:space="preserve">, </w:t>
        </w:r>
        <w:r w:rsidRPr="00B362B7">
          <w:rPr>
            <w:rFonts w:ascii="Arial" w:hAnsi="Arial" w:cs="Arial"/>
            <w:color w:val="000000"/>
            <w:sz w:val="20"/>
            <w:lang w:val="es-ES"/>
          </w:rPr>
          <w:t>GRUPO RELACIÓN ESTADO - CIUDADANO</w:t>
        </w:r>
      </w:ins>
    </w:p>
    <w:p w14:paraId="262897F2" w14:textId="77777777" w:rsidR="007449CB" w:rsidRPr="007449CB" w:rsidRDefault="007449CB" w:rsidP="007449CB">
      <w:pPr>
        <w:autoSpaceDE w:val="0"/>
        <w:autoSpaceDN w:val="0"/>
        <w:adjustRightInd w:val="0"/>
        <w:ind w:left="708" w:hanging="708"/>
        <w:jc w:val="both"/>
        <w:rPr>
          <w:ins w:id="306" w:author="Apple Store Pro" w:date="2024-07-10T09:01:00Z"/>
          <w:rFonts w:ascii="Arial" w:hAnsi="Arial" w:cs="Arial"/>
          <w:color w:val="000000"/>
          <w:sz w:val="20"/>
          <w:lang w:val="es-ES"/>
          <w:rPrChange w:id="307" w:author="Apple Store Pro" w:date="2024-07-10T09:01:00Z">
            <w:rPr>
              <w:ins w:id="308" w:author="Apple Store Pro" w:date="2024-07-10T09:01:00Z"/>
              <w:rFonts w:ascii="Arial" w:hAnsi="Arial" w:cs="Arial"/>
              <w:color w:val="000000"/>
              <w:sz w:val="22"/>
              <w:szCs w:val="22"/>
              <w:lang w:val="es-ES"/>
            </w:rPr>
          </w:rPrChange>
        </w:rPr>
      </w:pPr>
      <w:ins w:id="309" w:author="Apple Store Pro" w:date="2024-07-10T09:01:00Z">
        <w:r w:rsidRPr="007449CB">
          <w:rPr>
            <w:rFonts w:ascii="Arial" w:hAnsi="Arial" w:cs="Arial"/>
            <w:color w:val="000000"/>
            <w:sz w:val="20"/>
            <w:lang w:val="es-ES"/>
            <w:rPrChange w:id="310" w:author="Apple Store Pro" w:date="2024-07-10T09:01:00Z">
              <w:rPr>
                <w:rFonts w:ascii="Arial" w:hAnsi="Arial" w:cs="Arial"/>
                <w:color w:val="000000"/>
                <w:sz w:val="22"/>
                <w:szCs w:val="22"/>
                <w:lang w:val="es-ES"/>
              </w:rPr>
            </w:rPrChange>
          </w:rPr>
          <w:t>Avenida la Esperanza Calle 24 No. 62- 49</w:t>
        </w:r>
      </w:ins>
    </w:p>
    <w:p w14:paraId="5546B976" w14:textId="75917590" w:rsidR="007449CB" w:rsidRDefault="007449CB" w:rsidP="007449CB">
      <w:pPr>
        <w:autoSpaceDE w:val="0"/>
        <w:autoSpaceDN w:val="0"/>
        <w:adjustRightInd w:val="0"/>
        <w:ind w:left="708" w:hanging="708"/>
        <w:jc w:val="both"/>
        <w:rPr>
          <w:ins w:id="311" w:author="Apple Store Pro" w:date="2024-07-10T09:02:00Z"/>
          <w:rFonts w:ascii="Arial" w:hAnsi="Arial" w:cs="Arial"/>
          <w:color w:val="000000"/>
          <w:sz w:val="20"/>
          <w:lang w:val="es-ES"/>
        </w:rPr>
      </w:pPr>
      <w:ins w:id="312" w:author="Apple Store Pro" w:date="2024-07-10T09:01:00Z">
        <w:r w:rsidRPr="007449CB">
          <w:rPr>
            <w:rFonts w:ascii="Arial" w:hAnsi="Arial" w:cs="Arial"/>
            <w:color w:val="000000"/>
            <w:sz w:val="20"/>
            <w:lang w:val="es-ES"/>
            <w:rPrChange w:id="313" w:author="Apple Store Pro" w:date="2024-07-10T09:01:00Z">
              <w:rPr>
                <w:rFonts w:ascii="Arial" w:hAnsi="Arial" w:cs="Arial"/>
                <w:color w:val="000000"/>
                <w:sz w:val="22"/>
                <w:szCs w:val="22"/>
                <w:lang w:val="es-ES"/>
              </w:rPr>
            </w:rPrChange>
          </w:rPr>
          <w:t>Complejo Empresarial Gran Estación 2, Costado Esfera Pisos 9 y 10</w:t>
        </w:r>
      </w:ins>
      <w:ins w:id="314" w:author="Apple Store Pro" w:date="2024-07-10T09:02:00Z">
        <w:r>
          <w:rPr>
            <w:rFonts w:ascii="Arial" w:hAnsi="Arial" w:cs="Arial"/>
            <w:color w:val="000000"/>
            <w:sz w:val="20"/>
            <w:lang w:val="es-ES"/>
          </w:rPr>
          <w:t>.</w:t>
        </w:r>
      </w:ins>
    </w:p>
    <w:p w14:paraId="007CE184" w14:textId="6F99751F" w:rsidR="007449CB" w:rsidRPr="007449CB" w:rsidRDefault="007449CB" w:rsidP="007449CB">
      <w:pPr>
        <w:autoSpaceDE w:val="0"/>
        <w:autoSpaceDN w:val="0"/>
        <w:adjustRightInd w:val="0"/>
        <w:ind w:left="708" w:hanging="708"/>
        <w:jc w:val="both"/>
        <w:rPr>
          <w:rFonts w:ascii="Arial" w:hAnsi="Arial" w:cs="Arial"/>
          <w:color w:val="000000"/>
          <w:sz w:val="20"/>
          <w:lang w:val="es-ES"/>
          <w:rPrChange w:id="315" w:author="Apple Store Pro" w:date="2024-07-10T09:01:00Z">
            <w:rPr>
              <w:rFonts w:ascii="Arial" w:hAnsi="Arial" w:cs="Arial"/>
              <w:color w:val="000000"/>
              <w:sz w:val="22"/>
              <w:szCs w:val="22"/>
            </w:rPr>
          </w:rPrChange>
        </w:rPr>
      </w:pPr>
      <w:ins w:id="316" w:author="Apple Store Pro" w:date="2024-07-10T09:02:00Z">
        <w:r>
          <w:rPr>
            <w:rFonts w:ascii="Arial" w:hAnsi="Arial" w:cs="Arial"/>
            <w:color w:val="000000"/>
            <w:sz w:val="20"/>
            <w:lang w:val="es-ES"/>
          </w:rPr>
          <w:t xml:space="preserve">Radicado </w:t>
        </w:r>
        <w:r w:rsidRPr="007449CB">
          <w:rPr>
            <w:rFonts w:ascii="Arial" w:hAnsi="Arial" w:cs="Arial"/>
            <w:color w:val="000000"/>
            <w:sz w:val="20"/>
            <w:lang w:val="es-ES"/>
          </w:rPr>
          <w:t>20243030933652 del 06 de junio de 2024.</w:t>
        </w:r>
      </w:ins>
    </w:p>
    <w:p w14:paraId="440E7436" w14:textId="77777777" w:rsidR="007449CB" w:rsidRDefault="007449CB" w:rsidP="00C6184B">
      <w:pPr>
        <w:ind w:left="708" w:hanging="708"/>
        <w:jc w:val="both"/>
        <w:rPr>
          <w:ins w:id="317" w:author="Apple Store Pro" w:date="2024-07-10T09:02:00Z"/>
          <w:rFonts w:ascii="Arial" w:hAnsi="Arial"/>
          <w:sz w:val="20"/>
          <w:lang w:val="es-ES"/>
        </w:rPr>
      </w:pPr>
    </w:p>
    <w:p w14:paraId="6BEA31E8" w14:textId="5FFE9106" w:rsidR="00C6184B" w:rsidRPr="007449CB" w:rsidRDefault="00C6184B" w:rsidP="00C6184B">
      <w:pPr>
        <w:ind w:left="708" w:hanging="708"/>
        <w:jc w:val="both"/>
        <w:rPr>
          <w:rFonts w:ascii="Arial" w:hAnsi="Arial"/>
          <w:sz w:val="20"/>
          <w:lang w:val="es-ES"/>
          <w:rPrChange w:id="318" w:author="Apple Store Pro" w:date="2024-07-10T09:01:00Z">
            <w:rPr>
              <w:rFonts w:ascii="Arial" w:hAnsi="Arial"/>
              <w:sz w:val="18"/>
            </w:rPr>
          </w:rPrChange>
        </w:rPr>
      </w:pPr>
      <w:r w:rsidRPr="007449CB">
        <w:rPr>
          <w:rFonts w:ascii="Arial" w:hAnsi="Arial"/>
          <w:sz w:val="20"/>
          <w:lang w:val="es-ES"/>
          <w:rPrChange w:id="319" w:author="Apple Store Pro" w:date="2024-07-10T09:01:00Z">
            <w:rPr>
              <w:rFonts w:ascii="Arial" w:hAnsi="Arial"/>
              <w:sz w:val="18"/>
            </w:rPr>
          </w:rPrChange>
        </w:rPr>
        <w:t xml:space="preserve">Anexo: </w:t>
      </w:r>
    </w:p>
    <w:p w14:paraId="128971CB" w14:textId="77777777" w:rsidR="00C6184B" w:rsidRPr="007449CB" w:rsidRDefault="00C6184B" w:rsidP="00C6184B">
      <w:pPr>
        <w:ind w:left="708" w:hanging="708"/>
        <w:jc w:val="both"/>
        <w:rPr>
          <w:rFonts w:ascii="Arial" w:hAnsi="Arial"/>
          <w:sz w:val="6"/>
          <w:szCs w:val="8"/>
          <w:lang w:val="es-ES"/>
          <w:rPrChange w:id="320" w:author="Apple Store Pro" w:date="2024-07-10T09:00:00Z">
            <w:rPr>
              <w:rFonts w:ascii="Arial" w:hAnsi="Arial"/>
              <w:sz w:val="6"/>
              <w:szCs w:val="8"/>
            </w:rPr>
          </w:rPrChange>
        </w:rPr>
      </w:pPr>
    </w:p>
    <w:p w14:paraId="3DDF2A6D" w14:textId="77777777" w:rsidR="00C6184B" w:rsidRPr="007449CB" w:rsidRDefault="00C6184B" w:rsidP="00C6184B">
      <w:pPr>
        <w:autoSpaceDE w:val="0"/>
        <w:autoSpaceDN w:val="0"/>
        <w:adjustRightInd w:val="0"/>
        <w:ind w:left="708" w:hanging="708"/>
        <w:rPr>
          <w:rFonts w:ascii="Arial" w:hAnsi="Arial" w:cs="Arial"/>
          <w:color w:val="000000"/>
          <w:sz w:val="16"/>
          <w:szCs w:val="16"/>
          <w:lang w:val="es-ES"/>
          <w:rPrChange w:id="321" w:author="Apple Store Pro" w:date="2024-07-10T09:00:00Z">
            <w:rPr>
              <w:rFonts w:ascii="Arial" w:hAnsi="Arial" w:cs="Arial"/>
              <w:color w:val="000000"/>
              <w:sz w:val="16"/>
              <w:szCs w:val="16"/>
            </w:rPr>
          </w:rPrChange>
        </w:rPr>
      </w:pPr>
      <w:r w:rsidRPr="007449CB">
        <w:rPr>
          <w:rFonts w:ascii="Arial" w:hAnsi="Arial" w:cs="Arial"/>
          <w:color w:val="000000"/>
          <w:sz w:val="16"/>
          <w:szCs w:val="16"/>
          <w:lang w:val="es-ES"/>
          <w:rPrChange w:id="322" w:author="Apple Store Pro" w:date="2024-07-10T09:00:00Z">
            <w:rPr>
              <w:rFonts w:ascii="Arial" w:hAnsi="Arial" w:cs="Arial"/>
              <w:color w:val="000000"/>
              <w:sz w:val="16"/>
              <w:szCs w:val="16"/>
            </w:rPr>
          </w:rPrChange>
        </w:rPr>
        <w:t xml:space="preserve">Copias a: Ing. Angela </w:t>
      </w:r>
      <w:proofErr w:type="spellStart"/>
      <w:r w:rsidRPr="007449CB">
        <w:rPr>
          <w:rFonts w:ascii="Arial" w:hAnsi="Arial" w:cs="Arial"/>
          <w:color w:val="000000"/>
          <w:sz w:val="16"/>
          <w:szCs w:val="16"/>
          <w:lang w:val="es-ES"/>
          <w:rPrChange w:id="323" w:author="Apple Store Pro" w:date="2024-07-10T09:00:00Z">
            <w:rPr>
              <w:rFonts w:ascii="Arial" w:hAnsi="Arial" w:cs="Arial"/>
              <w:color w:val="000000"/>
              <w:sz w:val="16"/>
              <w:szCs w:val="16"/>
            </w:rPr>
          </w:rPrChange>
        </w:rPr>
        <w:t>Ines</w:t>
      </w:r>
      <w:proofErr w:type="spellEnd"/>
      <w:r w:rsidRPr="007449CB">
        <w:rPr>
          <w:rFonts w:ascii="Arial" w:hAnsi="Arial" w:cs="Arial"/>
          <w:color w:val="000000"/>
          <w:sz w:val="16"/>
          <w:szCs w:val="16"/>
          <w:lang w:val="es-ES"/>
          <w:rPrChange w:id="324" w:author="Apple Store Pro" w:date="2024-07-10T09:00:00Z">
            <w:rPr>
              <w:rFonts w:ascii="Arial" w:hAnsi="Arial" w:cs="Arial"/>
              <w:color w:val="000000"/>
              <w:sz w:val="16"/>
              <w:szCs w:val="16"/>
            </w:rPr>
          </w:rPrChange>
        </w:rPr>
        <w:t xml:space="preserve"> </w:t>
      </w:r>
      <w:proofErr w:type="spellStart"/>
      <w:r w:rsidRPr="007449CB">
        <w:rPr>
          <w:rFonts w:ascii="Arial" w:hAnsi="Arial" w:cs="Arial"/>
          <w:color w:val="000000"/>
          <w:sz w:val="16"/>
          <w:szCs w:val="16"/>
          <w:lang w:val="es-ES"/>
          <w:rPrChange w:id="325" w:author="Apple Store Pro" w:date="2024-07-10T09:00:00Z">
            <w:rPr>
              <w:rFonts w:ascii="Arial" w:hAnsi="Arial" w:cs="Arial"/>
              <w:color w:val="000000"/>
              <w:sz w:val="16"/>
              <w:szCs w:val="16"/>
            </w:rPr>
          </w:rPrChange>
        </w:rPr>
        <w:t>Paez</w:t>
      </w:r>
      <w:proofErr w:type="spellEnd"/>
      <w:r w:rsidRPr="007449CB">
        <w:rPr>
          <w:rFonts w:ascii="Arial" w:hAnsi="Arial" w:cs="Arial"/>
          <w:color w:val="000000"/>
          <w:sz w:val="16"/>
          <w:szCs w:val="16"/>
          <w:lang w:val="es-ES"/>
          <w:rPrChange w:id="326" w:author="Apple Store Pro" w:date="2024-07-10T09:00:00Z">
            <w:rPr>
              <w:rFonts w:ascii="Arial" w:hAnsi="Arial" w:cs="Arial"/>
              <w:color w:val="000000"/>
              <w:sz w:val="16"/>
              <w:szCs w:val="16"/>
            </w:rPr>
          </w:rPrChange>
        </w:rPr>
        <w:t xml:space="preserve">// Directora de Operaciones Aeroportuarias (E) </w:t>
      </w:r>
    </w:p>
    <w:p w14:paraId="356B5B7C" w14:textId="69356600" w:rsidR="00C6184B" w:rsidRPr="007449CB" w:rsidRDefault="00C6184B" w:rsidP="00C6184B">
      <w:pPr>
        <w:ind w:left="708" w:hanging="708"/>
        <w:jc w:val="both"/>
        <w:rPr>
          <w:rFonts w:ascii="Arial" w:hAnsi="Arial"/>
          <w:sz w:val="18"/>
          <w:lang w:val="es-ES"/>
          <w:rPrChange w:id="327" w:author="Apple Store Pro" w:date="2024-07-10T09:00:00Z">
            <w:rPr>
              <w:rFonts w:ascii="Arial" w:hAnsi="Arial"/>
              <w:sz w:val="18"/>
            </w:rPr>
          </w:rPrChange>
        </w:rPr>
      </w:pPr>
      <w:r w:rsidRPr="007449CB">
        <w:rPr>
          <w:rFonts w:ascii="Arial" w:hAnsi="Arial" w:cs="Arial"/>
          <w:color w:val="000000"/>
          <w:sz w:val="16"/>
          <w:szCs w:val="16"/>
          <w:lang w:val="es-ES"/>
          <w:rPrChange w:id="328" w:author="Apple Store Pro" w:date="2024-07-10T09:00:00Z">
            <w:rPr>
              <w:rFonts w:ascii="Arial" w:hAnsi="Arial" w:cs="Arial"/>
              <w:color w:val="000000"/>
              <w:sz w:val="16"/>
              <w:szCs w:val="16"/>
            </w:rPr>
          </w:rPrChange>
        </w:rPr>
        <w:t xml:space="preserve">Proyectó: </w:t>
      </w:r>
      <w:r w:rsidRPr="007449CB">
        <w:rPr>
          <w:rFonts w:ascii="Arial" w:hAnsi="Arial"/>
          <w:sz w:val="16"/>
          <w:szCs w:val="18"/>
          <w:lang w:val="es-ES"/>
          <w:rPrChange w:id="329" w:author="Apple Store Pro" w:date="2024-07-10T09:00:00Z">
            <w:rPr>
              <w:rFonts w:ascii="Arial" w:hAnsi="Arial"/>
              <w:sz w:val="16"/>
              <w:szCs w:val="18"/>
            </w:rPr>
          </w:rPrChange>
        </w:rPr>
        <w:t>Luz Mery Castro Pinzón// Auxiliar GGACF</w:t>
      </w:r>
    </w:p>
    <w:p w14:paraId="72A16D40" w14:textId="77777777" w:rsidR="00C6184B" w:rsidRPr="007449CB" w:rsidRDefault="00C6184B" w:rsidP="00C6184B">
      <w:pPr>
        <w:spacing w:line="256" w:lineRule="auto"/>
        <w:ind w:left="708" w:hanging="708"/>
        <w:jc w:val="both"/>
        <w:rPr>
          <w:rFonts w:ascii="Arial" w:hAnsi="Arial" w:cs="Arial"/>
          <w:color w:val="000000"/>
          <w:sz w:val="22"/>
          <w:szCs w:val="22"/>
          <w:shd w:val="clear" w:color="auto" w:fill="FFFFFF"/>
          <w:lang w:val="es-ES"/>
          <w:rPrChange w:id="330" w:author="Apple Store Pro" w:date="2024-07-10T09:00:00Z">
            <w:rPr>
              <w:rFonts w:ascii="Arial" w:hAnsi="Arial" w:cs="Arial"/>
              <w:color w:val="000000"/>
              <w:sz w:val="22"/>
              <w:szCs w:val="22"/>
              <w:shd w:val="clear" w:color="auto" w:fill="FFFFFF"/>
            </w:rPr>
          </w:rPrChange>
        </w:rPr>
      </w:pPr>
      <w:r w:rsidRPr="007449CB">
        <w:rPr>
          <w:rFonts w:ascii="Arial" w:hAnsi="Arial" w:cs="Arial"/>
          <w:color w:val="000000"/>
          <w:sz w:val="16"/>
          <w:szCs w:val="16"/>
          <w:lang w:val="es-ES"/>
          <w:rPrChange w:id="331" w:author="Apple Store Pro" w:date="2024-07-10T09:00:00Z">
            <w:rPr>
              <w:rFonts w:ascii="Arial" w:hAnsi="Arial" w:cs="Arial"/>
              <w:color w:val="000000"/>
              <w:sz w:val="16"/>
              <w:szCs w:val="16"/>
            </w:rPr>
          </w:rPrChange>
        </w:rPr>
        <w:t>Revisó: Ing. Victoria Eugenia Rico Barrero//Coordinador GGACF</w:t>
      </w:r>
      <w:bookmarkEnd w:id="296"/>
    </w:p>
    <w:p w14:paraId="2EF58520" w14:textId="77777777" w:rsidR="00C6184B" w:rsidRPr="007449CB" w:rsidRDefault="00C6184B" w:rsidP="00D52408">
      <w:pPr>
        <w:jc w:val="both"/>
        <w:rPr>
          <w:rFonts w:ascii="Arial" w:hAnsi="Arial"/>
          <w:sz w:val="18"/>
          <w:lang w:val="es-ES"/>
          <w:rPrChange w:id="332" w:author="Apple Store Pro" w:date="2024-07-10T09:00:00Z">
            <w:rPr>
              <w:rFonts w:ascii="Arial" w:hAnsi="Arial"/>
              <w:sz w:val="18"/>
            </w:rPr>
          </w:rPrChange>
        </w:rPr>
      </w:pPr>
    </w:p>
    <w:p w14:paraId="53FB5C7E" w14:textId="77777777" w:rsidR="00D27900" w:rsidRPr="007449CB" w:rsidRDefault="00D27900">
      <w:pPr>
        <w:jc w:val="both"/>
        <w:rPr>
          <w:rFonts w:ascii="Arial" w:hAnsi="Arial"/>
          <w:sz w:val="18"/>
          <w:lang w:val="es-ES"/>
          <w:rPrChange w:id="333" w:author="Apple Store Pro" w:date="2024-07-10T09:00:00Z">
            <w:rPr>
              <w:rFonts w:ascii="Arial" w:hAnsi="Arial"/>
              <w:sz w:val="18"/>
            </w:rPr>
          </w:rPrChange>
        </w:rPr>
      </w:pPr>
    </w:p>
    <w:sectPr w:rsidR="00D27900" w:rsidRPr="007449CB" w:rsidSect="00FE5869">
      <w:headerReference w:type="default" r:id="rId15"/>
      <w:footerReference w:type="default" r:id="rId16"/>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5" w:author="Apple Store Pro" w:date="2024-07-10T08:52:00Z" w:initials="ASP">
    <w:p w14:paraId="3E90A80E" w14:textId="32CF8BFA" w:rsidR="004A0B69" w:rsidRDefault="004A0B69">
      <w:pPr>
        <w:pStyle w:val="Textocomentario"/>
      </w:pPr>
      <w:r>
        <w:rPr>
          <w:rStyle w:val="Refdecomentario"/>
        </w:rPr>
        <w:annotationRef/>
      </w:r>
      <w:r>
        <w:t>¿y ello qué significa? Que no hay interrupción? Por favor concluir</w:t>
      </w:r>
      <w:r w:rsidR="007449CB">
        <w:t xml:space="preserve">, </w:t>
      </w:r>
    </w:p>
  </w:comment>
  <w:comment w:id="162" w:author="Apple Store Pro" w:date="2024-07-10T08:57:00Z" w:initials="ASP">
    <w:p w14:paraId="1993AD53" w14:textId="5A2B8486" w:rsidR="007449CB" w:rsidRDefault="007449CB">
      <w:pPr>
        <w:pStyle w:val="Textocomentario"/>
      </w:pPr>
      <w:r>
        <w:rPr>
          <w:rStyle w:val="Refdecomentario"/>
        </w:rPr>
        <w:annotationRef/>
      </w:r>
      <w:proofErr w:type="spellStart"/>
      <w:r>
        <w:t>Ing</w:t>
      </w:r>
      <w:proofErr w:type="spellEnd"/>
      <w:r>
        <w:t xml:space="preserve">, se sugiere que de estos tres  puntos en un par de reglones  se concluya  respecto de las  interferencias como lo plantea el usuario. Entiendo que la argumentación es que no hay posibilidad o causalidad   respecto de operación área, ruido e interferencia de las señales en tierra, pero es mejor que  técnicamente se describa.  Ello, para concluir la idea o argumentación. </w:t>
      </w:r>
    </w:p>
  </w:comment>
  <w:comment w:id="193" w:author="Apple Store Pro" w:date="2024-07-10T08:55:00Z" w:initials="ASP">
    <w:p w14:paraId="40B1D5E5" w14:textId="1877209E" w:rsidR="004A0B69" w:rsidRDefault="004A0B69">
      <w:pPr>
        <w:pStyle w:val="Textocomentario"/>
      </w:pPr>
      <w:r>
        <w:rPr>
          <w:rStyle w:val="Refdecomentario"/>
        </w:rPr>
        <w:annotationRef/>
      </w:r>
      <w:r>
        <w:t xml:space="preserve">Por favor, remitir por competencia a dicha Dirección, a efectos que le emita la respuesta al usuario.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0A80E" w15:done="0"/>
  <w15:commentEx w15:paraId="1993AD53" w15:done="0"/>
  <w15:commentEx w15:paraId="40B1D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DE20952" w16cex:dateUtc="2024-07-10T13:52:00Z"/>
  <w16cex:commentExtensible w16cex:durableId="21399952" w16cex:dateUtc="2024-07-10T13:57:00Z"/>
  <w16cex:commentExtensible w16cex:durableId="79A3D7A7" w16cex:dateUtc="2024-07-10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0A80E" w16cid:durableId="0DE20952"/>
  <w16cid:commentId w16cid:paraId="1993AD53" w16cid:durableId="21399952"/>
  <w16cid:commentId w16cid:paraId="40B1D5E5" w16cid:durableId="79A3D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3C066" w14:textId="77777777" w:rsidR="002E13E2" w:rsidRDefault="002E13E2">
      <w:r>
        <w:separator/>
      </w:r>
    </w:p>
  </w:endnote>
  <w:endnote w:type="continuationSeparator" w:id="0">
    <w:p w14:paraId="0C502504" w14:textId="77777777" w:rsidR="002E13E2" w:rsidRDefault="002E13E2">
      <w:r>
        <w:continuationSeparator/>
      </w:r>
    </w:p>
  </w:endnote>
  <w:endnote w:id="1">
    <w:p w14:paraId="0E968DAD" w14:textId="77777777" w:rsidR="00070F5E" w:rsidRPr="00070F5E" w:rsidRDefault="00070F5E" w:rsidP="00070F5E">
      <w:pPr>
        <w:pStyle w:val="Textonotaalfinal"/>
        <w:rPr>
          <w:rFonts w:ascii="Arial" w:hAnsi="Arial" w:cs="Arial"/>
          <w:b/>
          <w:bCs/>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Style w:val="Textoennegrita"/>
          <w:rFonts w:ascii="Arial" w:eastAsia="Calibri" w:hAnsi="Arial" w:cs="Arial"/>
          <w:color w:val="000000"/>
          <w:sz w:val="16"/>
          <w:szCs w:val="16"/>
          <w:shd w:val="clear" w:color="auto" w:fill="FFFFFF"/>
        </w:rPr>
        <w:t>Por la cual se expide el Código de Procedimiento Administrativo y de lo Contencioso Administrativo.</w:t>
      </w:r>
    </w:p>
  </w:endnote>
  <w:endnote w:id="2">
    <w:p w14:paraId="40C5E59D" w14:textId="77777777" w:rsidR="00070F5E" w:rsidRPr="00070F5E" w:rsidRDefault="00070F5E" w:rsidP="00070F5E">
      <w:pPr>
        <w:pStyle w:val="Textonotaalfinal"/>
        <w:jc w:val="both"/>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Por medio de la cual se regula el Derecho Fundamental de Petición y se sustituye un título del Código de Procedimientos Administrativos y de lo Contencioso Administrativo</w:t>
      </w:r>
    </w:p>
  </w:endnote>
  <w:endnote w:id="3">
    <w:p w14:paraId="0306819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Style w:val="Textoennegrita"/>
          <w:rFonts w:ascii="Arial" w:hAnsi="Arial" w:cs="Arial"/>
          <w:color w:val="000000"/>
          <w:sz w:val="16"/>
          <w:szCs w:val="16"/>
          <w:shd w:val="clear" w:color="auto" w:fill="FFFFFF"/>
        </w:rPr>
        <w:t>Por medio del cual se modifica el decreto legislativo 491 de 2020</w:t>
      </w:r>
    </w:p>
  </w:endnote>
  <w:endnote w:id="4">
    <w:p w14:paraId="06CA82AB"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 </w:t>
      </w:r>
      <w:r w:rsidRPr="007C369B">
        <w:rPr>
          <w:rFonts w:ascii="Arial" w:hAnsi="Arial" w:cs="Arial"/>
          <w:color w:val="000000"/>
          <w:sz w:val="16"/>
          <w:szCs w:val="16"/>
          <w:shd w:val="clear" w:color="auto" w:fill="FFFFFF"/>
        </w:rPr>
        <w:t>Por la cual se otorga una licencia ambiental.</w:t>
      </w:r>
    </w:p>
  </w:endnote>
  <w:endnote w:id="5">
    <w:p w14:paraId="22038236" w14:textId="77777777" w:rsidR="007C369B" w:rsidRPr="00712350" w:rsidRDefault="007C369B" w:rsidP="007C369B">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w:t>
      </w:r>
      <w:r w:rsidRPr="00712350">
        <w:rPr>
          <w:rFonts w:ascii="Arial" w:hAnsi="Arial" w:cs="Arial"/>
          <w:sz w:val="16"/>
          <w:szCs w:val="16"/>
        </w:rPr>
        <w:t>Magistrado Ponente: Antonio José Lizarazo Ocampo.</w:t>
      </w:r>
    </w:p>
  </w:endnote>
  <w:endnote w:id="6">
    <w:p w14:paraId="7BA70BE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Por medio del cual se expide el </w:t>
      </w:r>
      <w:r w:rsidRPr="007C369B">
        <w:rPr>
          <w:rStyle w:val="nfasis"/>
          <w:rFonts w:ascii="Arial" w:eastAsia="Calibri" w:hAnsi="Arial" w:cs="Arial"/>
          <w:color w:val="000000"/>
          <w:sz w:val="16"/>
          <w:szCs w:val="16"/>
          <w:shd w:val="clear" w:color="auto" w:fill="FFFFFF"/>
        </w:rPr>
        <w:t>Decreto</w:t>
      </w:r>
      <w:r w:rsidRPr="007C369B">
        <w:rPr>
          <w:rFonts w:ascii="Arial" w:hAnsi="Arial" w:cs="Arial"/>
          <w:color w:val="000000"/>
          <w:sz w:val="16"/>
          <w:szCs w:val="16"/>
          <w:shd w:val="clear" w:color="auto" w:fill="FFFFFF"/>
        </w:rPr>
        <w:t> Único. Reglamentario del Sector Ambiente y Desarrollo Sostenible</w:t>
      </w:r>
    </w:p>
  </w:endnote>
  <w:endnote w:id="7">
    <w:p w14:paraId="5280CF9F"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Por la cual se modifica una licencia ambiental y se adoptan otras determinaciones.</w:t>
      </w:r>
    </w:p>
  </w:endnote>
  <w:endnote w:id="8">
    <w:p w14:paraId="32A9E8D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Por la cual se resuelve dos recursos de reposición y se adiciona la Resolución 1728 del 4 de octubre de 2021.</w:t>
      </w:r>
    </w:p>
  </w:endnote>
  <w:endnote w:id="9">
    <w:p w14:paraId="3B567764"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Por la cual se modifica la licencia ambiental otorgada mediante la Resolución 1330 del 07 de noviembre de 1995, y se toman otras determinaciones.</w:t>
      </w:r>
    </w:p>
  </w:endnote>
  <w:endnote w:id="10">
    <w:p w14:paraId="7F2F17C2"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Por la cual se resuelven los recursos de reposición interpuestos contra la Resolución 1034 de 24 de agosto de 2015 y se toman otras determinaciones</w:t>
      </w:r>
    </w:p>
  </w:endnote>
  <w:endnote w:id="11">
    <w:p w14:paraId="4CAF64E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Por la cual se imponen unas medidas adicionales y se adoptan otras determinaciones</w:t>
      </w:r>
    </w:p>
  </w:endnote>
  <w:endnote w:id="12">
    <w:p w14:paraId="7FBF2D2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rPr>
        <w:t>Cuota de ruido</w:t>
      </w:r>
    </w:p>
  </w:endnote>
  <w:endnote w:id="13">
    <w:p w14:paraId="502B894B"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313EE93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Orientación sobre el enfoque equilibrado de la gestión de ruido de las aeronaves.</w:t>
      </w:r>
    </w:p>
  </w:endnote>
  <w:endnote w:id="15">
    <w:p w14:paraId="5585130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Procedimientos para los servicios de navegación aérea - Operaciones de aeronaves (PANS-OPS).</w:t>
      </w:r>
    </w:p>
  </w:endnote>
  <w:endnote w:id="16">
    <w:p w14:paraId="6D37FB0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de operaciones de descenso continuo (CDO).</w:t>
      </w:r>
    </w:p>
  </w:endnote>
  <w:endnote w:id="17">
    <w:p w14:paraId="17A58B84"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de operaciones de ascenso continuo (CCO).</w:t>
      </w:r>
    </w:p>
  </w:endnote>
  <w:endnote w:id="18">
    <w:p w14:paraId="44E6104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Manual sobre el uso de la Navegación Basada en el Rendimiento (PBN) en el diseño del espacio aéreo.</w:t>
      </w:r>
    </w:p>
  </w:endnote>
  <w:endnote w:id="19">
    <w:p w14:paraId="490C79D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Revisión de los proyectos de investigación, desarrollo y ejecución de la reducción de ruido.</w:t>
      </w:r>
    </w:p>
  </w:endnote>
  <w:endnote w:id="20">
    <w:p w14:paraId="7EAC2B50"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Orientación sobre la evaluación de los cambios operacionales propuestos en la gestión de tránsito aéreo.</w:t>
      </w:r>
    </w:p>
  </w:endnote>
  <w:endnote w:id="21">
    <w:p w14:paraId="2E068AF5"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4C0DAC40"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Normas de aeronavegabilidad y operación de aeronaves.</w:t>
      </w:r>
    </w:p>
  </w:endnote>
  <w:endnote w:id="23">
    <w:p w14:paraId="4395E585"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Aeródromos, aeropuertos y helipuertos</w:t>
      </w:r>
    </w:p>
  </w:endnote>
  <w:endnote w:id="24">
    <w:p w14:paraId="68930A16"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Cartas aeronáuticas</w:t>
      </w:r>
    </w:p>
  </w:endnote>
  <w:endnote w:id="25">
    <w:p w14:paraId="6BF6E7F9"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w:t>
      </w:r>
      <w:r w:rsidRPr="001001FB">
        <w:rPr>
          <w:rFonts w:ascii="Arial" w:hAnsi="Arial" w:cs="Arial"/>
          <w:sz w:val="16"/>
          <w:szCs w:val="16"/>
        </w:rPr>
        <w:t>Gestión de tránsito aéreo</w:t>
      </w:r>
    </w:p>
  </w:endnote>
  <w:endnote w:id="26">
    <w:p w14:paraId="7A2E3091"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590A274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rPr>
        <w:t>Aeródromo</w:t>
      </w:r>
    </w:p>
  </w:endnote>
  <w:endnote w:id="28">
    <w:p w14:paraId="1455359D"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Ambiente y Desarrollo Sostenible</w:t>
      </w:r>
    </w:p>
  </w:endnote>
  <w:endnote w:id="29">
    <w:p w14:paraId="23F67585"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Unidad Administrativa Especial de Aeronáutica Civil</w:t>
      </w:r>
    </w:p>
  </w:endnote>
  <w:endnote w:id="30">
    <w:p w14:paraId="41072C9C"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lang w:val="es-ES"/>
        </w:rPr>
        <w:t>Centro De Monitoreo Aero Ambiental</w:t>
      </w:r>
    </w:p>
  </w:endnote>
  <w:endnote w:id="31">
    <w:p w14:paraId="4B47267A" w14:textId="77777777" w:rsidR="00070F5E" w:rsidRDefault="00070F5E" w:rsidP="00070F5E">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039BECF1" w14:textId="77777777" w:rsidR="00070F5E" w:rsidRDefault="00070F5E" w:rsidP="00070F5E">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0FDD8C21"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415598C4"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Nivel de presión acústica que se produce en 24 horas</w:t>
      </w:r>
    </w:p>
  </w:endnote>
  <w:endnote w:id="35">
    <w:p w14:paraId="0BD27BAF"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24DFB24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Decibeles en ponderación A</w:t>
      </w:r>
    </w:p>
  </w:endnote>
  <w:endnote w:id="37">
    <w:p w14:paraId="34C829FC" w14:textId="77777777" w:rsidR="00070F5E" w:rsidRPr="00C85FF3" w:rsidRDefault="00070F5E" w:rsidP="00070F5E">
      <w:pPr>
        <w:pStyle w:val="Textonotaalfinal"/>
        <w:rPr>
          <w:rFonts w:ascii="Arial" w:hAnsi="Arial" w:cs="Arial"/>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rPr>
        <w:t>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w:t>
      </w:r>
      <w:r w:rsidRPr="001001FB">
        <w:rPr>
          <w:rFonts w:ascii="Arial" w:hAnsi="Arial" w:cs="Arial"/>
          <w:color w:val="000000" w:themeColor="text1"/>
          <w:sz w:val="16"/>
          <w:szCs w:val="16"/>
        </w:rPr>
        <w:t xml:space="preserve">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334"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334"/>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3FAC" w14:textId="77777777" w:rsidR="002E13E2" w:rsidRDefault="002E13E2">
      <w:r>
        <w:separator/>
      </w:r>
    </w:p>
  </w:footnote>
  <w:footnote w:type="continuationSeparator" w:id="0">
    <w:p w14:paraId="1B11B8D4" w14:textId="77777777" w:rsidR="002E13E2" w:rsidRDefault="002E1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5C21"/>
    <w:multiLevelType w:val="multilevel"/>
    <w:tmpl w:val="F0E29E7C"/>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6"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4"/>
  </w:num>
  <w:num w:numId="2" w16cid:durableId="467362723">
    <w:abstractNumId w:val="6"/>
  </w:num>
  <w:num w:numId="3" w16cid:durableId="107971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5"/>
  </w:num>
  <w:num w:numId="5" w16cid:durableId="1698654860">
    <w:abstractNumId w:val="2"/>
  </w:num>
  <w:num w:numId="6" w16cid:durableId="1213614980">
    <w:abstractNumId w:val="1"/>
  </w:num>
  <w:num w:numId="7" w16cid:durableId="1484195787">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0F5E"/>
    <w:rsid w:val="000E0DEB"/>
    <w:rsid w:val="000E7DFF"/>
    <w:rsid w:val="00107351"/>
    <w:rsid w:val="00116BA8"/>
    <w:rsid w:val="00146D7A"/>
    <w:rsid w:val="00161A31"/>
    <w:rsid w:val="00205008"/>
    <w:rsid w:val="00206976"/>
    <w:rsid w:val="00211032"/>
    <w:rsid w:val="00256984"/>
    <w:rsid w:val="002A5062"/>
    <w:rsid w:val="002E13E2"/>
    <w:rsid w:val="003440DB"/>
    <w:rsid w:val="0039185E"/>
    <w:rsid w:val="003A7268"/>
    <w:rsid w:val="003D1FC6"/>
    <w:rsid w:val="003D6EBE"/>
    <w:rsid w:val="003E5474"/>
    <w:rsid w:val="00405D85"/>
    <w:rsid w:val="0043147D"/>
    <w:rsid w:val="00490B52"/>
    <w:rsid w:val="004A0B69"/>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9CB"/>
    <w:rsid w:val="00744D0B"/>
    <w:rsid w:val="007C2E61"/>
    <w:rsid w:val="007C369B"/>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EB2162"/>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C369B"/>
    <w:rPr>
      <w:i/>
      <w:iCs/>
    </w:rPr>
  </w:style>
  <w:style w:type="character" w:customStyle="1" w:styleId="xxelementtoproof">
    <w:name w:val="x_x_elementtoproof"/>
    <w:basedOn w:val="Fuentedeprrafopredeter"/>
    <w:rsid w:val="00070F5E"/>
  </w:style>
  <w:style w:type="paragraph" w:styleId="Revisin">
    <w:name w:val="Revision"/>
    <w:hidden/>
    <w:uiPriority w:val="99"/>
    <w:semiHidden/>
    <w:rsid w:val="004A0B69"/>
    <w:rPr>
      <w:sz w:val="24"/>
      <w:lang w:eastAsia="es-ES"/>
    </w:rPr>
  </w:style>
  <w:style w:type="character" w:styleId="Refdecomentario">
    <w:name w:val="annotation reference"/>
    <w:basedOn w:val="Fuentedeprrafopredeter"/>
    <w:uiPriority w:val="99"/>
    <w:semiHidden/>
    <w:unhideWhenUsed/>
    <w:rsid w:val="004A0B69"/>
    <w:rPr>
      <w:sz w:val="16"/>
      <w:szCs w:val="16"/>
    </w:rPr>
  </w:style>
  <w:style w:type="paragraph" w:styleId="Textocomentario">
    <w:name w:val="annotation text"/>
    <w:basedOn w:val="Normal"/>
    <w:link w:val="TextocomentarioCar"/>
    <w:uiPriority w:val="99"/>
    <w:semiHidden/>
    <w:unhideWhenUsed/>
    <w:rsid w:val="004A0B69"/>
    <w:rPr>
      <w:sz w:val="20"/>
    </w:rPr>
  </w:style>
  <w:style w:type="character" w:customStyle="1" w:styleId="TextocomentarioCar">
    <w:name w:val="Texto comentario Car"/>
    <w:basedOn w:val="Fuentedeprrafopredeter"/>
    <w:link w:val="Textocomentario"/>
    <w:uiPriority w:val="99"/>
    <w:semiHidden/>
    <w:rsid w:val="004A0B69"/>
    <w:rPr>
      <w:lang w:eastAsia="es-ES"/>
    </w:rPr>
  </w:style>
  <w:style w:type="paragraph" w:styleId="Asuntodelcomentario">
    <w:name w:val="annotation subject"/>
    <w:basedOn w:val="Textocomentario"/>
    <w:next w:val="Textocomentario"/>
    <w:link w:val="AsuntodelcomentarioCar"/>
    <w:uiPriority w:val="99"/>
    <w:semiHidden/>
    <w:unhideWhenUsed/>
    <w:rsid w:val="004A0B69"/>
    <w:rPr>
      <w:b/>
      <w:bCs/>
    </w:rPr>
  </w:style>
  <w:style w:type="character" w:customStyle="1" w:styleId="AsuntodelcomentarioCar">
    <w:name w:val="Asunto del comentario Car"/>
    <w:basedOn w:val="TextocomentarioCar"/>
    <w:link w:val="Asuntodelcomentario"/>
    <w:uiPriority w:val="99"/>
    <w:semiHidden/>
    <w:rsid w:val="004A0B69"/>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798425849">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3117</Words>
  <Characters>17144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3</cp:revision>
  <cp:lastPrinted>2011-09-26T15:32:00Z</cp:lastPrinted>
  <dcterms:created xsi:type="dcterms:W3CDTF">2024-07-10T13:40:00Z</dcterms:created>
  <dcterms:modified xsi:type="dcterms:W3CDTF">2024-07-10T14:02:00Z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